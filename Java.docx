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1ADC" w14:textId="4D151AFF" w:rsidR="00612E2F" w:rsidRPr="001875C1" w:rsidRDefault="0005476A">
      <w:pPr>
        <w:rPr>
          <w:rFonts w:cstheme="minorHAnsi"/>
          <w:sz w:val="28"/>
          <w:szCs w:val="28"/>
        </w:rPr>
      </w:pPr>
      <w:r w:rsidRPr="001875C1">
        <w:rPr>
          <w:rFonts w:cstheme="minorHAnsi"/>
          <w:sz w:val="28"/>
          <w:szCs w:val="28"/>
        </w:rPr>
        <w:t xml:space="preserve">             </w:t>
      </w:r>
      <w:r w:rsidR="009C3DD1" w:rsidRPr="001875C1">
        <w:rPr>
          <w:rFonts w:cstheme="minorHAnsi"/>
          <w:sz w:val="28"/>
          <w:szCs w:val="28"/>
        </w:rPr>
        <w:t xml:space="preserve">                                                  </w:t>
      </w:r>
      <w:r w:rsidRPr="001875C1">
        <w:rPr>
          <w:rFonts w:cstheme="minorHAnsi"/>
          <w:sz w:val="28"/>
          <w:szCs w:val="28"/>
        </w:rPr>
        <w:t>Java</w:t>
      </w:r>
    </w:p>
    <w:p w14:paraId="15D23A56" w14:textId="3D14B9F4" w:rsidR="0005476A" w:rsidRPr="001875C1" w:rsidRDefault="0005476A">
      <w:pPr>
        <w:rPr>
          <w:rFonts w:cstheme="minorHAnsi"/>
          <w:sz w:val="28"/>
          <w:szCs w:val="28"/>
        </w:rPr>
      </w:pPr>
    </w:p>
    <w:p w14:paraId="6DA1D374" w14:textId="77777777" w:rsidR="00F12E21" w:rsidRPr="001875C1" w:rsidRDefault="00F12E21" w:rsidP="00F12E21">
      <w:pPr>
        <w:shd w:val="clear" w:color="auto" w:fill="FFFFFF"/>
        <w:spacing w:before="100" w:beforeAutospacing="1" w:after="100" w:afterAutospacing="1" w:line="312" w:lineRule="atLeast"/>
        <w:jc w:val="both"/>
        <w:outlineLvl w:val="1"/>
        <w:rPr>
          <w:rFonts w:eastAsia="Times New Roman" w:cstheme="minorHAnsi"/>
          <w:color w:val="610B38"/>
          <w:sz w:val="28"/>
          <w:szCs w:val="28"/>
          <w:lang w:eastAsia="en-IN"/>
        </w:rPr>
      </w:pPr>
      <w:r w:rsidRPr="001875C1">
        <w:rPr>
          <w:rFonts w:eastAsia="Times New Roman" w:cstheme="minorHAnsi"/>
          <w:color w:val="610B38"/>
          <w:sz w:val="28"/>
          <w:szCs w:val="28"/>
          <w:lang w:eastAsia="en-IN"/>
        </w:rPr>
        <w:t>What is Java?</w:t>
      </w:r>
    </w:p>
    <w:p w14:paraId="743A090A"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is a </w:t>
      </w:r>
      <w:r w:rsidRPr="001875C1">
        <w:rPr>
          <w:rFonts w:eastAsia="Times New Roman" w:cstheme="minorHAnsi"/>
          <w:b/>
          <w:bCs/>
          <w:color w:val="333333"/>
          <w:sz w:val="28"/>
          <w:szCs w:val="28"/>
          <w:lang w:eastAsia="en-IN"/>
        </w:rPr>
        <w:t>programming language</w:t>
      </w:r>
      <w:r w:rsidRPr="001875C1">
        <w:rPr>
          <w:rFonts w:eastAsia="Times New Roman" w:cstheme="minorHAnsi"/>
          <w:color w:val="333333"/>
          <w:sz w:val="28"/>
          <w:szCs w:val="28"/>
          <w:lang w:eastAsia="en-IN"/>
        </w:rPr>
        <w:t> and a </w:t>
      </w:r>
      <w:r w:rsidRPr="001875C1">
        <w:rPr>
          <w:rFonts w:eastAsia="Times New Roman" w:cstheme="minorHAnsi"/>
          <w:b/>
          <w:bCs/>
          <w:color w:val="333333"/>
          <w:sz w:val="28"/>
          <w:szCs w:val="28"/>
          <w:lang w:eastAsia="en-IN"/>
        </w:rPr>
        <w:t>platform</w:t>
      </w:r>
      <w:r w:rsidRPr="001875C1">
        <w:rPr>
          <w:rFonts w:eastAsia="Times New Roman" w:cstheme="minorHAnsi"/>
          <w:color w:val="333333"/>
          <w:sz w:val="28"/>
          <w:szCs w:val="28"/>
          <w:lang w:eastAsia="en-IN"/>
        </w:rPr>
        <w:t>. Java is a high level, robust, object-oriented and secure programming language.</w:t>
      </w:r>
    </w:p>
    <w:p w14:paraId="7179C73B" w14:textId="77777777" w:rsidR="00F12E21" w:rsidRPr="001875C1" w:rsidRDefault="00F12E21" w:rsidP="00F12E21">
      <w:pPr>
        <w:shd w:val="clear" w:color="auto" w:fill="FFFFFF"/>
        <w:spacing w:before="100" w:beforeAutospacing="1" w:after="100" w:afterAutospacing="1" w:line="240" w:lineRule="auto"/>
        <w:jc w:val="both"/>
        <w:rPr>
          <w:rFonts w:eastAsia="Times New Roman" w:cstheme="minorHAnsi"/>
          <w:color w:val="333333"/>
          <w:sz w:val="28"/>
          <w:szCs w:val="28"/>
          <w:lang w:eastAsia="en-IN"/>
        </w:rPr>
      </w:pPr>
      <w:r w:rsidRPr="001875C1">
        <w:rPr>
          <w:rFonts w:eastAsia="Times New Roman" w:cstheme="minorHAnsi"/>
          <w:color w:val="333333"/>
          <w:sz w:val="28"/>
          <w:szCs w:val="28"/>
          <w:lang w:eastAsia="en-IN"/>
        </w:rPr>
        <w:t>Java was developed by </w:t>
      </w:r>
      <w:r w:rsidRPr="001875C1">
        <w:rPr>
          <w:rFonts w:eastAsia="Times New Roman" w:cstheme="minorHAnsi"/>
          <w:i/>
          <w:iCs/>
          <w:color w:val="333333"/>
          <w:sz w:val="28"/>
          <w:szCs w:val="28"/>
          <w:lang w:eastAsia="en-IN"/>
        </w:rPr>
        <w:t>Sun Microsystems</w:t>
      </w:r>
      <w:r w:rsidRPr="001875C1">
        <w:rPr>
          <w:rFonts w:eastAsia="Times New Roman" w:cstheme="minorHAnsi"/>
          <w:color w:val="333333"/>
          <w:sz w:val="28"/>
          <w:szCs w:val="28"/>
          <w:lang w:eastAsia="en-IN"/>
        </w:rPr>
        <w:t> (which is now the subsidiary of Oracle) in the year 1995. </w:t>
      </w:r>
      <w:r w:rsidRPr="001875C1">
        <w:rPr>
          <w:rFonts w:eastAsia="Times New Roman" w:cstheme="minorHAnsi"/>
          <w:i/>
          <w:iCs/>
          <w:color w:val="333333"/>
          <w:sz w:val="28"/>
          <w:szCs w:val="28"/>
          <w:lang w:eastAsia="en-IN"/>
        </w:rPr>
        <w:t>James Gosling</w:t>
      </w:r>
      <w:r w:rsidRPr="001875C1">
        <w:rPr>
          <w:rFonts w:eastAsia="Times New Roman" w:cstheme="minorHAnsi"/>
          <w:color w:val="333333"/>
          <w:sz w:val="28"/>
          <w:szCs w:val="28"/>
          <w:lang w:eastAsia="en-IN"/>
        </w:rPr>
        <w:t> is known as the father of Java. Before Java, its name was </w:t>
      </w:r>
      <w:r w:rsidRPr="001875C1">
        <w:rPr>
          <w:rFonts w:eastAsia="Times New Roman" w:cstheme="minorHAnsi"/>
          <w:i/>
          <w:iCs/>
          <w:color w:val="333333"/>
          <w:sz w:val="28"/>
          <w:szCs w:val="28"/>
          <w:lang w:eastAsia="en-IN"/>
        </w:rPr>
        <w:t>Oak</w:t>
      </w:r>
      <w:r w:rsidRPr="001875C1">
        <w:rPr>
          <w:rFonts w:eastAsia="Times New Roman" w:cstheme="minorHAnsi"/>
          <w:color w:val="333333"/>
          <w:sz w:val="28"/>
          <w:szCs w:val="28"/>
          <w:lang w:eastAsia="en-IN"/>
        </w:rPr>
        <w:t>. Since Oak was already a registered company, so James Gosling and his team changed the name from Oak to Java.</w:t>
      </w:r>
    </w:p>
    <w:p w14:paraId="5F2E8EC5" w14:textId="7E0AA319" w:rsidR="0005476A" w:rsidRPr="001875C1" w:rsidRDefault="0005476A">
      <w:pPr>
        <w:rPr>
          <w:rFonts w:cstheme="minorHAnsi"/>
          <w:sz w:val="28"/>
          <w:szCs w:val="28"/>
        </w:rPr>
      </w:pPr>
    </w:p>
    <w:p w14:paraId="791FFB14" w14:textId="5AF017FD" w:rsidR="00F12E21" w:rsidRPr="001875C1" w:rsidRDefault="00F12E21">
      <w:pPr>
        <w:rPr>
          <w:rFonts w:cstheme="minorHAnsi"/>
          <w:sz w:val="28"/>
          <w:szCs w:val="28"/>
        </w:rPr>
      </w:pPr>
    </w:p>
    <w:p w14:paraId="382BDBD1" w14:textId="77777777" w:rsidR="00F12E21" w:rsidRPr="001875C1" w:rsidRDefault="00F12E21" w:rsidP="00F12E2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Types of Java Applications</w:t>
      </w:r>
    </w:p>
    <w:p w14:paraId="059CAA96"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mainly 4 types of applications that can be created using Java programming:</w:t>
      </w:r>
    </w:p>
    <w:p w14:paraId="6648DECF"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Standalone Application</w:t>
      </w:r>
    </w:p>
    <w:p w14:paraId="14988C62"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3B4E55A2"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Web Application</w:t>
      </w:r>
    </w:p>
    <w:p w14:paraId="4737ED03"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runs on the server side and creates a dynamic page is called a web application. Currently, </w:t>
      </w:r>
      <w:hyperlink r:id="rId5" w:history="1">
        <w:r w:rsidRPr="001875C1">
          <w:rPr>
            <w:rStyle w:val="Hyperlink"/>
            <w:rFonts w:asciiTheme="minorHAnsi" w:eastAsiaTheme="majorEastAsia" w:hAnsiTheme="minorHAnsi" w:cstheme="minorHAnsi"/>
            <w:color w:val="008000"/>
            <w:sz w:val="28"/>
            <w:szCs w:val="28"/>
          </w:rPr>
          <w:t>Servlet</w:t>
        </w:r>
      </w:hyperlink>
      <w:r w:rsidRPr="001875C1">
        <w:rPr>
          <w:rFonts w:asciiTheme="minorHAnsi" w:hAnsiTheme="minorHAnsi" w:cstheme="minorHAnsi"/>
          <w:color w:val="333333"/>
          <w:sz w:val="28"/>
          <w:szCs w:val="28"/>
        </w:rPr>
        <w:t>, </w:t>
      </w:r>
      <w:hyperlink r:id="rId6" w:history="1">
        <w:r w:rsidRPr="001875C1">
          <w:rPr>
            <w:rStyle w:val="Hyperlink"/>
            <w:rFonts w:asciiTheme="minorHAnsi" w:eastAsiaTheme="majorEastAsia" w:hAnsiTheme="minorHAnsi" w:cstheme="minorHAnsi"/>
            <w:color w:val="008000"/>
            <w:sz w:val="28"/>
            <w:szCs w:val="28"/>
          </w:rPr>
          <w:t>JSP</w:t>
        </w:r>
      </w:hyperlink>
      <w:r w:rsidRPr="001875C1">
        <w:rPr>
          <w:rFonts w:asciiTheme="minorHAnsi" w:hAnsiTheme="minorHAnsi" w:cstheme="minorHAnsi"/>
          <w:color w:val="333333"/>
          <w:sz w:val="28"/>
          <w:szCs w:val="28"/>
        </w:rPr>
        <w:t>, </w:t>
      </w:r>
      <w:hyperlink r:id="rId7" w:history="1">
        <w:r w:rsidRPr="001875C1">
          <w:rPr>
            <w:rStyle w:val="Hyperlink"/>
            <w:rFonts w:asciiTheme="minorHAnsi" w:eastAsiaTheme="majorEastAsia" w:hAnsiTheme="minorHAnsi" w:cstheme="minorHAnsi"/>
            <w:color w:val="008000"/>
            <w:sz w:val="28"/>
            <w:szCs w:val="28"/>
          </w:rPr>
          <w:t>Struts</w:t>
        </w:r>
      </w:hyperlink>
      <w:r w:rsidRPr="001875C1">
        <w:rPr>
          <w:rFonts w:asciiTheme="minorHAnsi" w:hAnsiTheme="minorHAnsi" w:cstheme="minorHAnsi"/>
          <w:color w:val="333333"/>
          <w:sz w:val="28"/>
          <w:szCs w:val="28"/>
        </w:rPr>
        <w:t>, </w:t>
      </w:r>
      <w:hyperlink r:id="rId8" w:history="1">
        <w:r w:rsidRPr="001875C1">
          <w:rPr>
            <w:rStyle w:val="Hyperlink"/>
            <w:rFonts w:asciiTheme="minorHAnsi" w:eastAsiaTheme="majorEastAsia" w:hAnsiTheme="minorHAnsi" w:cstheme="minorHAnsi"/>
            <w:color w:val="008000"/>
            <w:sz w:val="28"/>
            <w:szCs w:val="28"/>
          </w:rPr>
          <w:t>Spring</w:t>
        </w:r>
      </w:hyperlink>
      <w:r w:rsidRPr="001875C1">
        <w:rPr>
          <w:rFonts w:asciiTheme="minorHAnsi" w:hAnsiTheme="minorHAnsi" w:cstheme="minorHAnsi"/>
          <w:color w:val="333333"/>
          <w:sz w:val="28"/>
          <w:szCs w:val="28"/>
        </w:rPr>
        <w:t>, </w:t>
      </w:r>
      <w:hyperlink r:id="rId9" w:history="1">
        <w:r w:rsidRPr="001875C1">
          <w:rPr>
            <w:rStyle w:val="Hyperlink"/>
            <w:rFonts w:asciiTheme="minorHAnsi" w:eastAsiaTheme="majorEastAsia" w:hAnsiTheme="minorHAnsi" w:cstheme="minorHAnsi"/>
            <w:color w:val="008000"/>
            <w:sz w:val="28"/>
            <w:szCs w:val="28"/>
          </w:rPr>
          <w:t>Hibernate</w:t>
        </w:r>
      </w:hyperlink>
      <w:r w:rsidRPr="001875C1">
        <w:rPr>
          <w:rFonts w:asciiTheme="minorHAnsi" w:hAnsiTheme="minorHAnsi" w:cstheme="minorHAnsi"/>
          <w:color w:val="333333"/>
          <w:sz w:val="28"/>
          <w:szCs w:val="28"/>
        </w:rPr>
        <w:t>, </w:t>
      </w:r>
      <w:hyperlink r:id="rId10" w:history="1">
        <w:r w:rsidRPr="001875C1">
          <w:rPr>
            <w:rStyle w:val="Hyperlink"/>
            <w:rFonts w:asciiTheme="minorHAnsi" w:eastAsiaTheme="majorEastAsia" w:hAnsiTheme="minorHAnsi" w:cstheme="minorHAnsi"/>
            <w:color w:val="008000"/>
            <w:sz w:val="28"/>
            <w:szCs w:val="28"/>
          </w:rPr>
          <w:t>JSF</w:t>
        </w:r>
      </w:hyperlink>
      <w:r w:rsidRPr="001875C1">
        <w:rPr>
          <w:rFonts w:asciiTheme="minorHAnsi" w:hAnsiTheme="minorHAnsi" w:cstheme="minorHAnsi"/>
          <w:color w:val="333333"/>
          <w:sz w:val="28"/>
          <w:szCs w:val="28"/>
        </w:rPr>
        <w:t>, etc. technologies are used for creating web applications in Java.</w:t>
      </w:r>
    </w:p>
    <w:p w14:paraId="478C58AB"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Enterprise Application</w:t>
      </w:r>
    </w:p>
    <w:p w14:paraId="6E326405"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that is distributed in nature, such as banking applications, etc. is called an enterprise application. It has advantages like high-level security, load balancing, and clustering. In Java, </w:t>
      </w:r>
      <w:hyperlink r:id="rId11" w:history="1">
        <w:r w:rsidRPr="001875C1">
          <w:rPr>
            <w:rStyle w:val="Hyperlink"/>
            <w:rFonts w:asciiTheme="minorHAnsi" w:eastAsiaTheme="majorEastAsia" w:hAnsiTheme="minorHAnsi" w:cstheme="minorHAnsi"/>
            <w:color w:val="008000"/>
            <w:sz w:val="28"/>
            <w:szCs w:val="28"/>
          </w:rPr>
          <w:t>EJB</w:t>
        </w:r>
      </w:hyperlink>
      <w:r w:rsidRPr="001875C1">
        <w:rPr>
          <w:rFonts w:asciiTheme="minorHAnsi" w:hAnsiTheme="minorHAnsi" w:cstheme="minorHAnsi"/>
          <w:color w:val="333333"/>
          <w:sz w:val="28"/>
          <w:szCs w:val="28"/>
        </w:rPr>
        <w:t> is used for creating enterprise applications.</w:t>
      </w:r>
    </w:p>
    <w:p w14:paraId="1E341419" w14:textId="77777777" w:rsidR="00F12E21" w:rsidRPr="001875C1" w:rsidRDefault="00F12E21" w:rsidP="00F12E21">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4) Mobile Application</w:t>
      </w:r>
    </w:p>
    <w:p w14:paraId="4EF3B55C" w14:textId="77777777" w:rsidR="00F12E21" w:rsidRPr="001875C1" w:rsidRDefault="00F12E21" w:rsidP="00F12E2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An application which is created for mobile devices is called a mobile application. Currently, Android and Java ME are used for creating mobile applications.</w:t>
      </w:r>
    </w:p>
    <w:p w14:paraId="47D52A23" w14:textId="429A4053" w:rsidR="00F12E21" w:rsidRPr="001875C1" w:rsidRDefault="00B1612D">
      <w:pPr>
        <w:rPr>
          <w:rFonts w:cstheme="minorHAnsi"/>
          <w:sz w:val="28"/>
          <w:szCs w:val="28"/>
        </w:rPr>
      </w:pPr>
      <w:r w:rsidRPr="001875C1">
        <w:rPr>
          <w:rFonts w:cstheme="minorHAnsi"/>
          <w:sz w:val="28"/>
          <w:szCs w:val="28"/>
        </w:rPr>
        <w:t>Features of Java:</w:t>
      </w:r>
    </w:p>
    <w:p w14:paraId="46527650"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Simple</w:t>
      </w:r>
    </w:p>
    <w:p w14:paraId="6491BDF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very easy to learn, and its syntax is simple, clean and easy to understand. According to Sun Microsystem, Java language is a simple programming language because:</w:t>
      </w:r>
    </w:p>
    <w:p w14:paraId="4631A3F1"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syntax is based on C++ (so easier for programmers to learn it after C++).</w:t>
      </w:r>
    </w:p>
    <w:p w14:paraId="796B2E03"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has removed many complicated and rarely-used features, for example, explicit pointers, operator overloading, etc.</w:t>
      </w:r>
    </w:p>
    <w:p w14:paraId="1FD124A6" w14:textId="77777777" w:rsidR="00B1612D" w:rsidRPr="001875C1" w:rsidRDefault="00B1612D">
      <w:pPr>
        <w:numPr>
          <w:ilvl w:val="0"/>
          <w:numId w:val="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no need to remove unreferenced objects because there is an Automatic Garbage Collection in Java.</w:t>
      </w:r>
    </w:p>
    <w:p w14:paraId="3577BC03"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542BAAB4">
          <v:rect id="_x0000_i1025" style="width:0;height:.75pt" o:hrstd="t" o:hrnoshade="t" o:hr="t" fillcolor="#d4d4d4" stroked="f"/>
        </w:pict>
      </w:r>
    </w:p>
    <w:p w14:paraId="4D74926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Object-oriented</w:t>
      </w:r>
    </w:p>
    <w:p w14:paraId="0C219F6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an </w:t>
      </w:r>
      <w:hyperlink r:id="rId12" w:history="1">
        <w:r w:rsidRPr="001875C1">
          <w:rPr>
            <w:rStyle w:val="Hyperlink"/>
            <w:rFonts w:asciiTheme="minorHAnsi" w:hAnsiTheme="minorHAnsi" w:cstheme="minorHAnsi"/>
            <w:color w:val="008000"/>
            <w:sz w:val="28"/>
            <w:szCs w:val="28"/>
          </w:rPr>
          <w:t>object-oriented</w:t>
        </w:r>
      </w:hyperlink>
      <w:r w:rsidRPr="001875C1">
        <w:rPr>
          <w:rFonts w:asciiTheme="minorHAnsi" w:hAnsiTheme="minorHAnsi" w:cstheme="minorHAnsi"/>
          <w:color w:val="333333"/>
          <w:sz w:val="28"/>
          <w:szCs w:val="28"/>
        </w:rPr>
        <w:t xml:space="preserve"> programming language. Everything in Java is an object. Object-oriented means we organize our software as a combination of different types of objects that incorporate both data and </w:t>
      </w:r>
      <w:proofErr w:type="spellStart"/>
      <w:r w:rsidRPr="001875C1">
        <w:rPr>
          <w:rFonts w:asciiTheme="minorHAnsi" w:hAnsiTheme="minorHAnsi" w:cstheme="minorHAnsi"/>
          <w:color w:val="333333"/>
          <w:sz w:val="28"/>
          <w:szCs w:val="28"/>
        </w:rPr>
        <w:t>behavior</w:t>
      </w:r>
      <w:proofErr w:type="spellEnd"/>
      <w:r w:rsidRPr="001875C1">
        <w:rPr>
          <w:rFonts w:asciiTheme="minorHAnsi" w:hAnsiTheme="minorHAnsi" w:cstheme="minorHAnsi"/>
          <w:color w:val="333333"/>
          <w:sz w:val="28"/>
          <w:szCs w:val="28"/>
        </w:rPr>
        <w:t>.</w:t>
      </w:r>
    </w:p>
    <w:p w14:paraId="00EC5942" w14:textId="5382D7C9" w:rsidR="00B1612D" w:rsidRPr="001875C1" w:rsidRDefault="00B1612D" w:rsidP="00B1612D">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2A408BB7" wp14:editId="466CB5AF">
            <wp:extent cx="2286000" cy="2292985"/>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0628E69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Object-oriented programming (OOPs) is a methodology that simplifies software development and maintenance by providing some rules.</w:t>
      </w:r>
    </w:p>
    <w:p w14:paraId="6A23B9E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Basic concepts of OOPs are:</w:t>
      </w:r>
    </w:p>
    <w:p w14:paraId="779F9FF9"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5" w:history="1">
        <w:r w:rsidR="00B1612D" w:rsidRPr="001875C1">
          <w:rPr>
            <w:rStyle w:val="Hyperlink"/>
            <w:rFonts w:cstheme="minorHAnsi"/>
            <w:color w:val="008000"/>
            <w:sz w:val="28"/>
            <w:szCs w:val="28"/>
          </w:rPr>
          <w:t>Object</w:t>
        </w:r>
      </w:hyperlink>
    </w:p>
    <w:p w14:paraId="41C9183B"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6" w:anchor="class" w:history="1">
        <w:r w:rsidR="00B1612D" w:rsidRPr="001875C1">
          <w:rPr>
            <w:rStyle w:val="Hyperlink"/>
            <w:rFonts w:cstheme="minorHAnsi"/>
            <w:color w:val="008000"/>
            <w:sz w:val="28"/>
            <w:szCs w:val="28"/>
          </w:rPr>
          <w:t>Class</w:t>
        </w:r>
      </w:hyperlink>
    </w:p>
    <w:p w14:paraId="5AB364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7" w:history="1">
        <w:r w:rsidR="00B1612D" w:rsidRPr="001875C1">
          <w:rPr>
            <w:rStyle w:val="Hyperlink"/>
            <w:rFonts w:cstheme="minorHAnsi"/>
            <w:color w:val="008000"/>
            <w:sz w:val="28"/>
            <w:szCs w:val="28"/>
          </w:rPr>
          <w:t>Inheritance</w:t>
        </w:r>
      </w:hyperlink>
    </w:p>
    <w:p w14:paraId="2F16FCE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8" w:history="1">
        <w:r w:rsidR="00B1612D" w:rsidRPr="001875C1">
          <w:rPr>
            <w:rStyle w:val="Hyperlink"/>
            <w:rFonts w:cstheme="minorHAnsi"/>
            <w:color w:val="008000"/>
            <w:sz w:val="28"/>
            <w:szCs w:val="28"/>
          </w:rPr>
          <w:t>Polymorphism</w:t>
        </w:r>
      </w:hyperlink>
    </w:p>
    <w:p w14:paraId="1FF0C246"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19" w:history="1">
        <w:r w:rsidR="00B1612D" w:rsidRPr="001875C1">
          <w:rPr>
            <w:rStyle w:val="Hyperlink"/>
            <w:rFonts w:cstheme="minorHAnsi"/>
            <w:color w:val="008000"/>
            <w:sz w:val="28"/>
            <w:szCs w:val="28"/>
          </w:rPr>
          <w:t>Abstraction</w:t>
        </w:r>
      </w:hyperlink>
    </w:p>
    <w:p w14:paraId="7259AC2D" w14:textId="77777777" w:rsidR="00B1612D" w:rsidRPr="001875C1" w:rsidRDefault="00000000">
      <w:pPr>
        <w:numPr>
          <w:ilvl w:val="0"/>
          <w:numId w:val="2"/>
        </w:numPr>
        <w:shd w:val="clear" w:color="auto" w:fill="FFFFFF"/>
        <w:spacing w:before="60" w:after="100" w:afterAutospacing="1" w:line="375" w:lineRule="atLeast"/>
        <w:jc w:val="both"/>
        <w:rPr>
          <w:rFonts w:cstheme="minorHAnsi"/>
          <w:color w:val="000000"/>
          <w:sz w:val="28"/>
          <w:szCs w:val="28"/>
        </w:rPr>
      </w:pPr>
      <w:hyperlink r:id="rId20" w:history="1">
        <w:r w:rsidR="00B1612D" w:rsidRPr="001875C1">
          <w:rPr>
            <w:rStyle w:val="Hyperlink"/>
            <w:rFonts w:cstheme="minorHAnsi"/>
            <w:color w:val="008000"/>
            <w:sz w:val="28"/>
            <w:szCs w:val="28"/>
          </w:rPr>
          <w:t>Encapsulation</w:t>
        </w:r>
      </w:hyperlink>
    </w:p>
    <w:p w14:paraId="752F35C0"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093CBA89">
          <v:rect id="_x0000_i1026" style="width:0;height:.75pt" o:hrstd="t" o:hrnoshade="t" o:hr="t" fillcolor="#d4d4d4" stroked="f"/>
        </w:pict>
      </w:r>
    </w:p>
    <w:p w14:paraId="2F2E0D3F"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Platform Independent</w:t>
      </w:r>
    </w:p>
    <w:p w14:paraId="14BF0587" w14:textId="31BBCED3" w:rsidR="00B1612D" w:rsidRPr="001875C1" w:rsidRDefault="00B1612D" w:rsidP="00B1612D">
      <w:pPr>
        <w:rPr>
          <w:rFonts w:cstheme="minorHAnsi"/>
          <w:sz w:val="28"/>
          <w:szCs w:val="28"/>
        </w:rPr>
      </w:pPr>
      <w:r w:rsidRPr="001875C1">
        <w:rPr>
          <w:rFonts w:cstheme="minorHAnsi"/>
          <w:noProof/>
          <w:sz w:val="28"/>
          <w:szCs w:val="28"/>
        </w:rPr>
        <w:drawing>
          <wp:inline distT="0" distB="0" distL="0" distR="0" wp14:anchorId="79CCBF15" wp14:editId="6ECFB767">
            <wp:extent cx="2855595" cy="2919095"/>
            <wp:effectExtent l="0" t="0" r="190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5595" cy="2919095"/>
                    </a:xfrm>
                    <a:prstGeom prst="rect">
                      <a:avLst/>
                    </a:prstGeom>
                    <a:noFill/>
                    <a:ln>
                      <a:noFill/>
                    </a:ln>
                  </pic:spPr>
                </pic:pic>
              </a:graphicData>
            </a:graphic>
          </wp:inline>
        </w:drawing>
      </w:r>
    </w:p>
    <w:p w14:paraId="7F43C52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platform independent because it is different from other languages like </w:t>
      </w:r>
      <w:hyperlink r:id="rId22"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w:t>
      </w:r>
      <w:hyperlink r:id="rId23" w:history="1">
        <w:r w:rsidRPr="001875C1">
          <w:rPr>
            <w:rStyle w:val="Hyperlink"/>
            <w:rFonts w:asciiTheme="minorHAnsi" w:hAnsiTheme="minorHAnsi" w:cstheme="minorHAnsi"/>
            <w:color w:val="008000"/>
            <w:sz w:val="28"/>
            <w:szCs w:val="28"/>
          </w:rPr>
          <w:t>C++</w:t>
        </w:r>
      </w:hyperlink>
      <w:r w:rsidRPr="001875C1">
        <w:rPr>
          <w:rFonts w:asciiTheme="minorHAnsi" w:hAnsiTheme="minorHAnsi" w:cstheme="minorHAnsi"/>
          <w:color w:val="333333"/>
          <w:sz w:val="28"/>
          <w:szCs w:val="28"/>
        </w:rPr>
        <w:t>, etc. which are compiled into platform specific machines while Java is a write once, run anywhere language. A platform is the hardware or software environment in which a program runs.</w:t>
      </w:r>
    </w:p>
    <w:p w14:paraId="65EEB949"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platforms software-based and hardware-based. Java provides a software-based platform.</w:t>
      </w:r>
    </w:p>
    <w:p w14:paraId="1247232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Java platform differs from most other platforms in the sense that it is a software-based platform that runs on top of other hardware-based platforms. It has two components:</w:t>
      </w:r>
    </w:p>
    <w:p w14:paraId="4E1D4047"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Runtime Environment</w:t>
      </w:r>
    </w:p>
    <w:p w14:paraId="5337AFD8" w14:textId="77777777" w:rsidR="00B1612D" w:rsidRPr="001875C1" w:rsidRDefault="00B1612D">
      <w:pPr>
        <w:numPr>
          <w:ilvl w:val="0"/>
          <w:numId w:val="3"/>
        </w:numPr>
        <w:shd w:val="clear" w:color="auto" w:fill="FFFFFF"/>
        <w:spacing w:before="60" w:after="100" w:afterAutospacing="1" w:line="375" w:lineRule="atLeast"/>
        <w:jc w:val="both"/>
        <w:rPr>
          <w:rFonts w:cstheme="minorHAnsi"/>
          <w:color w:val="000000"/>
          <w:sz w:val="28"/>
          <w:szCs w:val="28"/>
        </w:rPr>
      </w:pPr>
      <w:proofErr w:type="gramStart"/>
      <w:r w:rsidRPr="001875C1">
        <w:rPr>
          <w:rFonts w:cstheme="minorHAnsi"/>
          <w:color w:val="000000"/>
          <w:sz w:val="28"/>
          <w:szCs w:val="28"/>
        </w:rPr>
        <w:t>API(</w:t>
      </w:r>
      <w:proofErr w:type="gramEnd"/>
      <w:r w:rsidRPr="001875C1">
        <w:rPr>
          <w:rFonts w:cstheme="minorHAnsi"/>
          <w:color w:val="000000"/>
          <w:sz w:val="28"/>
          <w:szCs w:val="28"/>
        </w:rPr>
        <w:t>Application Programming Interface)</w:t>
      </w:r>
    </w:p>
    <w:p w14:paraId="1A61D952"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36DAEF30" w14:textId="77777777" w:rsidR="00B1612D" w:rsidRPr="001875C1" w:rsidRDefault="00000000" w:rsidP="00B1612D">
      <w:pPr>
        <w:rPr>
          <w:rFonts w:cstheme="minorHAnsi"/>
          <w:sz w:val="28"/>
          <w:szCs w:val="28"/>
        </w:rPr>
      </w:pPr>
      <w:r>
        <w:rPr>
          <w:rFonts w:cstheme="minorHAnsi"/>
          <w:sz w:val="28"/>
          <w:szCs w:val="28"/>
        </w:rPr>
        <w:pict w14:anchorId="3ECB7400">
          <v:rect id="_x0000_i1027" style="width:0;height:.75pt" o:hrstd="t" o:hrnoshade="t" o:hr="t" fillcolor="#d4d4d4" stroked="f"/>
        </w:pict>
      </w:r>
    </w:p>
    <w:p w14:paraId="0816DA75"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Secured</w:t>
      </w:r>
    </w:p>
    <w:p w14:paraId="6FC7820F"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best known for its security. With Java, we can develop virus-free systems. Java is secured because:</w:t>
      </w:r>
    </w:p>
    <w:p w14:paraId="53D56532"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 explicit pointer</w:t>
      </w:r>
    </w:p>
    <w:p w14:paraId="3C9810CC" w14:textId="77777777" w:rsidR="00B1612D" w:rsidRPr="001875C1" w:rsidRDefault="00B1612D">
      <w:pPr>
        <w:numPr>
          <w:ilvl w:val="0"/>
          <w:numId w:val="4"/>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Java Programs run inside a virtual machine sandbox</w:t>
      </w:r>
    </w:p>
    <w:p w14:paraId="30C92F96" w14:textId="2B811B26" w:rsidR="00B1612D" w:rsidRPr="001875C1" w:rsidRDefault="00B1612D" w:rsidP="00B1612D">
      <w:pPr>
        <w:spacing w:after="0" w:line="240" w:lineRule="auto"/>
        <w:rPr>
          <w:rFonts w:cstheme="minorHAnsi"/>
          <w:sz w:val="28"/>
          <w:szCs w:val="28"/>
        </w:rPr>
      </w:pPr>
      <w:r w:rsidRPr="001875C1">
        <w:rPr>
          <w:rFonts w:cstheme="minorHAnsi"/>
          <w:noProof/>
          <w:sz w:val="28"/>
          <w:szCs w:val="28"/>
        </w:rPr>
        <w:drawing>
          <wp:inline distT="0" distB="0" distL="0" distR="0" wp14:anchorId="1E2E0915" wp14:editId="21C8B2D3">
            <wp:extent cx="5711190" cy="3326765"/>
            <wp:effectExtent l="0" t="0" r="3810" b="698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190" cy="3326765"/>
                    </a:xfrm>
                    <a:prstGeom prst="rect">
                      <a:avLst/>
                    </a:prstGeom>
                    <a:noFill/>
                    <a:ln>
                      <a:noFill/>
                    </a:ln>
                  </pic:spPr>
                </pic:pic>
              </a:graphicData>
            </a:graphic>
          </wp:inline>
        </w:drawing>
      </w:r>
    </w:p>
    <w:p w14:paraId="3133604A"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Classloader</w:t>
      </w:r>
      <w:proofErr w:type="spellEnd"/>
      <w:r w:rsidRPr="001875C1">
        <w:rPr>
          <w:rStyle w:val="Strong"/>
          <w:rFonts w:cstheme="minorHAnsi"/>
          <w:color w:val="000000"/>
          <w:sz w:val="28"/>
          <w:szCs w:val="28"/>
        </w:rPr>
        <w:t>:</w:t>
      </w:r>
      <w:r w:rsidRPr="001875C1">
        <w:rPr>
          <w:rFonts w:cstheme="minorHAnsi"/>
          <w:color w:val="000000"/>
          <w:sz w:val="28"/>
          <w:szCs w:val="28"/>
        </w:rPr>
        <w:t> </w:t>
      </w:r>
      <w:proofErr w:type="spellStart"/>
      <w:r w:rsidRPr="001875C1">
        <w:rPr>
          <w:rFonts w:cstheme="minorHAnsi"/>
          <w:color w:val="000000"/>
          <w:sz w:val="28"/>
          <w:szCs w:val="28"/>
        </w:rPr>
        <w:t>Classloader</w:t>
      </w:r>
      <w:proofErr w:type="spellEnd"/>
      <w:r w:rsidRPr="001875C1">
        <w:rPr>
          <w:rFonts w:cstheme="minorHAnsi"/>
          <w:color w:val="000000"/>
          <w:sz w:val="28"/>
          <w:szCs w:val="28"/>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1B01C5B6"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Bytecode Verifier:</w:t>
      </w:r>
      <w:r w:rsidRPr="001875C1">
        <w:rPr>
          <w:rFonts w:cstheme="minorHAnsi"/>
          <w:color w:val="000000"/>
          <w:sz w:val="28"/>
          <w:szCs w:val="28"/>
        </w:rPr>
        <w:t> It checks the code fragments for illegal code that can violate access rights to objects.</w:t>
      </w:r>
    </w:p>
    <w:p w14:paraId="2E0A8DE4" w14:textId="77777777" w:rsidR="00B1612D" w:rsidRPr="001875C1" w:rsidRDefault="00B1612D">
      <w:pPr>
        <w:numPr>
          <w:ilvl w:val="0"/>
          <w:numId w:val="5"/>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Security Manager:</w:t>
      </w:r>
      <w:r w:rsidRPr="001875C1">
        <w:rPr>
          <w:rFonts w:cstheme="minorHAnsi"/>
          <w:color w:val="000000"/>
          <w:sz w:val="28"/>
          <w:szCs w:val="28"/>
        </w:rPr>
        <w:t> It determines what resources a class can access such as reading and writing to the local disk.</w:t>
      </w:r>
    </w:p>
    <w:p w14:paraId="65F23533"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lastRenderedPageBreak/>
        <w:t>Java language provides these securities by default. Some security can also be provided by an application developer explicitly through SSL, JAAS, Cryptography, etc.</w:t>
      </w:r>
    </w:p>
    <w:p w14:paraId="17EFC969" w14:textId="77777777" w:rsidR="00B1612D" w:rsidRPr="001875C1" w:rsidRDefault="00000000" w:rsidP="00B1612D">
      <w:pPr>
        <w:rPr>
          <w:rFonts w:cstheme="minorHAnsi"/>
          <w:sz w:val="28"/>
          <w:szCs w:val="28"/>
        </w:rPr>
      </w:pPr>
      <w:r>
        <w:rPr>
          <w:rFonts w:cstheme="minorHAnsi"/>
          <w:sz w:val="28"/>
          <w:szCs w:val="28"/>
        </w:rPr>
        <w:pict w14:anchorId="671F1F60">
          <v:rect id="_x0000_i1028" style="width:0;height:.75pt" o:hrstd="t" o:hrnoshade="t" o:hr="t" fillcolor="#d4d4d4" stroked="f"/>
        </w:pict>
      </w:r>
    </w:p>
    <w:p w14:paraId="650E797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Robust</w:t>
      </w:r>
    </w:p>
    <w:p w14:paraId="7757A106"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English mining of Robust is strong. Java is robust because:</w:t>
      </w:r>
    </w:p>
    <w:p w14:paraId="77C9639B"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It uses strong memory management.</w:t>
      </w:r>
    </w:p>
    <w:p w14:paraId="03FF180A"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is a lack of pointers that avoids security problems.</w:t>
      </w:r>
    </w:p>
    <w:p w14:paraId="6C49EC4E"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Java provides automatic garbage collection which runs on the Java Virtual Machine to get rid of objects which are not being used by a Java application anymore.</w:t>
      </w:r>
    </w:p>
    <w:p w14:paraId="6AFB60C6" w14:textId="77777777" w:rsidR="00B1612D" w:rsidRPr="001875C1" w:rsidRDefault="00B1612D">
      <w:pPr>
        <w:numPr>
          <w:ilvl w:val="0"/>
          <w:numId w:val="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There are exception handling and the type checking mechanism in Java. All these points make Java robust.</w:t>
      </w:r>
    </w:p>
    <w:p w14:paraId="48BC7042" w14:textId="77777777" w:rsidR="00B1612D" w:rsidRPr="001875C1" w:rsidRDefault="00000000" w:rsidP="00B1612D">
      <w:pPr>
        <w:spacing w:after="0" w:line="240" w:lineRule="auto"/>
        <w:rPr>
          <w:rFonts w:cstheme="minorHAnsi"/>
          <w:sz w:val="28"/>
          <w:szCs w:val="28"/>
        </w:rPr>
      </w:pPr>
      <w:r>
        <w:rPr>
          <w:rFonts w:cstheme="minorHAnsi"/>
          <w:sz w:val="28"/>
          <w:szCs w:val="28"/>
        </w:rPr>
        <w:pict w14:anchorId="3003A148">
          <v:rect id="_x0000_i1029" style="width:0;height:.75pt" o:hrstd="t" o:hrnoshade="t" o:hr="t" fillcolor="#d4d4d4" stroked="f"/>
        </w:pict>
      </w:r>
    </w:p>
    <w:p w14:paraId="002B7636"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Architecture-neutral</w:t>
      </w:r>
    </w:p>
    <w:p w14:paraId="1E62AE1E"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architecture neutral because there are no implementation dependent features, for example, the size of primitive types is fixed.</w:t>
      </w:r>
    </w:p>
    <w:p w14:paraId="4ABE66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C programming, int data type occupies 2 bytes of memory for 32-bit architecture and 4 bytes of memory for 64-bit architecture. However, it occupies 4 bytes of memory for both 32 and 64-bit architectures in Java.</w:t>
      </w:r>
    </w:p>
    <w:p w14:paraId="0577CDC8" w14:textId="77777777" w:rsidR="00B1612D" w:rsidRPr="001875C1" w:rsidRDefault="00000000" w:rsidP="00B1612D">
      <w:pPr>
        <w:rPr>
          <w:rFonts w:cstheme="minorHAnsi"/>
          <w:sz w:val="28"/>
          <w:szCs w:val="28"/>
        </w:rPr>
      </w:pPr>
      <w:r>
        <w:rPr>
          <w:rFonts w:cstheme="minorHAnsi"/>
          <w:sz w:val="28"/>
          <w:szCs w:val="28"/>
        </w:rPr>
        <w:pict w14:anchorId="164F2738">
          <v:rect id="_x0000_i1030" style="width:0;height:.75pt" o:hrstd="t" o:hrnoshade="t" o:hr="t" fillcolor="#d4d4d4" stroked="f"/>
        </w:pict>
      </w:r>
    </w:p>
    <w:p w14:paraId="601E2DD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Portable</w:t>
      </w:r>
    </w:p>
    <w:p w14:paraId="00D0CC07"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portable because it facilitates you to carry the Java bytecode to any platform. It doesn't require any implementation.</w:t>
      </w:r>
    </w:p>
    <w:p w14:paraId="652FC9E2" w14:textId="77777777" w:rsidR="00B1612D" w:rsidRPr="001875C1" w:rsidRDefault="00000000" w:rsidP="00B1612D">
      <w:pPr>
        <w:rPr>
          <w:rFonts w:cstheme="minorHAnsi"/>
          <w:sz w:val="28"/>
          <w:szCs w:val="28"/>
        </w:rPr>
      </w:pPr>
      <w:r>
        <w:rPr>
          <w:rFonts w:cstheme="minorHAnsi"/>
          <w:sz w:val="28"/>
          <w:szCs w:val="28"/>
        </w:rPr>
        <w:pict w14:anchorId="75A03D92">
          <v:rect id="_x0000_i1031" style="width:0;height:.75pt" o:hrstd="t" o:hrnoshade="t" o:hr="t" fillcolor="#d4d4d4" stroked="f"/>
        </w:pict>
      </w:r>
    </w:p>
    <w:p w14:paraId="7560DCC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High-performance</w:t>
      </w:r>
    </w:p>
    <w:p w14:paraId="2002EFBA"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Java is faster than other traditional interpreted programming languages because Java bytecode is "close" to native code. It is still a little bit slower than a compiled </w:t>
      </w:r>
      <w:r w:rsidRPr="001875C1">
        <w:rPr>
          <w:rFonts w:asciiTheme="minorHAnsi" w:hAnsiTheme="minorHAnsi" w:cstheme="minorHAnsi"/>
          <w:color w:val="333333"/>
          <w:sz w:val="28"/>
          <w:szCs w:val="28"/>
        </w:rPr>
        <w:lastRenderedPageBreak/>
        <w:t>language (e.g., C++). Java is an interpreted language that is why it is slower than compiled languages, e.g., C, C++, etc.</w:t>
      </w:r>
    </w:p>
    <w:p w14:paraId="2BB36AD8" w14:textId="77777777" w:rsidR="00B1612D" w:rsidRPr="001875C1" w:rsidRDefault="00000000" w:rsidP="00B1612D">
      <w:pPr>
        <w:rPr>
          <w:rFonts w:cstheme="minorHAnsi"/>
          <w:sz w:val="28"/>
          <w:szCs w:val="28"/>
        </w:rPr>
      </w:pPr>
      <w:r>
        <w:rPr>
          <w:rFonts w:cstheme="minorHAnsi"/>
          <w:sz w:val="28"/>
          <w:szCs w:val="28"/>
        </w:rPr>
        <w:pict w14:anchorId="1F670D04">
          <v:rect id="_x0000_i1032" style="width:0;height:.75pt" o:hrstd="t" o:hrnoshade="t" o:hr="t" fillcolor="#d4d4d4" stroked="f"/>
        </w:pict>
      </w:r>
    </w:p>
    <w:p w14:paraId="1D16A3C2"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Distributed</w:t>
      </w:r>
    </w:p>
    <w:p w14:paraId="0895014D"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5FA6CF" w14:textId="77777777" w:rsidR="00B1612D" w:rsidRPr="001875C1" w:rsidRDefault="00000000" w:rsidP="00B1612D">
      <w:pPr>
        <w:rPr>
          <w:rFonts w:cstheme="minorHAnsi"/>
          <w:sz w:val="28"/>
          <w:szCs w:val="28"/>
        </w:rPr>
      </w:pPr>
      <w:r>
        <w:rPr>
          <w:rFonts w:cstheme="minorHAnsi"/>
          <w:sz w:val="28"/>
          <w:szCs w:val="28"/>
        </w:rPr>
        <w:pict w14:anchorId="4F6B1969">
          <v:rect id="_x0000_i1033" style="width:0;height:.75pt" o:hrstd="t" o:hrnoshade="t" o:hr="t" fillcolor="#d4d4d4" stroked="f"/>
        </w:pict>
      </w:r>
    </w:p>
    <w:p w14:paraId="0B8F4A1D"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Multi-threaded</w:t>
      </w:r>
    </w:p>
    <w:p w14:paraId="131AF821" w14:textId="77777777"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CADC94E" w14:textId="77777777" w:rsidR="00B1612D" w:rsidRPr="001875C1" w:rsidRDefault="00000000" w:rsidP="00B1612D">
      <w:pPr>
        <w:rPr>
          <w:rFonts w:cstheme="minorHAnsi"/>
          <w:sz w:val="28"/>
          <w:szCs w:val="28"/>
        </w:rPr>
      </w:pPr>
      <w:r>
        <w:rPr>
          <w:rFonts w:cstheme="minorHAnsi"/>
          <w:sz w:val="28"/>
          <w:szCs w:val="28"/>
        </w:rPr>
        <w:pict w14:anchorId="5ABAAB82">
          <v:rect id="_x0000_i1034" style="width:0;height:.75pt" o:hrstd="t" o:hrnoshade="t" o:hr="t" fillcolor="#d4d4d4" stroked="f"/>
        </w:pict>
      </w:r>
    </w:p>
    <w:p w14:paraId="02107B79" w14:textId="77777777" w:rsidR="00B1612D" w:rsidRPr="001875C1" w:rsidRDefault="00B1612D" w:rsidP="00B1612D">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Dynamic</w:t>
      </w:r>
    </w:p>
    <w:p w14:paraId="4D5D8508" w14:textId="7755560A" w:rsidR="00B1612D" w:rsidRPr="001875C1" w:rsidRDefault="00B1612D" w:rsidP="00B1612D">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is a dynamic language. It supports the dynamic loading of classes. It means classes are loaded on demand. It also supports functions from its native languages, i.e., C and C++.</w:t>
      </w:r>
    </w:p>
    <w:p w14:paraId="1FD2BC0A" w14:textId="72848F9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381B05F4" w14:textId="77777777" w:rsidR="0005576B" w:rsidRPr="001875C1" w:rsidRDefault="0005576B" w:rsidP="0005576B">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Difference between JDK and JRE</w:t>
      </w:r>
    </w:p>
    <w:p w14:paraId="7FC0437E"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proofErr w:type="gramStart"/>
      <w:r w:rsidRPr="001875C1">
        <w:rPr>
          <w:rFonts w:asciiTheme="minorHAnsi" w:hAnsiTheme="minorHAnsi" w:cstheme="minorHAnsi"/>
          <w:b/>
          <w:bCs/>
          <w:color w:val="212529"/>
          <w:sz w:val="28"/>
          <w:szCs w:val="28"/>
        </w:rPr>
        <w:t>JRE</w:t>
      </w:r>
      <w:r w:rsidRPr="001875C1">
        <w:rPr>
          <w:rFonts w:asciiTheme="minorHAnsi" w:hAnsiTheme="minorHAnsi" w:cstheme="minorHAnsi"/>
          <w:color w:val="212529"/>
          <w:sz w:val="28"/>
          <w:szCs w:val="28"/>
        </w:rPr>
        <w:t> :</w:t>
      </w:r>
      <w:proofErr w:type="gramEnd"/>
      <w:r w:rsidRPr="001875C1">
        <w:rPr>
          <w:rFonts w:asciiTheme="minorHAnsi" w:hAnsiTheme="minorHAnsi" w:cstheme="minorHAnsi"/>
          <w:color w:val="212529"/>
          <w:sz w:val="28"/>
          <w:szCs w:val="28"/>
        </w:rPr>
        <w:t xml:space="preserve"> The Java Runtime Environment (JRE) provides the libraries, the Java Virtual Machine, and other components to run applets and applications written in the Java programming language. JRE does not contain tools and utilities such as compilers or debuggers for developing applets and applications.</w:t>
      </w:r>
    </w:p>
    <w:p w14:paraId="0DEA4185"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3920EF27" wp14:editId="3F838D2D">
            <wp:extent cx="3122930" cy="2750185"/>
            <wp:effectExtent l="0" t="0" r="1270" b="0"/>
            <wp:docPr id="17" name="Picture 17" descr="What is 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hat is J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6EE051D2"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JDK</w:t>
      </w:r>
      <w:r w:rsidRPr="001875C1">
        <w:rPr>
          <w:rFonts w:asciiTheme="minorHAnsi" w:hAnsiTheme="minorHAnsi" w:cstheme="minorHAnsi"/>
          <w:color w:val="212529"/>
          <w:sz w:val="28"/>
          <w:szCs w:val="28"/>
        </w:rPr>
        <w:t> : The JDK also called Java Development Kit is a superset of the JRE, and contains everything that is in the JRE, plus tools such as the compilers and debuggers necessary for developing applets and applications.</w:t>
      </w:r>
    </w:p>
    <w:p w14:paraId="2EAFE29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34CBC14E" wp14:editId="07C38B88">
            <wp:extent cx="3122930" cy="2750185"/>
            <wp:effectExtent l="0" t="0" r="1270" b="0"/>
            <wp:docPr id="16" name="Picture 16" descr="What is 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hat is JD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2930" cy="2750185"/>
                    </a:xfrm>
                    <a:prstGeom prst="rect">
                      <a:avLst/>
                    </a:prstGeom>
                    <a:noFill/>
                    <a:ln>
                      <a:noFill/>
                    </a:ln>
                  </pic:spPr>
                </pic:pic>
              </a:graphicData>
            </a:graphic>
          </wp:inline>
        </w:drawing>
      </w:r>
    </w:p>
    <w:p w14:paraId="2C93C97E"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A5A111" w14:textId="77777777" w:rsidR="0005576B" w:rsidRPr="001875C1" w:rsidRDefault="0005576B" w:rsidP="0005576B">
      <w:pPr>
        <w:rPr>
          <w:rFonts w:cstheme="minorHAnsi"/>
          <w:sz w:val="28"/>
          <w:szCs w:val="28"/>
        </w:rPr>
      </w:pPr>
    </w:p>
    <w:p w14:paraId="62858A64" w14:textId="77777777" w:rsidR="0005576B" w:rsidRPr="001875C1" w:rsidRDefault="0005576B" w:rsidP="00B1612D">
      <w:pPr>
        <w:pStyle w:val="NormalWeb"/>
        <w:shd w:val="clear" w:color="auto" w:fill="FFFFFF"/>
        <w:jc w:val="both"/>
        <w:rPr>
          <w:rFonts w:asciiTheme="minorHAnsi" w:hAnsiTheme="minorHAnsi" w:cstheme="minorHAnsi"/>
          <w:color w:val="333333"/>
          <w:sz w:val="28"/>
          <w:szCs w:val="28"/>
        </w:rPr>
      </w:pPr>
    </w:p>
    <w:p w14:paraId="7DEE0AD6"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JVM:</w:t>
      </w:r>
    </w:p>
    <w:p w14:paraId="3022A4A9" w14:textId="77777777" w:rsidR="0005576B" w:rsidRPr="001875C1" w:rsidRDefault="0005576B" w:rsidP="0005576B">
      <w:pPr>
        <w:pStyle w:val="NormalWeb"/>
        <w:shd w:val="clear" w:color="auto" w:fill="FFFFFF"/>
        <w:jc w:val="both"/>
        <w:rPr>
          <w:rFonts w:asciiTheme="minorHAnsi" w:hAnsiTheme="minorHAnsi" w:cstheme="minorHAnsi"/>
          <w:color w:val="333333"/>
          <w:sz w:val="28"/>
          <w:szCs w:val="28"/>
        </w:rPr>
      </w:pPr>
    </w:p>
    <w:p w14:paraId="3C13B70B"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lastRenderedPageBreak/>
        <w:t>Java virtual Machine(JVM) is a virtual Machine that provides runtime environment to execute java byte code. The JVM doesn't understand Java typo, that's why you compile your </w:t>
      </w:r>
      <w:r w:rsidRPr="001875C1">
        <w:rPr>
          <w:rStyle w:val="HTMLCode"/>
          <w:rFonts w:asciiTheme="minorHAnsi" w:hAnsiTheme="minorHAnsi" w:cstheme="minorHAnsi"/>
          <w:color w:val="D63384"/>
          <w:sz w:val="28"/>
          <w:szCs w:val="28"/>
        </w:rPr>
        <w:t>*.java</w:t>
      </w:r>
      <w:r w:rsidRPr="001875C1">
        <w:rPr>
          <w:rFonts w:asciiTheme="minorHAnsi" w:hAnsiTheme="minorHAnsi" w:cstheme="minorHAnsi"/>
          <w:color w:val="212529"/>
          <w:sz w:val="28"/>
          <w:szCs w:val="28"/>
        </w:rPr>
        <w:t> files to obtain </w:t>
      </w:r>
      <w:r w:rsidRPr="001875C1">
        <w:rPr>
          <w:rStyle w:val="HTMLCode"/>
          <w:rFonts w:asciiTheme="minorHAnsi" w:hAnsiTheme="minorHAnsi" w:cstheme="minorHAnsi"/>
          <w:color w:val="D63384"/>
          <w:sz w:val="28"/>
          <w:szCs w:val="28"/>
        </w:rPr>
        <w:t>*.class</w:t>
      </w:r>
      <w:r w:rsidRPr="001875C1">
        <w:rPr>
          <w:rFonts w:asciiTheme="minorHAnsi" w:hAnsiTheme="minorHAnsi" w:cstheme="minorHAnsi"/>
          <w:color w:val="212529"/>
          <w:sz w:val="28"/>
          <w:szCs w:val="28"/>
        </w:rPr>
        <w:t> files that contain the bytecodes understandable by the JVM.</w:t>
      </w:r>
    </w:p>
    <w:p w14:paraId="5B61FE0E" w14:textId="77777777" w:rsidR="0005576B" w:rsidRPr="001875C1" w:rsidRDefault="0005576B" w:rsidP="0005576B">
      <w:pPr>
        <w:pStyle w:val="NormalWeb"/>
        <w:shd w:val="clear" w:color="auto" w:fill="FFFFFF"/>
        <w:spacing w:before="0" w:beforeAutospacing="0"/>
        <w:rPr>
          <w:rFonts w:asciiTheme="minorHAnsi" w:hAnsiTheme="minorHAnsi" w:cstheme="minorHAnsi"/>
          <w:sz w:val="28"/>
          <w:szCs w:val="28"/>
        </w:rPr>
      </w:pPr>
      <w:r w:rsidRPr="001875C1">
        <w:rPr>
          <w:rFonts w:asciiTheme="minorHAnsi" w:hAnsiTheme="minorHAnsi" w:cstheme="minorHAnsi"/>
          <w:color w:val="212529"/>
          <w:sz w:val="28"/>
          <w:szCs w:val="28"/>
        </w:rPr>
        <w:t xml:space="preserve">JVM control execution of every Java program. </w:t>
      </w:r>
    </w:p>
    <w:p w14:paraId="595C4FDA" w14:textId="77777777" w:rsidR="0005576B" w:rsidRPr="001875C1" w:rsidRDefault="0005576B" w:rsidP="0005576B">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JVM Architecture</w:t>
      </w:r>
    </w:p>
    <w:p w14:paraId="45704632" w14:textId="77777777" w:rsidR="0005576B" w:rsidRPr="001875C1" w:rsidRDefault="0005576B" w:rsidP="0005576B">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183AE18A" wp14:editId="25EB1C36">
            <wp:extent cx="5711190" cy="5050155"/>
            <wp:effectExtent l="0" t="0" r="3810" b="0"/>
            <wp:docPr id="18" name="Picture 18" descr="JVM architectur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VM architectur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190" cy="5050155"/>
                    </a:xfrm>
                    <a:prstGeom prst="rect">
                      <a:avLst/>
                    </a:prstGeom>
                    <a:noFill/>
                    <a:ln>
                      <a:noFill/>
                    </a:ln>
                  </pic:spPr>
                </pic:pic>
              </a:graphicData>
            </a:graphic>
          </wp:inline>
        </w:drawing>
      </w:r>
    </w:p>
    <w:p w14:paraId="7F41CA7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Class Loader :</w:t>
      </w:r>
      <w:r w:rsidRPr="001875C1">
        <w:rPr>
          <w:rFonts w:asciiTheme="minorHAnsi" w:hAnsiTheme="minorHAnsi" w:cstheme="minorHAnsi"/>
          <w:color w:val="212529"/>
          <w:sz w:val="28"/>
          <w:szCs w:val="28"/>
        </w:rPr>
        <w:t> Class loader loads the Class for execution.</w:t>
      </w:r>
    </w:p>
    <w:p w14:paraId="1A025E4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Method area :</w:t>
      </w:r>
      <w:r w:rsidRPr="001875C1">
        <w:rPr>
          <w:rFonts w:asciiTheme="minorHAnsi" w:hAnsiTheme="minorHAnsi" w:cstheme="minorHAnsi"/>
          <w:color w:val="212529"/>
          <w:sz w:val="28"/>
          <w:szCs w:val="28"/>
        </w:rPr>
        <w:t> Stores pre-class structure as constant pool.</w:t>
      </w:r>
    </w:p>
    <w:p w14:paraId="67E7923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Heap :</w:t>
      </w:r>
      <w:r w:rsidRPr="001875C1">
        <w:rPr>
          <w:rFonts w:asciiTheme="minorHAnsi" w:hAnsiTheme="minorHAnsi" w:cstheme="minorHAnsi"/>
          <w:color w:val="212529"/>
          <w:sz w:val="28"/>
          <w:szCs w:val="28"/>
        </w:rPr>
        <w:t> Heap is a memory area in which objects are allocated.</w:t>
      </w:r>
    </w:p>
    <w:p w14:paraId="39E26D87"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Stack :</w:t>
      </w:r>
      <w:r w:rsidRPr="001875C1">
        <w:rPr>
          <w:rFonts w:asciiTheme="minorHAnsi" w:hAnsiTheme="minorHAnsi" w:cstheme="minorHAnsi"/>
          <w:color w:val="212529"/>
          <w:sz w:val="28"/>
          <w:szCs w:val="28"/>
        </w:rPr>
        <w:t> Local variables and partial results are store here. Each thread has a private JVM stack created when the thread is created.</w:t>
      </w:r>
    </w:p>
    <w:p w14:paraId="3E90AA70"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Program register :</w:t>
      </w:r>
      <w:r w:rsidRPr="001875C1">
        <w:rPr>
          <w:rFonts w:asciiTheme="minorHAnsi" w:hAnsiTheme="minorHAnsi" w:cstheme="minorHAnsi"/>
          <w:color w:val="212529"/>
          <w:sz w:val="28"/>
          <w:szCs w:val="28"/>
        </w:rPr>
        <w:t> Program register holds the address of JVM instruction currently being executed.</w:t>
      </w:r>
    </w:p>
    <w:p w14:paraId="4EE74EB9"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stack :</w:t>
      </w:r>
      <w:r w:rsidRPr="001875C1">
        <w:rPr>
          <w:rFonts w:asciiTheme="minorHAnsi" w:hAnsiTheme="minorHAnsi" w:cstheme="minorHAnsi"/>
          <w:color w:val="212529"/>
          <w:sz w:val="28"/>
          <w:szCs w:val="28"/>
        </w:rPr>
        <w:t> It contains all native used in application.</w:t>
      </w:r>
    </w:p>
    <w:p w14:paraId="1AC3E65A"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Executive Engine :</w:t>
      </w:r>
      <w:r w:rsidRPr="001875C1">
        <w:rPr>
          <w:rFonts w:asciiTheme="minorHAnsi" w:hAnsiTheme="minorHAnsi" w:cstheme="minorHAnsi"/>
          <w:color w:val="212529"/>
          <w:sz w:val="28"/>
          <w:szCs w:val="28"/>
        </w:rPr>
        <w:t> Execution engine controls the execute of instructions contained in the methods of the classes.</w:t>
      </w:r>
    </w:p>
    <w:p w14:paraId="6868C7AF" w14:textId="77777777"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Interface :</w:t>
      </w:r>
      <w:r w:rsidRPr="001875C1">
        <w:rPr>
          <w:rFonts w:asciiTheme="minorHAnsi" w:hAnsiTheme="minorHAnsi" w:cstheme="minorHAnsi"/>
          <w:color w:val="212529"/>
          <w:sz w:val="28"/>
          <w:szCs w:val="28"/>
        </w:rPr>
        <w:t> Native method interface gives an interface between java code and native code during execution.</w:t>
      </w:r>
    </w:p>
    <w:p w14:paraId="16C17F3C" w14:textId="3D7FC681" w:rsidR="0005576B" w:rsidRPr="001875C1" w:rsidRDefault="0005576B"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Native Method Libraries :</w:t>
      </w:r>
      <w:r w:rsidRPr="001875C1">
        <w:rPr>
          <w:rFonts w:asciiTheme="minorHAnsi" w:hAnsiTheme="minorHAnsi" w:cstheme="minorHAnsi"/>
          <w:color w:val="212529"/>
          <w:sz w:val="28"/>
          <w:szCs w:val="28"/>
        </w:rPr>
        <w:t> Native Libraries consist of files required for the execution of native code.</w:t>
      </w:r>
    </w:p>
    <w:p w14:paraId="69EF167B" w14:textId="143E61CD"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p>
    <w:p w14:paraId="383AA547" w14:textId="76183AF0" w:rsidR="00685FF6" w:rsidRPr="001875C1" w:rsidRDefault="00685FF6" w:rsidP="0005576B">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Example:</w:t>
      </w:r>
    </w:p>
    <w:p w14:paraId="14016B9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Hello {</w:t>
      </w:r>
    </w:p>
    <w:p w14:paraId="15893895"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C4C5A27"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"hello"</w:t>
      </w:r>
      <w:r w:rsidRPr="001875C1">
        <w:rPr>
          <w:rFonts w:cstheme="minorHAnsi"/>
          <w:color w:val="000000"/>
          <w:sz w:val="28"/>
          <w:szCs w:val="28"/>
        </w:rPr>
        <w:t>);</w:t>
      </w:r>
    </w:p>
    <w:p w14:paraId="282B7064" w14:textId="77777777" w:rsidR="00685FF6" w:rsidRPr="001875C1" w:rsidRDefault="00685FF6" w:rsidP="00685FF6">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1A99F65C" w14:textId="25837503" w:rsidR="00685FF6" w:rsidRPr="001875C1" w:rsidRDefault="00685FF6" w:rsidP="00685FF6">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000000"/>
          <w:sz w:val="28"/>
          <w:szCs w:val="28"/>
        </w:rPr>
        <w:t>}</w:t>
      </w:r>
    </w:p>
    <w:p w14:paraId="7822EFE9"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Steps to Compile and Run your first Java program</w:t>
      </w:r>
    </w:p>
    <w:p w14:paraId="6F5AA42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1:</w:t>
      </w:r>
      <w:r w:rsidRPr="001875C1">
        <w:rPr>
          <w:rFonts w:asciiTheme="minorHAnsi" w:hAnsiTheme="minorHAnsi" w:cstheme="minorHAnsi"/>
          <w:color w:val="212529"/>
          <w:sz w:val="28"/>
          <w:szCs w:val="28"/>
        </w:rPr>
        <w:t> Open a text editor and write the code as above.</w:t>
      </w:r>
    </w:p>
    <w:p w14:paraId="03580BDE"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2:</w:t>
      </w:r>
      <w:r w:rsidRPr="001875C1">
        <w:rPr>
          <w:rFonts w:asciiTheme="minorHAnsi" w:hAnsiTheme="minorHAnsi" w:cstheme="minorHAnsi"/>
          <w:color w:val="212529"/>
          <w:sz w:val="28"/>
          <w:szCs w:val="28"/>
        </w:rPr>
        <w:t> Save the file as Hello.java</w:t>
      </w:r>
    </w:p>
    <w:p w14:paraId="63CBF0D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3:</w:t>
      </w:r>
      <w:r w:rsidRPr="001875C1">
        <w:rPr>
          <w:rFonts w:asciiTheme="minorHAnsi" w:hAnsiTheme="minorHAnsi" w:cstheme="minorHAnsi"/>
          <w:color w:val="212529"/>
          <w:sz w:val="28"/>
          <w:szCs w:val="28"/>
        </w:rPr>
        <w:t> Open command prompt and go to the directory where you saved your first java program assuming it is saved in C drive.</w:t>
      </w:r>
    </w:p>
    <w:p w14:paraId="21E2E32A"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4:</w:t>
      </w:r>
      <w:r w:rsidRPr="001875C1">
        <w:rPr>
          <w:rFonts w:asciiTheme="minorHAnsi" w:hAnsiTheme="minorHAnsi" w:cstheme="minorHAnsi"/>
          <w:color w:val="212529"/>
          <w:sz w:val="28"/>
          <w:szCs w:val="28"/>
        </w:rPr>
        <w:t> Type </w:t>
      </w:r>
      <w:proofErr w:type="spellStart"/>
      <w:r w:rsidRPr="001875C1">
        <w:rPr>
          <w:rStyle w:val="HTMLCode"/>
          <w:rFonts w:asciiTheme="minorHAnsi" w:hAnsiTheme="minorHAnsi" w:cstheme="minorHAnsi"/>
          <w:color w:val="D63384"/>
          <w:sz w:val="28"/>
          <w:szCs w:val="28"/>
        </w:rPr>
        <w:t>javac</w:t>
      </w:r>
      <w:proofErr w:type="spellEnd"/>
      <w:r w:rsidRPr="001875C1">
        <w:rPr>
          <w:rStyle w:val="HTMLCode"/>
          <w:rFonts w:asciiTheme="minorHAnsi" w:hAnsiTheme="minorHAnsi" w:cstheme="minorHAnsi"/>
          <w:color w:val="D63384"/>
          <w:sz w:val="28"/>
          <w:szCs w:val="28"/>
        </w:rPr>
        <w:t xml:space="preserve"> Hello.java</w:t>
      </w:r>
      <w:r w:rsidRPr="001875C1">
        <w:rPr>
          <w:rFonts w:asciiTheme="minorHAnsi" w:hAnsiTheme="minorHAnsi" w:cstheme="minorHAnsi"/>
          <w:color w:val="212529"/>
          <w:sz w:val="28"/>
          <w:szCs w:val="28"/>
        </w:rPr>
        <w:t> and press Return</w:t>
      </w:r>
      <w:r w:rsidRPr="001875C1">
        <w:rPr>
          <w:rFonts w:asciiTheme="minorHAnsi" w:hAnsiTheme="minorHAnsi" w:cstheme="minorHAnsi"/>
          <w:b/>
          <w:bCs/>
          <w:color w:val="212529"/>
          <w:sz w:val="28"/>
          <w:szCs w:val="28"/>
        </w:rPr>
        <w:t>(Enter KEY)</w:t>
      </w:r>
      <w:r w:rsidRPr="001875C1">
        <w:rPr>
          <w:rFonts w:asciiTheme="minorHAnsi" w:hAnsiTheme="minorHAnsi" w:cstheme="minorHAnsi"/>
          <w:color w:val="212529"/>
          <w:sz w:val="28"/>
          <w:szCs w:val="28"/>
        </w:rPr>
        <w:t> to compile your code. This command will call the Java Compiler asking it to compile the specified file. If there are no errors in the code the command prompt will take you to the next line.</w:t>
      </w:r>
    </w:p>
    <w:p w14:paraId="18317630"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5:</w:t>
      </w:r>
      <w:r w:rsidRPr="001875C1">
        <w:rPr>
          <w:rFonts w:asciiTheme="minorHAnsi" w:hAnsiTheme="minorHAnsi" w:cstheme="minorHAnsi"/>
          <w:color w:val="212529"/>
          <w:sz w:val="28"/>
          <w:szCs w:val="28"/>
        </w:rPr>
        <w:t> Now type </w:t>
      </w:r>
      <w:r w:rsidRPr="001875C1">
        <w:rPr>
          <w:rStyle w:val="HTMLCode"/>
          <w:rFonts w:asciiTheme="minorHAnsi" w:hAnsiTheme="minorHAnsi" w:cstheme="minorHAnsi"/>
          <w:color w:val="D63384"/>
          <w:sz w:val="28"/>
          <w:szCs w:val="28"/>
        </w:rPr>
        <w:t>java Hello</w:t>
      </w:r>
      <w:r w:rsidRPr="001875C1">
        <w:rPr>
          <w:rFonts w:asciiTheme="minorHAnsi" w:hAnsiTheme="minorHAnsi" w:cstheme="minorHAnsi"/>
          <w:color w:val="212529"/>
          <w:sz w:val="28"/>
          <w:szCs w:val="28"/>
        </w:rPr>
        <w:t> on command prompt to run your program.</w:t>
      </w:r>
    </w:p>
    <w:p w14:paraId="3C8FBE31"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Step 6:</w:t>
      </w:r>
      <w:r w:rsidRPr="001875C1">
        <w:rPr>
          <w:rFonts w:asciiTheme="minorHAnsi" w:hAnsiTheme="minorHAnsi" w:cstheme="minorHAnsi"/>
          <w:color w:val="212529"/>
          <w:sz w:val="28"/>
          <w:szCs w:val="28"/>
        </w:rPr>
        <w:t> You will be able to see </w:t>
      </w:r>
      <w:r w:rsidRPr="001875C1">
        <w:rPr>
          <w:rFonts w:asciiTheme="minorHAnsi" w:hAnsiTheme="minorHAnsi" w:cstheme="minorHAnsi"/>
          <w:b/>
          <w:bCs/>
          <w:color w:val="212529"/>
          <w:sz w:val="28"/>
          <w:szCs w:val="28"/>
        </w:rPr>
        <w:t>Hello world program</w:t>
      </w:r>
      <w:r w:rsidRPr="001875C1">
        <w:rPr>
          <w:rFonts w:asciiTheme="minorHAnsi" w:hAnsiTheme="minorHAnsi" w:cstheme="minorHAnsi"/>
          <w:color w:val="212529"/>
          <w:sz w:val="28"/>
          <w:szCs w:val="28"/>
        </w:rPr>
        <w:t> printed on your command prompt.</w:t>
      </w:r>
    </w:p>
    <w:p w14:paraId="718044D3" w14:textId="77777777" w:rsidR="009C3DD1" w:rsidRPr="001875C1" w:rsidRDefault="00000000" w:rsidP="009C3DD1">
      <w:pPr>
        <w:spacing w:before="375" w:after="375"/>
        <w:rPr>
          <w:rFonts w:cstheme="minorHAnsi"/>
          <w:sz w:val="28"/>
          <w:szCs w:val="28"/>
        </w:rPr>
      </w:pPr>
      <w:r>
        <w:rPr>
          <w:rFonts w:cstheme="minorHAnsi"/>
          <w:sz w:val="28"/>
          <w:szCs w:val="28"/>
        </w:rPr>
        <w:lastRenderedPageBreak/>
        <w:pict w14:anchorId="56B9EF61">
          <v:rect id="_x0000_i1035" style="width:0;height:.75pt" o:hralign="center" o:hrstd="t" o:hrnoshade="t" o:hr="t" fillcolor="#212529" stroked="f"/>
        </w:pict>
      </w:r>
    </w:p>
    <w:p w14:paraId="2EA0481C" w14:textId="08BC2E73" w:rsidR="009C3DD1" w:rsidRPr="001875C1" w:rsidRDefault="009C3DD1" w:rsidP="009C3DD1">
      <w:pPr>
        <w:spacing w:before="375" w:after="375"/>
        <w:rPr>
          <w:rFonts w:cstheme="minorHAnsi"/>
          <w:sz w:val="28"/>
          <w:szCs w:val="28"/>
        </w:rPr>
      </w:pPr>
    </w:p>
    <w:p w14:paraId="55FB148A" w14:textId="77777777" w:rsidR="009C3DD1" w:rsidRPr="001875C1" w:rsidRDefault="009C3DD1" w:rsidP="009C3DD1">
      <w:pPr>
        <w:pStyle w:val="Heading2"/>
        <w:shd w:val="clear" w:color="auto" w:fill="FFFFFF"/>
        <w:spacing w:before="375" w:beforeAutospacing="0" w:after="375" w:afterAutospacing="0"/>
        <w:rPr>
          <w:rFonts w:asciiTheme="minorHAnsi" w:hAnsiTheme="minorHAnsi" w:cstheme="minorHAnsi"/>
          <w:b w:val="0"/>
          <w:bCs w:val="0"/>
          <w:color w:val="212529"/>
          <w:sz w:val="28"/>
          <w:szCs w:val="28"/>
        </w:rPr>
      </w:pPr>
      <w:r w:rsidRPr="001875C1">
        <w:rPr>
          <w:rFonts w:asciiTheme="minorHAnsi" w:hAnsiTheme="minorHAnsi" w:cstheme="minorHAnsi"/>
          <w:b w:val="0"/>
          <w:bCs w:val="0"/>
          <w:color w:val="212529"/>
          <w:sz w:val="28"/>
          <w:szCs w:val="28"/>
        </w:rPr>
        <w:t>Hello World Program using Eclipse</w:t>
      </w:r>
    </w:p>
    <w:p w14:paraId="1C4FDF1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Eclipse is an IDE (Integrated Development Environment) which is used to develop applications. It is design and developed by Eclipse foundation, if you don’t have eclipse download, then download it from its official site by following this download link </w:t>
      </w:r>
      <w:hyperlink r:id="rId28" w:history="1">
        <w:r w:rsidRPr="001875C1">
          <w:rPr>
            <w:rStyle w:val="Hyperlink"/>
            <w:rFonts w:asciiTheme="minorHAnsi" w:hAnsiTheme="minorHAnsi" w:cstheme="minorHAnsi"/>
            <w:color w:val="4535AA"/>
            <w:sz w:val="28"/>
            <w:szCs w:val="28"/>
          </w:rPr>
          <w:t>Download Eclipse from here</w:t>
        </w:r>
      </w:hyperlink>
      <w:r w:rsidRPr="001875C1">
        <w:rPr>
          <w:rFonts w:asciiTheme="minorHAnsi" w:hAnsiTheme="minorHAnsi" w:cstheme="minorHAnsi"/>
          <w:color w:val="212529"/>
          <w:sz w:val="28"/>
          <w:szCs w:val="28"/>
        </w:rPr>
        <w:t> </w:t>
      </w:r>
      <w:proofErr w:type="spellStart"/>
      <w:r w:rsidRPr="001875C1">
        <w:rPr>
          <w:rFonts w:asciiTheme="minorHAnsi" w:hAnsiTheme="minorHAnsi" w:cstheme="minorHAnsi"/>
          <w:color w:val="212529"/>
          <w:sz w:val="28"/>
          <w:szCs w:val="28"/>
        </w:rPr>
        <w:t>Here</w:t>
      </w:r>
      <w:proofErr w:type="spellEnd"/>
      <w:r w:rsidRPr="001875C1">
        <w:rPr>
          <w:rFonts w:asciiTheme="minorHAnsi" w:hAnsiTheme="minorHAnsi" w:cstheme="minorHAnsi"/>
          <w:color w:val="212529"/>
          <w:sz w:val="28"/>
          <w:szCs w:val="28"/>
        </w:rPr>
        <w:t xml:space="preserve"> we will see how to create and run </w:t>
      </w:r>
      <w:r w:rsidRPr="001875C1">
        <w:rPr>
          <w:rFonts w:asciiTheme="minorHAnsi" w:hAnsiTheme="minorHAnsi" w:cstheme="minorHAnsi"/>
          <w:b/>
          <w:bCs/>
          <w:color w:val="212529"/>
          <w:sz w:val="28"/>
          <w:szCs w:val="28"/>
        </w:rPr>
        <w:t>hello world</w:t>
      </w:r>
      <w:r w:rsidRPr="001875C1">
        <w:rPr>
          <w:rFonts w:asciiTheme="minorHAnsi" w:hAnsiTheme="minorHAnsi" w:cstheme="minorHAnsi"/>
          <w:color w:val="212529"/>
          <w:sz w:val="28"/>
          <w:szCs w:val="28"/>
        </w:rPr>
        <w:t> program using eclipse IDE. It require following steps that consists of </w:t>
      </w:r>
      <w:r w:rsidRPr="001875C1">
        <w:rPr>
          <w:rFonts w:asciiTheme="minorHAnsi" w:hAnsiTheme="minorHAnsi" w:cstheme="minorHAnsi"/>
          <w:b/>
          <w:bCs/>
          <w:color w:val="212529"/>
          <w:sz w:val="28"/>
          <w:szCs w:val="28"/>
        </w:rPr>
        <w:t>creating project, class file, writing code, running code etc</w:t>
      </w:r>
      <w:r w:rsidRPr="001875C1">
        <w:rPr>
          <w:rFonts w:asciiTheme="minorHAnsi" w:hAnsiTheme="minorHAnsi" w:cstheme="minorHAnsi"/>
          <w:color w:val="212529"/>
          <w:sz w:val="28"/>
          <w:szCs w:val="28"/>
        </w:rPr>
        <w:t>.</w:t>
      </w:r>
    </w:p>
    <w:p w14:paraId="3F2DE027" w14:textId="77777777" w:rsidR="009C3DD1" w:rsidRPr="001875C1" w:rsidRDefault="009C3DD1" w:rsidP="009C3DD1">
      <w:pPr>
        <w:pStyle w:val="Heading4"/>
        <w:shd w:val="clear" w:color="auto" w:fill="FFFFFF"/>
        <w:spacing w:before="0"/>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Eclipse and Create Project</w:t>
      </w:r>
    </w:p>
    <w:p w14:paraId="5DFD027F"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 xml:space="preserve">Open eclipse </w:t>
      </w:r>
      <w:proofErr w:type="spellStart"/>
      <w:r w:rsidRPr="001875C1">
        <w:rPr>
          <w:rFonts w:asciiTheme="minorHAnsi" w:hAnsiTheme="minorHAnsi" w:cstheme="minorHAnsi"/>
          <w:color w:val="212529"/>
          <w:sz w:val="28"/>
          <w:szCs w:val="28"/>
        </w:rPr>
        <w:t>startup</w:t>
      </w:r>
      <w:proofErr w:type="spellEnd"/>
      <w:r w:rsidRPr="001875C1">
        <w:rPr>
          <w:rFonts w:asciiTheme="minorHAnsi" w:hAnsiTheme="minorHAnsi" w:cstheme="minorHAnsi"/>
          <w:color w:val="212529"/>
          <w:sz w:val="28"/>
          <w:szCs w:val="28"/>
        </w:rPr>
        <w:t xml:space="preserve"> and then create new project. To create project click on </w:t>
      </w:r>
      <w:r w:rsidRPr="001875C1">
        <w:rPr>
          <w:rFonts w:asciiTheme="minorHAnsi" w:hAnsiTheme="minorHAnsi" w:cstheme="minorHAnsi"/>
          <w:b/>
          <w:bCs/>
          <w:color w:val="212529"/>
          <w:sz w:val="28"/>
          <w:szCs w:val="28"/>
        </w:rPr>
        <w:t>File</w:t>
      </w:r>
      <w:r w:rsidRPr="001875C1">
        <w:rPr>
          <w:rFonts w:asciiTheme="minorHAnsi" w:hAnsiTheme="minorHAnsi" w:cstheme="minorHAnsi"/>
          <w:color w:val="212529"/>
          <w:sz w:val="28"/>
          <w:szCs w:val="28"/>
        </w:rPr>
        <w:t> menu and select </w:t>
      </w:r>
      <w:r w:rsidRPr="001875C1">
        <w:rPr>
          <w:rFonts w:asciiTheme="minorHAnsi" w:hAnsiTheme="minorHAnsi" w:cstheme="minorHAnsi"/>
          <w:b/>
          <w:bCs/>
          <w:color w:val="212529"/>
          <w:sz w:val="28"/>
          <w:szCs w:val="28"/>
        </w:rPr>
        <w:t>Java project</w:t>
      </w:r>
      <w:r w:rsidRPr="001875C1">
        <w:rPr>
          <w:rFonts w:asciiTheme="minorHAnsi" w:hAnsiTheme="minorHAnsi" w:cstheme="minorHAnsi"/>
          <w:color w:val="212529"/>
          <w:sz w:val="28"/>
          <w:szCs w:val="28"/>
        </w:rPr>
        <w:t> option. It will open a window that ask for project name. Provide the project name and click on the finish button. See the below screenshot.</w:t>
      </w:r>
    </w:p>
    <w:p w14:paraId="4E55A32B" w14:textId="59F0BF1C"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drawing>
          <wp:inline distT="0" distB="0" distL="0" distR="0" wp14:anchorId="509C33ED" wp14:editId="7345DB08">
            <wp:extent cx="5731510" cy="3234055"/>
            <wp:effectExtent l="0" t="0" r="2540" b="4445"/>
            <wp:docPr id="24" name="Picture 24"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clipse-pro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46618B1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After creating project, we can see our new created project in the left side bar that looks like below.</w:t>
      </w:r>
    </w:p>
    <w:p w14:paraId="27214BAB" w14:textId="3D6E82F4" w:rsidR="009C3DD1" w:rsidRPr="001875C1" w:rsidRDefault="009C3DD1" w:rsidP="009C3DD1">
      <w:pPr>
        <w:pStyle w:val="center"/>
        <w:shd w:val="clear" w:color="auto" w:fill="FFFFFF"/>
        <w:spacing w:before="0" w:beforeAutospacing="0"/>
        <w:jc w:val="center"/>
        <w:rPr>
          <w:rFonts w:asciiTheme="minorHAnsi" w:hAnsiTheme="minorHAnsi" w:cstheme="minorHAnsi"/>
          <w:color w:val="212529"/>
          <w:sz w:val="28"/>
          <w:szCs w:val="28"/>
        </w:rPr>
      </w:pPr>
      <w:r w:rsidRPr="001875C1">
        <w:rPr>
          <w:rFonts w:asciiTheme="minorHAnsi" w:hAnsiTheme="minorHAnsi" w:cstheme="minorHAnsi"/>
          <w:noProof/>
          <w:color w:val="212529"/>
          <w:sz w:val="28"/>
          <w:szCs w:val="28"/>
        </w:rPr>
        <w:lastRenderedPageBreak/>
        <w:drawing>
          <wp:inline distT="0" distB="0" distL="0" distR="0" wp14:anchorId="1380E52A" wp14:editId="7C3CA40D">
            <wp:extent cx="3017520" cy="3516630"/>
            <wp:effectExtent l="0" t="0" r="0" b="7620"/>
            <wp:docPr id="23" name="Picture 23"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clipse-pro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17520" cy="3516630"/>
                    </a:xfrm>
                    <a:prstGeom prst="rect">
                      <a:avLst/>
                    </a:prstGeom>
                    <a:noFill/>
                    <a:ln>
                      <a:noFill/>
                    </a:ln>
                  </pic:spPr>
                </pic:pic>
              </a:graphicData>
            </a:graphic>
          </wp:inline>
        </w:drawing>
      </w:r>
    </w:p>
    <w:p w14:paraId="4360AAF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Create Java Class</w:t>
      </w:r>
    </w:p>
    <w:p w14:paraId="6E8AFF38"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create Java class file by </w:t>
      </w:r>
      <w:r w:rsidRPr="001875C1">
        <w:rPr>
          <w:rFonts w:asciiTheme="minorHAnsi" w:hAnsiTheme="minorHAnsi" w:cstheme="minorHAnsi"/>
          <w:b/>
          <w:bCs/>
          <w:color w:val="212529"/>
          <w:sz w:val="28"/>
          <w:szCs w:val="28"/>
        </w:rPr>
        <w:t>right click</w:t>
      </w:r>
      <w:r w:rsidRPr="001875C1">
        <w:rPr>
          <w:rFonts w:asciiTheme="minorHAnsi" w:hAnsiTheme="minorHAnsi" w:cstheme="minorHAnsi"/>
          <w:color w:val="212529"/>
          <w:sz w:val="28"/>
          <w:szCs w:val="28"/>
        </w:rPr>
        <w:t> on the </w:t>
      </w:r>
      <w:r w:rsidRPr="001875C1">
        <w:rPr>
          <w:rFonts w:asciiTheme="minorHAnsi" w:hAnsiTheme="minorHAnsi" w:cstheme="minorHAnsi"/>
          <w:b/>
          <w:bCs/>
          <w:color w:val="212529"/>
          <w:sz w:val="28"/>
          <w:szCs w:val="28"/>
        </w:rPr>
        <w:t>project</w:t>
      </w:r>
      <w:r w:rsidRPr="001875C1">
        <w:rPr>
          <w:rFonts w:asciiTheme="minorHAnsi" w:hAnsiTheme="minorHAnsi" w:cstheme="minorHAnsi"/>
          <w:color w:val="212529"/>
          <w:sz w:val="28"/>
          <w:szCs w:val="28"/>
        </w:rPr>
        <w:t> and </w:t>
      </w:r>
      <w:r w:rsidRPr="001875C1">
        <w:rPr>
          <w:rFonts w:asciiTheme="minorHAnsi" w:hAnsiTheme="minorHAnsi" w:cstheme="minorHAnsi"/>
          <w:b/>
          <w:bCs/>
          <w:color w:val="212529"/>
          <w:sz w:val="28"/>
          <w:szCs w:val="28"/>
        </w:rPr>
        <w:t>select class</w:t>
      </w:r>
      <w:r w:rsidRPr="001875C1">
        <w:rPr>
          <w:rFonts w:asciiTheme="minorHAnsi" w:hAnsiTheme="minorHAnsi" w:cstheme="minorHAnsi"/>
          <w:color w:val="212529"/>
          <w:sz w:val="28"/>
          <w:szCs w:val="28"/>
        </w:rPr>
        <w:t> file option. It will open a window to ask for class name, provide the class name and click on finish button.</w:t>
      </w:r>
    </w:p>
    <w:p w14:paraId="656E0A77" w14:textId="67CDFC59"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52E43C78" wp14:editId="2AF72EDF">
            <wp:extent cx="5731510" cy="3258185"/>
            <wp:effectExtent l="0" t="0" r="2540" b="0"/>
            <wp:docPr id="22" name="Picture 22"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clipse-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99472A3"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lastRenderedPageBreak/>
        <w:t>Write Hello World</w:t>
      </w:r>
    </w:p>
    <w:p w14:paraId="5EFEB745"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The above created class file includes some line of codes including main method as well. Now we need to write just print statement to print Hello World message.</w:t>
      </w:r>
    </w:p>
    <w:p w14:paraId="6CC9CD05" w14:textId="550626C5"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18F0BAFC" wp14:editId="4A164FF4">
            <wp:extent cx="5731510" cy="2500630"/>
            <wp:effectExtent l="0" t="0" r="2540" b="0"/>
            <wp:docPr id="21" name="Picture 21"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clipse-pro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500630"/>
                    </a:xfrm>
                    <a:prstGeom prst="rect">
                      <a:avLst/>
                    </a:prstGeom>
                    <a:noFill/>
                    <a:ln>
                      <a:noFill/>
                    </a:ln>
                  </pic:spPr>
                </pic:pic>
              </a:graphicData>
            </a:graphic>
          </wp:inline>
        </w:drawing>
      </w:r>
    </w:p>
    <w:p w14:paraId="14CB3BCB" w14:textId="77777777" w:rsidR="009C3DD1" w:rsidRPr="001875C1" w:rsidRDefault="009C3DD1" w:rsidP="009C3DD1">
      <w:pPr>
        <w:pStyle w:val="Heading3"/>
        <w:shd w:val="clear" w:color="auto" w:fill="FFFFFF"/>
        <w:spacing w:before="375" w:after="375"/>
        <w:rPr>
          <w:rFonts w:asciiTheme="minorHAnsi" w:hAnsiTheme="minorHAnsi" w:cstheme="minorHAnsi"/>
          <w:color w:val="212529"/>
          <w:sz w:val="28"/>
          <w:szCs w:val="28"/>
        </w:rPr>
      </w:pPr>
      <w:r w:rsidRPr="001875C1">
        <w:rPr>
          <w:rFonts w:asciiTheme="minorHAnsi" w:hAnsiTheme="minorHAnsi" w:cstheme="minorHAnsi"/>
          <w:b/>
          <w:bCs/>
          <w:color w:val="212529"/>
          <w:sz w:val="28"/>
          <w:szCs w:val="28"/>
        </w:rPr>
        <w:t>Run The Program</w:t>
      </w:r>
    </w:p>
    <w:p w14:paraId="53C1A1B4"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Now run the program by selecting </w:t>
      </w:r>
      <w:r w:rsidRPr="001875C1">
        <w:rPr>
          <w:rFonts w:asciiTheme="minorHAnsi" w:hAnsiTheme="minorHAnsi" w:cstheme="minorHAnsi"/>
          <w:b/>
          <w:bCs/>
          <w:color w:val="212529"/>
          <w:sz w:val="28"/>
          <w:szCs w:val="28"/>
        </w:rPr>
        <w:t>Run</w:t>
      </w:r>
      <w:r w:rsidRPr="001875C1">
        <w:rPr>
          <w:rFonts w:asciiTheme="minorHAnsi" w:hAnsiTheme="minorHAnsi" w:cstheme="minorHAnsi"/>
          <w:color w:val="212529"/>
          <w:sz w:val="28"/>
          <w:szCs w:val="28"/>
        </w:rPr>
        <w:t> menu from the menu bar or use </w:t>
      </w:r>
      <w:r w:rsidRPr="001875C1">
        <w:rPr>
          <w:rFonts w:asciiTheme="minorHAnsi" w:hAnsiTheme="minorHAnsi" w:cstheme="minorHAnsi"/>
          <w:b/>
          <w:bCs/>
          <w:color w:val="212529"/>
          <w:sz w:val="28"/>
          <w:szCs w:val="28"/>
        </w:rPr>
        <w:t>Ctrl+F11</w:t>
      </w:r>
      <w:r w:rsidRPr="001875C1">
        <w:rPr>
          <w:rFonts w:asciiTheme="minorHAnsi" w:hAnsiTheme="minorHAnsi" w:cstheme="minorHAnsi"/>
          <w:color w:val="212529"/>
          <w:sz w:val="28"/>
          <w:szCs w:val="28"/>
        </w:rPr>
        <w:t> button combination. After running, it will print Hello World to the console which is just bottom to the program window.</w:t>
      </w:r>
    </w:p>
    <w:p w14:paraId="466550C1" w14:textId="74ABEE80" w:rsidR="009C3DD1" w:rsidRPr="001875C1" w:rsidRDefault="009C3DD1" w:rsidP="009C3DD1">
      <w:pPr>
        <w:rPr>
          <w:rFonts w:cstheme="minorHAnsi"/>
          <w:sz w:val="28"/>
          <w:szCs w:val="28"/>
        </w:rPr>
      </w:pPr>
      <w:r w:rsidRPr="001875C1">
        <w:rPr>
          <w:rFonts w:cstheme="minorHAnsi"/>
          <w:noProof/>
          <w:sz w:val="28"/>
          <w:szCs w:val="28"/>
        </w:rPr>
        <w:drawing>
          <wp:inline distT="0" distB="0" distL="0" distR="0" wp14:anchorId="664224E5" wp14:editId="77EA5AD7">
            <wp:extent cx="5731510" cy="2391410"/>
            <wp:effectExtent l="0" t="0" r="2540" b="8890"/>
            <wp:docPr id="20" name="Picture 20" descr="eclipse-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clipse-pro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7D7D833" w14:textId="77777777" w:rsidR="009C3DD1" w:rsidRPr="001875C1" w:rsidRDefault="009C3DD1" w:rsidP="009C3DD1">
      <w:pPr>
        <w:pStyle w:val="NormalWeb"/>
        <w:shd w:val="clear" w:color="auto" w:fill="FFFFFF"/>
        <w:spacing w:before="0" w:beforeAutospacing="0"/>
        <w:rPr>
          <w:rFonts w:asciiTheme="minorHAnsi" w:hAnsiTheme="minorHAnsi" w:cstheme="minorHAnsi"/>
          <w:color w:val="212529"/>
          <w:sz w:val="28"/>
          <w:szCs w:val="28"/>
        </w:rPr>
      </w:pPr>
      <w:r w:rsidRPr="001875C1">
        <w:rPr>
          <w:rFonts w:asciiTheme="minorHAnsi" w:hAnsiTheme="minorHAnsi" w:cstheme="minorHAnsi"/>
          <w:color w:val="212529"/>
          <w:sz w:val="28"/>
          <w:szCs w:val="28"/>
        </w:rPr>
        <w:t>This is a simple program that we run here while using IDE we can create and build large scale of applications. If you are a beginner and not familiar to the Eclipse then don’t worry it is very easy to operate just follow the above steps to create the program.</w:t>
      </w:r>
    </w:p>
    <w:p w14:paraId="63A54B3E" w14:textId="574480E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A114580" w14:textId="03A432D2"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417A9881" w14:textId="77777777" w:rsidR="001915D1" w:rsidRPr="001875C1" w:rsidRDefault="001915D1" w:rsidP="001915D1">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Creating Hello World Example</w:t>
      </w:r>
    </w:p>
    <w:p w14:paraId="17395878"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create the hello java program:</w:t>
      </w:r>
    </w:p>
    <w:p w14:paraId="0E03B1A3" w14:textId="08183C6A" w:rsidR="001915D1" w:rsidRPr="001875C1" w:rsidRDefault="001915D1" w:rsidP="0005576B">
      <w:pPr>
        <w:shd w:val="clear" w:color="auto" w:fill="000000"/>
        <w:textAlignment w:val="top"/>
        <w:rPr>
          <w:rFonts w:cstheme="minorHAnsi"/>
          <w:color w:val="FFFFFF"/>
          <w:sz w:val="28"/>
          <w:szCs w:val="28"/>
          <w:lang w:val="en"/>
        </w:rPr>
      </w:pPr>
    </w:p>
    <w:p w14:paraId="3EC27CF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Simple{  </w:t>
      </w:r>
    </w:p>
    <w:p w14:paraId="46415697"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main(String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3A3BB8A"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"Hello Java"</w:t>
      </w:r>
      <w:r w:rsidRPr="001875C1">
        <w:rPr>
          <w:rFonts w:asciiTheme="minorHAnsi" w:hAnsiTheme="minorHAnsi" w:cstheme="minorHAnsi"/>
          <w:color w:val="000000"/>
          <w:sz w:val="28"/>
          <w:szCs w:val="28"/>
          <w:bdr w:val="none" w:sz="0" w:space="0" w:color="auto" w:frame="1"/>
        </w:rPr>
        <w:t>);  </w:t>
      </w:r>
    </w:p>
    <w:p w14:paraId="4B5E916C" w14:textId="77777777" w:rsidR="001915D1" w:rsidRPr="001875C1" w:rsidRDefault="001915D1">
      <w:pPr>
        <w:numPr>
          <w:ilvl w:val="0"/>
          <w:numId w:val="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05FDB27B" w14:textId="77777777" w:rsidR="001915D1" w:rsidRPr="001875C1" w:rsidRDefault="001915D1">
      <w:pPr>
        <w:pStyle w:val="alt"/>
        <w:numPr>
          <w:ilvl w:val="0"/>
          <w:numId w:val="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0B4CEC7" w14:textId="77777777" w:rsidR="001915D1" w:rsidRPr="001875C1" w:rsidRDefault="00000000" w:rsidP="001915D1">
      <w:pPr>
        <w:rPr>
          <w:rFonts w:cstheme="minorHAnsi"/>
          <w:sz w:val="28"/>
          <w:szCs w:val="28"/>
        </w:rPr>
      </w:pPr>
      <w:hyperlink r:id="rId34" w:tgtFrame="_blank" w:history="1">
        <w:r w:rsidR="001915D1" w:rsidRPr="001875C1">
          <w:rPr>
            <w:rStyle w:val="Hyperlink"/>
            <w:rFonts w:cstheme="minorHAnsi"/>
            <w:b/>
            <w:bCs/>
            <w:color w:val="FFFFFF"/>
            <w:sz w:val="28"/>
            <w:szCs w:val="28"/>
            <w:u w:val="none"/>
            <w:shd w:val="clear" w:color="auto" w:fill="4CAF50"/>
          </w:rPr>
          <w:t>Test it Now</w:t>
        </w:r>
      </w:hyperlink>
    </w:p>
    <w:p w14:paraId="636DAE0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Save the above file as Simple.java.</w:t>
      </w:r>
    </w:p>
    <w:tbl>
      <w:tblPr>
        <w:tblW w:w="1038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89"/>
        <w:gridCol w:w="6098"/>
      </w:tblGrid>
      <w:tr w:rsidR="001915D1" w:rsidRPr="001875C1" w14:paraId="29F756FB" w14:textId="77777777" w:rsidTr="001915D1">
        <w:trPr>
          <w:tblCellSpacing w:w="15" w:type="dxa"/>
        </w:trPr>
        <w:tc>
          <w:tcPr>
            <w:tcW w:w="0" w:type="auto"/>
            <w:shd w:val="clear" w:color="auto" w:fill="FFFFFF"/>
            <w:vAlign w:val="center"/>
            <w:hideMark/>
          </w:tcPr>
          <w:p w14:paraId="01BA9851"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compile:</w:t>
            </w:r>
          </w:p>
        </w:tc>
        <w:tc>
          <w:tcPr>
            <w:tcW w:w="0" w:type="auto"/>
            <w:shd w:val="clear" w:color="auto" w:fill="FFFFFF"/>
            <w:vAlign w:val="center"/>
            <w:hideMark/>
          </w:tcPr>
          <w:p w14:paraId="6E72175E" w14:textId="77777777" w:rsidR="001915D1" w:rsidRPr="001875C1" w:rsidRDefault="001915D1">
            <w:pPr>
              <w:jc w:val="both"/>
              <w:rPr>
                <w:rFonts w:cstheme="minorHAnsi"/>
                <w:color w:val="333333"/>
                <w:sz w:val="28"/>
                <w:szCs w:val="28"/>
              </w:rPr>
            </w:pPr>
            <w:proofErr w:type="spellStart"/>
            <w:r w:rsidRPr="001875C1">
              <w:rPr>
                <w:rFonts w:cstheme="minorHAnsi"/>
                <w:color w:val="333333"/>
                <w:sz w:val="28"/>
                <w:szCs w:val="28"/>
              </w:rPr>
              <w:t>javac</w:t>
            </w:r>
            <w:proofErr w:type="spellEnd"/>
            <w:r w:rsidRPr="001875C1">
              <w:rPr>
                <w:rFonts w:cstheme="minorHAnsi"/>
                <w:color w:val="333333"/>
                <w:sz w:val="28"/>
                <w:szCs w:val="28"/>
              </w:rPr>
              <w:t xml:space="preserve"> Simple.java</w:t>
            </w:r>
          </w:p>
        </w:tc>
      </w:tr>
      <w:tr w:rsidR="001915D1" w:rsidRPr="001875C1" w14:paraId="5341776B" w14:textId="77777777" w:rsidTr="001915D1">
        <w:trPr>
          <w:tblCellSpacing w:w="15" w:type="dxa"/>
        </w:trPr>
        <w:tc>
          <w:tcPr>
            <w:tcW w:w="0" w:type="auto"/>
            <w:shd w:val="clear" w:color="auto" w:fill="FFFFFF"/>
            <w:vAlign w:val="center"/>
            <w:hideMark/>
          </w:tcPr>
          <w:p w14:paraId="10D09FE5" w14:textId="77777777" w:rsidR="001915D1" w:rsidRPr="001875C1" w:rsidRDefault="001915D1">
            <w:pPr>
              <w:jc w:val="both"/>
              <w:rPr>
                <w:rFonts w:cstheme="minorHAnsi"/>
                <w:color w:val="333333"/>
                <w:sz w:val="28"/>
                <w:szCs w:val="28"/>
              </w:rPr>
            </w:pPr>
            <w:r w:rsidRPr="001875C1">
              <w:rPr>
                <w:rStyle w:val="Strong"/>
                <w:rFonts w:cstheme="minorHAnsi"/>
                <w:color w:val="333333"/>
                <w:sz w:val="28"/>
                <w:szCs w:val="28"/>
              </w:rPr>
              <w:t>To execute:</w:t>
            </w:r>
          </w:p>
        </w:tc>
        <w:tc>
          <w:tcPr>
            <w:tcW w:w="0" w:type="auto"/>
            <w:shd w:val="clear" w:color="auto" w:fill="FFFFFF"/>
            <w:vAlign w:val="center"/>
            <w:hideMark/>
          </w:tcPr>
          <w:p w14:paraId="2E92DD53" w14:textId="77777777" w:rsidR="001915D1" w:rsidRPr="001875C1" w:rsidRDefault="001915D1">
            <w:pPr>
              <w:jc w:val="both"/>
              <w:rPr>
                <w:rFonts w:cstheme="minorHAnsi"/>
                <w:color w:val="333333"/>
                <w:sz w:val="28"/>
                <w:szCs w:val="28"/>
              </w:rPr>
            </w:pPr>
            <w:r w:rsidRPr="001875C1">
              <w:rPr>
                <w:rFonts w:cstheme="minorHAnsi"/>
                <w:color w:val="333333"/>
                <w:sz w:val="28"/>
                <w:szCs w:val="28"/>
              </w:rPr>
              <w:t>java Simple</w:t>
            </w:r>
          </w:p>
        </w:tc>
      </w:tr>
    </w:tbl>
    <w:p w14:paraId="118F1B8A"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20448A" w14:textId="77777777" w:rsidR="001915D1" w:rsidRPr="001875C1" w:rsidRDefault="001915D1" w:rsidP="001915D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Hello Java</w:t>
      </w:r>
    </w:p>
    <w:p w14:paraId="6CA76495" w14:textId="32450FA6" w:rsidR="001915D1" w:rsidRPr="001875C1" w:rsidRDefault="001915D1" w:rsidP="001915D1">
      <w:pPr>
        <w:rPr>
          <w:rFonts w:cstheme="minorHAnsi"/>
          <w:sz w:val="28"/>
          <w:szCs w:val="28"/>
        </w:rPr>
      </w:pPr>
    </w:p>
    <w:p w14:paraId="6CCAA136" w14:textId="77777777" w:rsidR="001915D1" w:rsidRPr="001875C1" w:rsidRDefault="001915D1" w:rsidP="001915D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Parameters used in First Java Program</w:t>
      </w:r>
    </w:p>
    <w:p w14:paraId="349782D6" w14:textId="77777777" w:rsidR="001915D1" w:rsidRPr="001875C1" w:rsidRDefault="001915D1" w:rsidP="001915D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Let's see what is the meaning of class, public, static, void, main, String[], </w:t>
      </w:r>
      <w:proofErr w:type="spellStart"/>
      <w:r w:rsidRPr="001875C1">
        <w:rPr>
          <w:rFonts w:asciiTheme="minorHAnsi" w:hAnsiTheme="minorHAnsi" w:cstheme="minorHAnsi"/>
          <w:color w:val="333333"/>
          <w:sz w:val="28"/>
          <w:szCs w:val="28"/>
        </w:rPr>
        <w:t>System.out.println</w:t>
      </w:r>
      <w:proofErr w:type="spellEnd"/>
      <w:r w:rsidRPr="001875C1">
        <w:rPr>
          <w:rFonts w:asciiTheme="minorHAnsi" w:hAnsiTheme="minorHAnsi" w:cstheme="minorHAnsi"/>
          <w:color w:val="333333"/>
          <w:sz w:val="28"/>
          <w:szCs w:val="28"/>
        </w:rPr>
        <w:t>().</w:t>
      </w:r>
    </w:p>
    <w:p w14:paraId="33832D13"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class</w:t>
      </w:r>
      <w:r w:rsidRPr="001875C1">
        <w:rPr>
          <w:rFonts w:cstheme="minorHAnsi"/>
          <w:color w:val="000000"/>
          <w:sz w:val="28"/>
          <w:szCs w:val="28"/>
        </w:rPr>
        <w:t> keyword is used to declare a class in Java.</w:t>
      </w:r>
    </w:p>
    <w:p w14:paraId="4A6509D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public</w:t>
      </w:r>
      <w:r w:rsidRPr="001875C1">
        <w:rPr>
          <w:rFonts w:cstheme="minorHAnsi"/>
          <w:color w:val="000000"/>
          <w:sz w:val="28"/>
          <w:szCs w:val="28"/>
        </w:rPr>
        <w:t> keyword is an access modifier that represents visibility. It means it is visible to all.</w:t>
      </w:r>
    </w:p>
    <w:p w14:paraId="21386CEE"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static</w:t>
      </w:r>
      <w:r w:rsidRPr="001875C1">
        <w:rPr>
          <w:rFonts w:cstheme="minorHAnsi"/>
          <w:color w:val="000000"/>
          <w:sz w:val="28"/>
          <w:szCs w:val="28"/>
        </w:rPr>
        <w:t xml:space="preserve"> is a keyword. If we declare any method as static, it is known as the static method. The core advantage of the static method is that there is no need to create an object to invoke the static method. The main() method </w:t>
      </w:r>
      <w:r w:rsidRPr="001875C1">
        <w:rPr>
          <w:rFonts w:cstheme="minorHAnsi"/>
          <w:color w:val="000000"/>
          <w:sz w:val="28"/>
          <w:szCs w:val="28"/>
        </w:rPr>
        <w:lastRenderedPageBreak/>
        <w:t>is executed by the JVM, so it doesn't require creating an object to invoke the main() method. So, it saves memory.</w:t>
      </w:r>
    </w:p>
    <w:p w14:paraId="0CB7B3CA"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void</w:t>
      </w:r>
      <w:r w:rsidRPr="001875C1">
        <w:rPr>
          <w:rFonts w:cstheme="minorHAnsi"/>
          <w:color w:val="000000"/>
          <w:sz w:val="28"/>
          <w:szCs w:val="28"/>
        </w:rPr>
        <w:t> is the return type of the method. It means it doesn't return any value.</w:t>
      </w:r>
    </w:p>
    <w:p w14:paraId="7E79113D"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main</w:t>
      </w:r>
      <w:r w:rsidRPr="001875C1">
        <w:rPr>
          <w:rFonts w:cstheme="minorHAnsi"/>
          <w:color w:val="000000"/>
          <w:sz w:val="28"/>
          <w:szCs w:val="28"/>
        </w:rPr>
        <w:t> represents the starting point of the program.</w:t>
      </w:r>
    </w:p>
    <w:p w14:paraId="05974E98"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Fonts w:cstheme="minorHAnsi"/>
          <w:color w:val="000000"/>
          <w:sz w:val="28"/>
          <w:szCs w:val="28"/>
        </w:rPr>
        <w:t> or </w:t>
      </w:r>
      <w:r w:rsidRPr="001875C1">
        <w:rPr>
          <w:rStyle w:val="Strong"/>
          <w:rFonts w:cstheme="minorHAnsi"/>
          <w:color w:val="000000"/>
          <w:sz w:val="28"/>
          <w:szCs w:val="28"/>
        </w:rPr>
        <w:t xml:space="preserve">String </w:t>
      </w:r>
      <w:proofErr w:type="spellStart"/>
      <w:r w:rsidRPr="001875C1">
        <w:rPr>
          <w:rStyle w:val="Strong"/>
          <w:rFonts w:cstheme="minorHAnsi"/>
          <w:color w:val="000000"/>
          <w:sz w:val="28"/>
          <w:szCs w:val="28"/>
        </w:rPr>
        <w:t>args</w:t>
      </w:r>
      <w:proofErr w:type="spellEnd"/>
      <w:r w:rsidRPr="001875C1">
        <w:rPr>
          <w:rStyle w:val="Strong"/>
          <w:rFonts w:cstheme="minorHAnsi"/>
          <w:color w:val="000000"/>
          <w:sz w:val="28"/>
          <w:szCs w:val="28"/>
        </w:rPr>
        <w:t>[]</w:t>
      </w:r>
      <w:r w:rsidRPr="001875C1">
        <w:rPr>
          <w:rFonts w:cstheme="minorHAnsi"/>
          <w:color w:val="000000"/>
          <w:sz w:val="28"/>
          <w:szCs w:val="28"/>
        </w:rPr>
        <w:t> is used for </w:t>
      </w:r>
      <w:hyperlink r:id="rId35" w:history="1">
        <w:r w:rsidRPr="001875C1">
          <w:rPr>
            <w:rStyle w:val="Hyperlink"/>
            <w:rFonts w:cstheme="minorHAnsi"/>
            <w:color w:val="008000"/>
            <w:sz w:val="28"/>
            <w:szCs w:val="28"/>
            <w:u w:val="none"/>
          </w:rPr>
          <w:t>command line argument</w:t>
        </w:r>
      </w:hyperlink>
      <w:r w:rsidRPr="001875C1">
        <w:rPr>
          <w:rFonts w:cstheme="minorHAnsi"/>
          <w:color w:val="000000"/>
          <w:sz w:val="28"/>
          <w:szCs w:val="28"/>
        </w:rPr>
        <w:t>. We will discuss it in coming section.</w:t>
      </w:r>
    </w:p>
    <w:p w14:paraId="18AED365" w14:textId="77777777" w:rsidR="001915D1" w:rsidRPr="001875C1" w:rsidRDefault="001915D1">
      <w:pPr>
        <w:numPr>
          <w:ilvl w:val="0"/>
          <w:numId w:val="8"/>
        </w:numPr>
        <w:shd w:val="clear" w:color="auto" w:fill="FFFFFF"/>
        <w:spacing w:before="60" w:after="100" w:afterAutospacing="1" w:line="375" w:lineRule="atLeast"/>
        <w:jc w:val="both"/>
        <w:rPr>
          <w:rFonts w:cstheme="minorHAnsi"/>
          <w:color w:val="000000"/>
          <w:sz w:val="28"/>
          <w:szCs w:val="28"/>
        </w:rPr>
      </w:pPr>
      <w:proofErr w:type="spellStart"/>
      <w:r w:rsidRPr="001875C1">
        <w:rPr>
          <w:rStyle w:val="Strong"/>
          <w:rFonts w:cstheme="minorHAnsi"/>
          <w:color w:val="000000"/>
          <w:sz w:val="28"/>
          <w:szCs w:val="28"/>
        </w:rPr>
        <w:t>System.out.println</w:t>
      </w:r>
      <w:proofErr w:type="spellEnd"/>
      <w:r w:rsidRPr="001875C1">
        <w:rPr>
          <w:rStyle w:val="Strong"/>
          <w:rFonts w:cstheme="minorHAnsi"/>
          <w:color w:val="000000"/>
          <w:sz w:val="28"/>
          <w:szCs w:val="28"/>
        </w:rPr>
        <w:t>()</w:t>
      </w:r>
      <w:r w:rsidRPr="001875C1">
        <w:rPr>
          <w:rFonts w:cstheme="minorHAnsi"/>
          <w:color w:val="000000"/>
          <w:sz w:val="28"/>
          <w:szCs w:val="28"/>
        </w:rPr>
        <w:t xml:space="preserve"> is used to print statement. Here, System is a class, out is an object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t>
      </w:r>
      <w:proofErr w:type="spellStart"/>
      <w:r w:rsidRPr="001875C1">
        <w:rPr>
          <w:rFonts w:cstheme="minorHAnsi"/>
          <w:color w:val="000000"/>
          <w:sz w:val="28"/>
          <w:szCs w:val="28"/>
        </w:rPr>
        <w:t>println</w:t>
      </w:r>
      <w:proofErr w:type="spellEnd"/>
      <w:r w:rsidRPr="001875C1">
        <w:rPr>
          <w:rFonts w:cstheme="minorHAnsi"/>
          <w:color w:val="000000"/>
          <w:sz w:val="28"/>
          <w:szCs w:val="28"/>
        </w:rPr>
        <w:t xml:space="preserve">() is a method of the </w:t>
      </w:r>
      <w:proofErr w:type="spellStart"/>
      <w:r w:rsidRPr="001875C1">
        <w:rPr>
          <w:rFonts w:cstheme="minorHAnsi"/>
          <w:color w:val="000000"/>
          <w:sz w:val="28"/>
          <w:szCs w:val="28"/>
        </w:rPr>
        <w:t>PrintStream</w:t>
      </w:r>
      <w:proofErr w:type="spellEnd"/>
      <w:r w:rsidRPr="001875C1">
        <w:rPr>
          <w:rFonts w:cstheme="minorHAnsi"/>
          <w:color w:val="000000"/>
          <w:sz w:val="28"/>
          <w:szCs w:val="28"/>
        </w:rPr>
        <w:t xml:space="preserve"> class. We will discuss the internal working of </w:t>
      </w:r>
      <w:proofErr w:type="spellStart"/>
      <w:r w:rsidRPr="001875C1">
        <w:rPr>
          <w:rFonts w:cstheme="minorHAnsi"/>
          <w:color w:val="000000"/>
          <w:sz w:val="28"/>
          <w:szCs w:val="28"/>
        </w:rPr>
        <w:fldChar w:fldCharType="begin"/>
      </w:r>
      <w:r w:rsidRPr="001875C1">
        <w:rPr>
          <w:rFonts w:cstheme="minorHAnsi"/>
          <w:color w:val="000000"/>
          <w:sz w:val="28"/>
          <w:szCs w:val="28"/>
        </w:rPr>
        <w:instrText xml:space="preserve"> HYPERLINK "https://www.javatpoint.com/system-out-println-in-java" </w:instrText>
      </w:r>
      <w:r w:rsidRPr="001875C1">
        <w:rPr>
          <w:rFonts w:cstheme="minorHAnsi"/>
          <w:color w:val="000000"/>
          <w:sz w:val="28"/>
          <w:szCs w:val="28"/>
        </w:rPr>
        <w:fldChar w:fldCharType="separate"/>
      </w:r>
      <w:r w:rsidRPr="001875C1">
        <w:rPr>
          <w:rStyle w:val="Hyperlink"/>
          <w:rFonts w:cstheme="minorHAnsi"/>
          <w:color w:val="008000"/>
          <w:sz w:val="28"/>
          <w:szCs w:val="28"/>
          <w:u w:val="none"/>
        </w:rPr>
        <w:t>System.out.println</w:t>
      </w:r>
      <w:proofErr w:type="spellEnd"/>
      <w:r w:rsidRPr="001875C1">
        <w:rPr>
          <w:rStyle w:val="Hyperlink"/>
          <w:rFonts w:cstheme="minorHAnsi"/>
          <w:color w:val="008000"/>
          <w:sz w:val="28"/>
          <w:szCs w:val="28"/>
          <w:u w:val="none"/>
        </w:rPr>
        <w:t>()</w:t>
      </w:r>
      <w:r w:rsidRPr="001875C1">
        <w:rPr>
          <w:rFonts w:cstheme="minorHAnsi"/>
          <w:color w:val="000000"/>
          <w:sz w:val="28"/>
          <w:szCs w:val="28"/>
        </w:rPr>
        <w:fldChar w:fldCharType="end"/>
      </w:r>
      <w:r w:rsidRPr="001875C1">
        <w:rPr>
          <w:rFonts w:cstheme="minorHAnsi"/>
          <w:color w:val="000000"/>
          <w:sz w:val="28"/>
          <w:szCs w:val="28"/>
        </w:rPr>
        <w:t> statement in the coming section.</w:t>
      </w:r>
    </w:p>
    <w:p w14:paraId="4D3E4462" w14:textId="5BCD630E" w:rsidR="00202C32" w:rsidRPr="001875C1" w:rsidRDefault="00202C32" w:rsidP="00B1612D">
      <w:pPr>
        <w:pStyle w:val="NormalWeb"/>
        <w:shd w:val="clear" w:color="auto" w:fill="FFFFFF"/>
        <w:jc w:val="both"/>
        <w:rPr>
          <w:rFonts w:asciiTheme="minorHAnsi" w:hAnsiTheme="minorHAnsi" w:cstheme="minorHAnsi"/>
          <w:color w:val="333333"/>
          <w:sz w:val="28"/>
          <w:szCs w:val="28"/>
        </w:rPr>
      </w:pPr>
    </w:p>
    <w:p w14:paraId="715DF563" w14:textId="3C9BC6FC" w:rsidR="008119FB" w:rsidRPr="001875C1" w:rsidRDefault="008119FB" w:rsidP="00B1612D">
      <w:pPr>
        <w:pStyle w:val="NormalWeb"/>
        <w:shd w:val="clear" w:color="auto" w:fill="FFFFFF"/>
        <w:jc w:val="both"/>
        <w:rPr>
          <w:rFonts w:asciiTheme="minorHAnsi" w:hAnsiTheme="minorHAnsi" w:cstheme="minorHAnsi"/>
          <w:color w:val="333333"/>
          <w:sz w:val="28"/>
          <w:szCs w:val="28"/>
        </w:rPr>
      </w:pPr>
    </w:p>
    <w:p w14:paraId="23BA69C9"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compile time?</w:t>
      </w:r>
    </w:p>
    <w:p w14:paraId="4179077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compile time, the Java file is compiled by Java Compiler (It does not interact with OS) and converts the Java code into bytecode.</w:t>
      </w:r>
    </w:p>
    <w:p w14:paraId="5B1FD943" w14:textId="07B5D2B3" w:rsidR="008119FB" w:rsidRPr="001875C1" w:rsidRDefault="008119FB" w:rsidP="008119FB">
      <w:pPr>
        <w:rPr>
          <w:rFonts w:cstheme="minorHAnsi"/>
          <w:sz w:val="28"/>
          <w:szCs w:val="28"/>
        </w:rPr>
      </w:pPr>
      <w:r w:rsidRPr="001875C1">
        <w:rPr>
          <w:rFonts w:cstheme="minorHAnsi"/>
          <w:noProof/>
          <w:sz w:val="28"/>
          <w:szCs w:val="28"/>
        </w:rPr>
        <w:drawing>
          <wp:inline distT="0" distB="0" distL="0" distR="0" wp14:anchorId="2CCB37B8" wp14:editId="0633AE63">
            <wp:extent cx="5731510" cy="1677035"/>
            <wp:effectExtent l="0" t="0" r="2540" b="0"/>
            <wp:docPr id="15" name="Picture 15"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ompilation of simple java pro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677035"/>
                    </a:xfrm>
                    <a:prstGeom prst="rect">
                      <a:avLst/>
                    </a:prstGeom>
                    <a:noFill/>
                    <a:ln>
                      <a:noFill/>
                    </a:ln>
                  </pic:spPr>
                </pic:pic>
              </a:graphicData>
            </a:graphic>
          </wp:inline>
        </w:drawing>
      </w:r>
    </w:p>
    <w:p w14:paraId="6FDEBD4C" w14:textId="77777777" w:rsidR="008119FB" w:rsidRPr="001875C1" w:rsidRDefault="008119FB" w:rsidP="008119FB">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What happens at runtime?</w:t>
      </w:r>
    </w:p>
    <w:p w14:paraId="4F110445"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At runtime, the following steps are performed:</w:t>
      </w:r>
    </w:p>
    <w:p w14:paraId="5ADDA80D" w14:textId="50F48C96" w:rsidR="008119FB" w:rsidRPr="001875C1" w:rsidRDefault="008119FB" w:rsidP="008119FB">
      <w:pPr>
        <w:rPr>
          <w:rFonts w:cstheme="minorHAnsi"/>
          <w:sz w:val="28"/>
          <w:szCs w:val="28"/>
        </w:rPr>
      </w:pPr>
      <w:r w:rsidRPr="001875C1">
        <w:rPr>
          <w:rFonts w:cstheme="minorHAnsi"/>
          <w:noProof/>
          <w:sz w:val="28"/>
          <w:szCs w:val="28"/>
        </w:rPr>
        <w:lastRenderedPageBreak/>
        <w:drawing>
          <wp:inline distT="0" distB="0" distL="0" distR="0" wp14:anchorId="0B256823" wp14:editId="4A26E38E">
            <wp:extent cx="1617980" cy="4079875"/>
            <wp:effectExtent l="0" t="0" r="1270" b="0"/>
            <wp:docPr id="14" name="Picture 14"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ava Runtime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7980" cy="4079875"/>
                    </a:xfrm>
                    <a:prstGeom prst="rect">
                      <a:avLst/>
                    </a:prstGeom>
                    <a:noFill/>
                    <a:ln>
                      <a:noFill/>
                    </a:ln>
                  </pic:spPr>
                </pic:pic>
              </a:graphicData>
            </a:graphic>
          </wp:inline>
        </w:drawing>
      </w:r>
    </w:p>
    <w:p w14:paraId="0484E486"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proofErr w:type="spellStart"/>
      <w:r w:rsidRPr="001875C1">
        <w:rPr>
          <w:rStyle w:val="Strong"/>
          <w:rFonts w:asciiTheme="minorHAnsi" w:hAnsiTheme="minorHAnsi" w:cstheme="minorHAnsi"/>
          <w:color w:val="333333"/>
          <w:sz w:val="28"/>
          <w:szCs w:val="28"/>
        </w:rPr>
        <w:t>Classloader</w:t>
      </w:r>
      <w:proofErr w:type="spellEnd"/>
      <w:r w:rsidRPr="001875C1">
        <w:rPr>
          <w:rStyle w:val="Strong"/>
          <w:rFonts w:asciiTheme="minorHAnsi" w:hAnsiTheme="minorHAnsi" w:cstheme="minorHAnsi"/>
          <w:color w:val="333333"/>
          <w:sz w:val="28"/>
          <w:szCs w:val="28"/>
        </w:rPr>
        <w:t>:</w:t>
      </w:r>
      <w:r w:rsidRPr="001875C1">
        <w:rPr>
          <w:rFonts w:asciiTheme="minorHAnsi" w:hAnsiTheme="minorHAnsi" w:cstheme="minorHAnsi"/>
          <w:color w:val="333333"/>
          <w:sz w:val="28"/>
          <w:szCs w:val="28"/>
        </w:rPr>
        <w:t> It is the subsystem of JVM that is used to load class files.</w:t>
      </w:r>
    </w:p>
    <w:p w14:paraId="793FAE6F" w14:textId="55CFA9DE" w:rsidR="008119FB" w:rsidRPr="001875C1" w:rsidRDefault="008119FB" w:rsidP="008119FB">
      <w:pPr>
        <w:shd w:val="clear" w:color="auto" w:fill="000000"/>
        <w:jc w:val="center"/>
        <w:textAlignment w:val="top"/>
        <w:rPr>
          <w:rStyle w:val="Hyperlink"/>
          <w:rFonts w:cstheme="minorHAnsi"/>
          <w:sz w:val="28"/>
          <w:szCs w:val="28"/>
          <w:u w:val="none"/>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color w:val="FFFFFF"/>
          <w:sz w:val="28"/>
          <w:szCs w:val="28"/>
          <w:lang w:val="en"/>
        </w:rPr>
        <w:fldChar w:fldCharType="begin"/>
      </w:r>
      <w:r w:rsidRPr="001875C1">
        <w:rPr>
          <w:rFonts w:cstheme="minorHAnsi"/>
          <w:color w:val="FFFFFF"/>
          <w:sz w:val="28"/>
          <w:szCs w:val="28"/>
          <w:lang w:val="en"/>
        </w:rPr>
        <w:instrText xml:space="preserve"> HYPERLINK "https://campaign.adpushup.com/get-started/?utm_source=banner&amp;utm_campaign=growth_hack" \t "_blank" </w:instrText>
      </w:r>
      <w:r w:rsidRPr="001875C1">
        <w:rPr>
          <w:rFonts w:cstheme="minorHAnsi"/>
          <w:color w:val="FFFFFF"/>
          <w:sz w:val="28"/>
          <w:szCs w:val="28"/>
          <w:lang w:val="en"/>
        </w:rPr>
        <w:fldChar w:fldCharType="separate"/>
      </w:r>
    </w:p>
    <w:p w14:paraId="1B13DCA6" w14:textId="77777777" w:rsidR="008119FB" w:rsidRPr="001875C1" w:rsidRDefault="008119FB" w:rsidP="008119FB">
      <w:pPr>
        <w:shd w:val="clear" w:color="auto" w:fill="000000"/>
        <w:jc w:val="center"/>
        <w:textAlignment w:val="top"/>
        <w:rPr>
          <w:rFonts w:cstheme="minorHAnsi"/>
          <w:color w:val="FFFFFF"/>
          <w:sz w:val="28"/>
          <w:szCs w:val="28"/>
        </w:rPr>
      </w:pPr>
      <w:r w:rsidRPr="001875C1">
        <w:rPr>
          <w:rFonts w:cstheme="minorHAnsi"/>
          <w:color w:val="FFFFFF"/>
          <w:sz w:val="28"/>
          <w:szCs w:val="28"/>
          <w:lang w:val="en"/>
        </w:rPr>
        <w:fldChar w:fldCharType="end"/>
      </w:r>
    </w:p>
    <w:p w14:paraId="64049DC0"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Bytecode Verifier:</w:t>
      </w:r>
      <w:r w:rsidRPr="001875C1">
        <w:rPr>
          <w:rFonts w:asciiTheme="minorHAnsi" w:hAnsiTheme="minorHAnsi" w:cstheme="minorHAnsi"/>
          <w:color w:val="333333"/>
          <w:sz w:val="28"/>
          <w:szCs w:val="28"/>
        </w:rPr>
        <w:t> Checks the code fragments for illegal code that can violate access rights to objects.</w:t>
      </w:r>
    </w:p>
    <w:p w14:paraId="2024B99A" w14:textId="77777777" w:rsidR="008119FB" w:rsidRPr="001875C1" w:rsidRDefault="008119FB" w:rsidP="008119FB">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Interpreter:</w:t>
      </w:r>
      <w:r w:rsidRPr="001875C1">
        <w:rPr>
          <w:rFonts w:asciiTheme="minorHAnsi" w:hAnsiTheme="minorHAnsi" w:cstheme="minorHAnsi"/>
          <w:color w:val="333333"/>
          <w:sz w:val="28"/>
          <w:szCs w:val="28"/>
        </w:rPr>
        <w:t> Read bytecode stream then execute the instructions.</w:t>
      </w:r>
    </w:p>
    <w:p w14:paraId="0FBA9C95" w14:textId="41F61EB2" w:rsidR="008119FB" w:rsidRPr="001875C1" w:rsidRDefault="008119FB" w:rsidP="008119FB">
      <w:pPr>
        <w:rPr>
          <w:rFonts w:cstheme="minorHAnsi"/>
          <w:sz w:val="28"/>
          <w:szCs w:val="28"/>
        </w:rPr>
      </w:pPr>
    </w:p>
    <w:p w14:paraId="30FC7A82" w14:textId="217EC7E8" w:rsidR="008119FB" w:rsidRPr="001875C1" w:rsidRDefault="009C3DD1" w:rsidP="008119FB">
      <w:pPr>
        <w:spacing w:before="375" w:after="375"/>
        <w:rPr>
          <w:rFonts w:cstheme="minorHAnsi"/>
          <w:sz w:val="28"/>
          <w:szCs w:val="28"/>
        </w:rPr>
      </w:pPr>
      <w:r w:rsidRPr="001875C1">
        <w:rPr>
          <w:rFonts w:cstheme="minorHAnsi"/>
          <w:sz w:val="28"/>
          <w:szCs w:val="28"/>
        </w:rPr>
        <w:t>Example1:</w:t>
      </w:r>
    </w:p>
    <w:p w14:paraId="38A7593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07159328" w14:textId="77777777" w:rsidR="009C3DD1" w:rsidRPr="001875C1" w:rsidRDefault="009C3DD1" w:rsidP="009C3DD1">
      <w:pPr>
        <w:autoSpaceDE w:val="0"/>
        <w:autoSpaceDN w:val="0"/>
        <w:adjustRightInd w:val="0"/>
        <w:spacing w:after="0" w:line="240" w:lineRule="auto"/>
        <w:rPr>
          <w:rFonts w:cstheme="minorHAnsi"/>
          <w:sz w:val="28"/>
          <w:szCs w:val="28"/>
        </w:rPr>
      </w:pPr>
    </w:p>
    <w:p w14:paraId="61BB1DA7"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626D6B6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0000C0"/>
          <w:sz w:val="28"/>
          <w:szCs w:val="28"/>
        </w:rPr>
        <w:t>rollno</w:t>
      </w:r>
      <w:proofErr w:type="spellEnd"/>
      <w:r w:rsidRPr="001875C1">
        <w:rPr>
          <w:rFonts w:cstheme="minorHAnsi"/>
          <w:color w:val="000000"/>
          <w:sz w:val="28"/>
          <w:szCs w:val="28"/>
        </w:rPr>
        <w:t>=20;</w:t>
      </w:r>
    </w:p>
    <w:p w14:paraId="1ABD4EA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String </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hyd</w:t>
      </w:r>
      <w:proofErr w:type="spellEnd"/>
      <w:r w:rsidRPr="001875C1">
        <w:rPr>
          <w:rFonts w:cstheme="minorHAnsi"/>
          <w:color w:val="2A00FF"/>
          <w:sz w:val="28"/>
          <w:szCs w:val="28"/>
        </w:rPr>
        <w:t>"</w:t>
      </w:r>
      <w:r w:rsidRPr="001875C1">
        <w:rPr>
          <w:rFonts w:cstheme="minorHAnsi"/>
          <w:color w:val="000000"/>
          <w:sz w:val="28"/>
          <w:szCs w:val="28"/>
        </w:rPr>
        <w:t>;</w:t>
      </w:r>
    </w:p>
    <w:p w14:paraId="6B7FB535"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age</w:t>
      </w:r>
      <w:r w:rsidRPr="001875C1">
        <w:rPr>
          <w:rFonts w:cstheme="minorHAnsi"/>
          <w:color w:val="000000"/>
          <w:sz w:val="28"/>
          <w:szCs w:val="28"/>
        </w:rPr>
        <w:t>=28;</w:t>
      </w:r>
    </w:p>
    <w:p w14:paraId="1D57B03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 xml:space="preserve">  </w:t>
      </w:r>
      <w:r w:rsidRPr="001875C1">
        <w:rPr>
          <w:rFonts w:cstheme="minorHAnsi"/>
          <w:b/>
          <w:bCs/>
          <w:color w:val="7F0055"/>
          <w:sz w:val="28"/>
          <w:szCs w:val="28"/>
        </w:rPr>
        <w:t>void</w:t>
      </w:r>
      <w:r w:rsidRPr="001875C1">
        <w:rPr>
          <w:rFonts w:cstheme="minorHAnsi"/>
          <w:color w:val="000000"/>
          <w:sz w:val="28"/>
          <w:szCs w:val="28"/>
        </w:rPr>
        <w:t xml:space="preserve"> display() {</w:t>
      </w:r>
    </w:p>
    <w:p w14:paraId="480FC821"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0000C0"/>
          <w:sz w:val="28"/>
          <w:szCs w:val="28"/>
        </w:rPr>
        <w:t>rollno</w:t>
      </w:r>
      <w:proofErr w:type="spellEnd"/>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address</w:t>
      </w:r>
      <w:r w:rsidRPr="001875C1">
        <w:rPr>
          <w:rFonts w:cstheme="minorHAnsi"/>
          <w:color w:val="000000"/>
          <w:sz w:val="28"/>
          <w:szCs w:val="28"/>
        </w:rPr>
        <w:t>+</w:t>
      </w:r>
      <w:r w:rsidRPr="001875C1">
        <w:rPr>
          <w:rFonts w:cstheme="minorHAnsi"/>
          <w:color w:val="2A00FF"/>
          <w:sz w:val="28"/>
          <w:szCs w:val="28"/>
        </w:rPr>
        <w:t>" "</w:t>
      </w:r>
      <w:r w:rsidRPr="001875C1">
        <w:rPr>
          <w:rFonts w:cstheme="minorHAnsi"/>
          <w:color w:val="000000"/>
          <w:sz w:val="28"/>
          <w:szCs w:val="28"/>
        </w:rPr>
        <w:t>+</w:t>
      </w:r>
      <w:r w:rsidRPr="001875C1">
        <w:rPr>
          <w:rFonts w:cstheme="minorHAnsi"/>
          <w:color w:val="0000C0"/>
          <w:sz w:val="28"/>
          <w:szCs w:val="28"/>
        </w:rPr>
        <w:t>age</w:t>
      </w:r>
      <w:r w:rsidRPr="001875C1">
        <w:rPr>
          <w:rFonts w:cstheme="minorHAnsi"/>
          <w:color w:val="000000"/>
          <w:sz w:val="28"/>
          <w:szCs w:val="28"/>
        </w:rPr>
        <w:t>);</w:t>
      </w:r>
    </w:p>
    <w:p w14:paraId="207D82E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A1323B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B4D265A"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display1() {</w:t>
      </w:r>
    </w:p>
    <w:p w14:paraId="79C517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"this is static method"</w:t>
      </w:r>
      <w:r w:rsidRPr="001875C1">
        <w:rPr>
          <w:rFonts w:cstheme="minorHAnsi"/>
          <w:color w:val="000000"/>
          <w:sz w:val="28"/>
          <w:szCs w:val="28"/>
        </w:rPr>
        <w:t>);</w:t>
      </w:r>
    </w:p>
    <w:p w14:paraId="192343F2"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78F26876"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69E7700"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0847DF7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main(String[]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4855A9DB"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Student();</w:t>
      </w:r>
    </w:p>
    <w:p w14:paraId="19622288"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6A3E3E"/>
          <w:sz w:val="28"/>
          <w:szCs w:val="28"/>
        </w:rPr>
        <w:t>st</w:t>
      </w:r>
      <w:r w:rsidRPr="001875C1">
        <w:rPr>
          <w:rFonts w:cstheme="minorHAnsi"/>
          <w:color w:val="000000"/>
          <w:sz w:val="28"/>
          <w:szCs w:val="28"/>
        </w:rPr>
        <w:t>.display</w:t>
      </w:r>
      <w:proofErr w:type="spellEnd"/>
      <w:r w:rsidRPr="001875C1">
        <w:rPr>
          <w:rFonts w:cstheme="minorHAnsi"/>
          <w:color w:val="000000"/>
          <w:sz w:val="28"/>
          <w:szCs w:val="28"/>
        </w:rPr>
        <w:t>();</w:t>
      </w:r>
    </w:p>
    <w:p w14:paraId="64D38B6E"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Student.</w:t>
      </w:r>
      <w:r w:rsidRPr="001875C1">
        <w:rPr>
          <w:rFonts w:cstheme="minorHAnsi"/>
          <w:i/>
          <w:iCs/>
          <w:color w:val="000000"/>
          <w:sz w:val="28"/>
          <w:szCs w:val="28"/>
        </w:rPr>
        <w:t>display1</w:t>
      </w:r>
      <w:r w:rsidRPr="001875C1">
        <w:rPr>
          <w:rFonts w:cstheme="minorHAnsi"/>
          <w:color w:val="000000"/>
          <w:sz w:val="28"/>
          <w:szCs w:val="28"/>
        </w:rPr>
        <w:t>();</w:t>
      </w:r>
    </w:p>
    <w:p w14:paraId="2298D481"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address</w:t>
      </w:r>
      <w:proofErr w:type="spellEnd"/>
      <w:r w:rsidRPr="001875C1">
        <w:rPr>
          <w:rFonts w:cstheme="minorHAnsi"/>
          <w:color w:val="000000"/>
          <w:sz w:val="28"/>
          <w:szCs w:val="28"/>
        </w:rPr>
        <w:t>);</w:t>
      </w:r>
    </w:p>
    <w:p w14:paraId="5C1D0EA9" w14:textId="77777777" w:rsidR="009C3DD1" w:rsidRPr="001875C1" w:rsidRDefault="009C3DD1" w:rsidP="009C3DD1">
      <w:pPr>
        <w:autoSpaceDE w:val="0"/>
        <w:autoSpaceDN w:val="0"/>
        <w:adjustRightInd w:val="0"/>
        <w:spacing w:after="0" w:line="240" w:lineRule="auto"/>
        <w:rPr>
          <w:rFonts w:cstheme="minorHAnsi"/>
          <w:sz w:val="28"/>
          <w:szCs w:val="28"/>
        </w:rPr>
      </w:pP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proofErr w:type="spellStart"/>
      <w:r w:rsidRPr="001875C1">
        <w:rPr>
          <w:rFonts w:cstheme="minorHAnsi"/>
          <w:color w:val="6A3E3E"/>
          <w:sz w:val="28"/>
          <w:szCs w:val="28"/>
        </w:rPr>
        <w:t>st</w:t>
      </w:r>
      <w:r w:rsidRPr="001875C1">
        <w:rPr>
          <w:rFonts w:cstheme="minorHAnsi"/>
          <w:color w:val="000000"/>
          <w:sz w:val="28"/>
          <w:szCs w:val="28"/>
        </w:rPr>
        <w:t>.</w:t>
      </w:r>
      <w:r w:rsidRPr="001875C1">
        <w:rPr>
          <w:rFonts w:cstheme="minorHAnsi"/>
          <w:color w:val="0000C0"/>
          <w:sz w:val="28"/>
          <w:szCs w:val="28"/>
        </w:rPr>
        <w:t>age</w:t>
      </w:r>
      <w:proofErr w:type="spellEnd"/>
      <w:r w:rsidRPr="001875C1">
        <w:rPr>
          <w:rFonts w:cstheme="minorHAnsi"/>
          <w:color w:val="000000"/>
          <w:sz w:val="28"/>
          <w:szCs w:val="28"/>
        </w:rPr>
        <w:t>);</w:t>
      </w:r>
    </w:p>
    <w:p w14:paraId="61C85344" w14:textId="77777777" w:rsidR="009C3DD1" w:rsidRPr="001875C1" w:rsidRDefault="009C3DD1" w:rsidP="009C3DD1">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5D2F4ACB" w14:textId="419CB02B" w:rsidR="009C3DD1" w:rsidRPr="001875C1" w:rsidRDefault="009C3DD1" w:rsidP="009C3DD1">
      <w:pPr>
        <w:autoSpaceDE w:val="0"/>
        <w:autoSpaceDN w:val="0"/>
        <w:adjustRightInd w:val="0"/>
        <w:spacing w:after="0" w:line="240" w:lineRule="auto"/>
        <w:rPr>
          <w:rFonts w:cstheme="minorHAnsi"/>
          <w:color w:val="000000"/>
          <w:sz w:val="28"/>
          <w:szCs w:val="28"/>
        </w:rPr>
      </w:pPr>
      <w:r w:rsidRPr="001875C1">
        <w:rPr>
          <w:rFonts w:cstheme="minorHAnsi"/>
          <w:color w:val="000000"/>
          <w:sz w:val="28"/>
          <w:szCs w:val="28"/>
        </w:rPr>
        <w:t>}</w:t>
      </w:r>
    </w:p>
    <w:p w14:paraId="331F3398" w14:textId="4F0B1D1E" w:rsidR="001875C1" w:rsidRPr="001875C1" w:rsidRDefault="001875C1" w:rsidP="009C3DD1">
      <w:pPr>
        <w:autoSpaceDE w:val="0"/>
        <w:autoSpaceDN w:val="0"/>
        <w:adjustRightInd w:val="0"/>
        <w:spacing w:after="0" w:line="240" w:lineRule="auto"/>
        <w:rPr>
          <w:rFonts w:cstheme="minorHAnsi"/>
          <w:color w:val="000000"/>
          <w:sz w:val="28"/>
          <w:szCs w:val="28"/>
        </w:rPr>
      </w:pPr>
    </w:p>
    <w:p w14:paraId="7868EC00" w14:textId="6C32AF9D" w:rsidR="001875C1" w:rsidRPr="001875C1" w:rsidRDefault="001875C1" w:rsidP="009C3DD1">
      <w:pPr>
        <w:autoSpaceDE w:val="0"/>
        <w:autoSpaceDN w:val="0"/>
        <w:adjustRightInd w:val="0"/>
        <w:spacing w:after="0" w:line="240" w:lineRule="auto"/>
        <w:rPr>
          <w:rFonts w:cstheme="minorHAnsi"/>
          <w:color w:val="000000"/>
          <w:sz w:val="28"/>
          <w:szCs w:val="28"/>
        </w:rPr>
      </w:pPr>
    </w:p>
    <w:p w14:paraId="6F87FE5D" w14:textId="4F361804" w:rsidR="001875C1" w:rsidRPr="001875C1" w:rsidRDefault="001875C1" w:rsidP="009C3DD1">
      <w:pPr>
        <w:autoSpaceDE w:val="0"/>
        <w:autoSpaceDN w:val="0"/>
        <w:adjustRightInd w:val="0"/>
        <w:spacing w:after="0" w:line="240" w:lineRule="auto"/>
        <w:rPr>
          <w:rFonts w:cstheme="minorHAnsi"/>
          <w:color w:val="000000"/>
          <w:sz w:val="28"/>
          <w:szCs w:val="28"/>
        </w:rPr>
      </w:pPr>
    </w:p>
    <w:p w14:paraId="69443063" w14:textId="72E0A6DD" w:rsidR="001875C1" w:rsidRPr="001875C1" w:rsidRDefault="001875C1" w:rsidP="009C3DD1">
      <w:pPr>
        <w:autoSpaceDE w:val="0"/>
        <w:autoSpaceDN w:val="0"/>
        <w:adjustRightInd w:val="0"/>
        <w:spacing w:after="0" w:line="240" w:lineRule="auto"/>
        <w:rPr>
          <w:rFonts w:cstheme="minorHAnsi"/>
          <w:sz w:val="44"/>
          <w:szCs w:val="44"/>
        </w:rPr>
      </w:pPr>
      <w:r w:rsidRPr="001875C1">
        <w:rPr>
          <w:rFonts w:cstheme="minorHAnsi"/>
          <w:sz w:val="44"/>
          <w:szCs w:val="44"/>
        </w:rPr>
        <w:t>Day2:</w:t>
      </w:r>
    </w:p>
    <w:p w14:paraId="73CC0032" w14:textId="18EAF8BA" w:rsidR="00C27CE8" w:rsidRPr="001875C1" w:rsidRDefault="00847F40" w:rsidP="008119FB">
      <w:pPr>
        <w:spacing w:before="375" w:after="375"/>
        <w:rPr>
          <w:rFonts w:cstheme="minorHAnsi"/>
          <w:sz w:val="28"/>
          <w:szCs w:val="28"/>
        </w:rPr>
      </w:pPr>
      <w:r w:rsidRPr="001875C1">
        <w:rPr>
          <w:rFonts w:cstheme="minorHAnsi"/>
          <w:sz w:val="28"/>
          <w:szCs w:val="28"/>
        </w:rPr>
        <w:t>Access Modifiers:</w:t>
      </w:r>
    </w:p>
    <w:p w14:paraId="1AC9FCC3" w14:textId="77777777" w:rsidR="00404A6D" w:rsidRPr="001875C1" w:rsidRDefault="00847F40" w:rsidP="00404A6D">
      <w:p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There are four types of Java access modifiers:</w:t>
      </w:r>
    </w:p>
    <w:p w14:paraId="454FE6F5" w14:textId="25B58C22" w:rsidR="00847F40" w:rsidRPr="001875C1" w:rsidRDefault="00847F40">
      <w:pPr>
        <w:pStyle w:val="ListParagraph"/>
        <w:numPr>
          <w:ilvl w:val="1"/>
          <w:numId w:val="4"/>
        </w:numPr>
        <w:spacing w:before="375" w:after="375"/>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Private</w:t>
      </w:r>
      <w:r w:rsidRPr="001875C1">
        <w:rPr>
          <w:rFonts w:eastAsia="Times New Roman" w:cstheme="minorHAnsi"/>
          <w:color w:val="000000"/>
          <w:sz w:val="28"/>
          <w:szCs w:val="28"/>
          <w:lang w:eastAsia="en-IN"/>
        </w:rPr>
        <w:t xml:space="preserve">: The access level of a private modifier is only within the class. It </w:t>
      </w:r>
      <w:r w:rsidR="00404A6D" w:rsidRPr="001875C1">
        <w:rPr>
          <w:rFonts w:eastAsia="Times New Roman" w:cstheme="minorHAnsi"/>
          <w:color w:val="000000"/>
          <w:sz w:val="28"/>
          <w:szCs w:val="28"/>
          <w:lang w:eastAsia="en-IN"/>
        </w:rPr>
        <w:t xml:space="preserve">                                 </w:t>
      </w:r>
      <w:r w:rsidRPr="001875C1">
        <w:rPr>
          <w:rFonts w:eastAsia="Times New Roman" w:cstheme="minorHAnsi"/>
          <w:color w:val="000000"/>
          <w:sz w:val="28"/>
          <w:szCs w:val="28"/>
          <w:lang w:eastAsia="en-IN"/>
        </w:rPr>
        <w:t>cannot be accessed from outside the class.</w:t>
      </w:r>
    </w:p>
    <w:p w14:paraId="21F74241" w14:textId="6F2E963C" w:rsidR="00FA3843" w:rsidRPr="001875C1" w:rsidRDefault="00FA3843">
      <w:pPr>
        <w:pStyle w:val="ListParagraph"/>
        <w:numPr>
          <w:ilvl w:val="0"/>
          <w:numId w:val="4"/>
        </w:numPr>
        <w:spacing w:before="375" w:after="375"/>
        <w:rPr>
          <w:rFonts w:cstheme="minorHAnsi"/>
          <w:color w:val="333333"/>
          <w:sz w:val="28"/>
          <w:szCs w:val="28"/>
          <w:shd w:val="clear" w:color="auto" w:fill="FFFFFF"/>
        </w:rPr>
      </w:pPr>
      <w:r w:rsidRPr="001875C1">
        <w:rPr>
          <w:rFonts w:cstheme="minorHAnsi"/>
          <w:color w:val="333333"/>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30639B92"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4EB6CB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36B64C5F"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using class from different package with</w:t>
            </w:r>
          </w:p>
          <w:p w14:paraId="0A9CB29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private modifier</w:t>
            </w:r>
          </w:p>
          <w:p w14:paraId="387B97F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82453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A5F7F8"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5226A65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FC8D2E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private</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46503D63"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lastRenderedPageBreak/>
              <w:t>    </w:t>
            </w:r>
            <w:r w:rsidRPr="001875C1">
              <w:rPr>
                <w:rFonts w:eastAsia="Times New Roman" w:cstheme="minorHAnsi"/>
                <w:color w:val="000000"/>
                <w:sz w:val="28"/>
                <w:szCs w:val="28"/>
                <w:bdr w:val="none" w:sz="0" w:space="0" w:color="auto" w:frame="1"/>
                <w:lang w:eastAsia="en-IN"/>
              </w:rPr>
              <w:t>{</w:t>
            </w:r>
          </w:p>
          <w:p w14:paraId="0F4FEBC4"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081467C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1DE82F5"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2052AAE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1E74093C"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6493130B"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94E7B70"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2E26DD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39D08E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A6B756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Trying to access private method</w:t>
            </w:r>
          </w:p>
          <w:p w14:paraId="178421C7"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of another class</w:t>
            </w:r>
          </w:p>
          <w:p w14:paraId="4310809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6B2234FD"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A57ABB9" w14:textId="77777777" w:rsidR="00FA3843" w:rsidRPr="001875C1" w:rsidRDefault="00FA3843">
            <w:pPr>
              <w:pStyle w:val="ListParagraph"/>
              <w:numPr>
                <w:ilvl w:val="0"/>
                <w:numId w:val="4"/>
              </w:num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7853EED3"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lastRenderedPageBreak/>
        <w:t>Output:</w:t>
      </w:r>
    </w:p>
    <w:p w14:paraId="46FE1D19"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error: display() has private access in A</w:t>
      </w:r>
    </w:p>
    <w:p w14:paraId="1DAF1915"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 xml:space="preserve">        </w:t>
      </w:r>
      <w:proofErr w:type="spellStart"/>
      <w:r w:rsidRPr="001875C1">
        <w:rPr>
          <w:rFonts w:eastAsia="Times New Roman" w:cstheme="minorHAnsi"/>
          <w:color w:val="273239"/>
          <w:spacing w:val="2"/>
          <w:sz w:val="28"/>
          <w:szCs w:val="28"/>
          <w:lang w:eastAsia="en-IN"/>
        </w:rPr>
        <w:t>obj.display</w:t>
      </w:r>
      <w:proofErr w:type="spellEnd"/>
      <w:r w:rsidRPr="001875C1">
        <w:rPr>
          <w:rFonts w:eastAsia="Times New Roman" w:cstheme="minorHAnsi"/>
          <w:color w:val="273239"/>
          <w:spacing w:val="2"/>
          <w:sz w:val="28"/>
          <w:szCs w:val="28"/>
          <w:lang w:eastAsia="en-IN"/>
        </w:rPr>
        <w:t>();</w:t>
      </w:r>
    </w:p>
    <w:p w14:paraId="69467E2B" w14:textId="77777777" w:rsidR="00FA3843" w:rsidRPr="001875C1" w:rsidRDefault="00FA3843">
      <w:pPr>
        <w:pStyle w:val="ListParagraph"/>
        <w:numPr>
          <w:ilvl w:val="0"/>
          <w:numId w:val="4"/>
        </w:numPr>
        <w:spacing w:before="375" w:after="375"/>
        <w:rPr>
          <w:rFonts w:cstheme="minorHAnsi"/>
          <w:color w:val="333333"/>
          <w:sz w:val="28"/>
          <w:szCs w:val="28"/>
          <w:shd w:val="clear" w:color="auto" w:fill="FFFFFF"/>
        </w:rPr>
      </w:pPr>
    </w:p>
    <w:p w14:paraId="71262496" w14:textId="60EA933C" w:rsidR="00847F40" w:rsidRPr="001875C1" w:rsidRDefault="00404A6D"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2.</w:t>
      </w:r>
      <w:r w:rsidR="00847F40" w:rsidRPr="001875C1">
        <w:rPr>
          <w:rFonts w:eastAsia="Times New Roman" w:cstheme="minorHAnsi"/>
          <w:b/>
          <w:bCs/>
          <w:color w:val="000000"/>
          <w:sz w:val="28"/>
          <w:szCs w:val="28"/>
          <w:lang w:eastAsia="en-IN"/>
        </w:rPr>
        <w:t>Public</w:t>
      </w:r>
      <w:r w:rsidR="00847F40" w:rsidRPr="001875C1">
        <w:rPr>
          <w:rFonts w:eastAsia="Times New Roman" w:cstheme="minorHAnsi"/>
          <w:color w:val="000000"/>
          <w:sz w:val="28"/>
          <w:szCs w:val="28"/>
          <w:lang w:eastAsia="en-IN"/>
        </w:rPr>
        <w:t>: The access level of a public modifier is everywhere. It can be accessed from within the class, outside the class, within the package and outside the package.</w:t>
      </w:r>
    </w:p>
    <w:p w14:paraId="221F52B8" w14:textId="26B5223B"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0DEEEC8E" w14:textId="13D170D4"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2D2B1E2E"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0791FB3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065F17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public modifier</w:t>
            </w:r>
          </w:p>
          <w:p w14:paraId="092828C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64B1AC1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0F23DEF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E2DD08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6EA564E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A1C72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10597DA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5435C09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6A3187B3" w14:textId="77777777" w:rsidR="00FA3843" w:rsidRPr="001875C1" w:rsidRDefault="00FA3843">
      <w:pPr>
        <w:numPr>
          <w:ilvl w:val="0"/>
          <w:numId w:val="11"/>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257D4A1E" w14:textId="77777777" w:rsidTr="00FA3843">
        <w:tc>
          <w:tcPr>
            <w:tcW w:w="5606" w:type="dxa"/>
            <w:tcBorders>
              <w:top w:val="nil"/>
              <w:left w:val="nil"/>
              <w:bottom w:val="nil"/>
              <w:right w:val="nil"/>
            </w:tcBorders>
            <w:tcMar>
              <w:top w:w="210" w:type="dxa"/>
              <w:left w:w="150" w:type="dxa"/>
              <w:bottom w:w="210" w:type="dxa"/>
              <w:right w:w="150" w:type="dxa"/>
            </w:tcMar>
            <w:vAlign w:val="bottom"/>
            <w:hideMark/>
          </w:tcPr>
          <w:p w14:paraId="092FD8B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0B9898A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825FC4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 {</w:t>
            </w:r>
          </w:p>
          <w:p w14:paraId="644C7B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3438B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F706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A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3743F45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502415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0291913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29137E4"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281A124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E23035" w14:textId="77777777" w:rsidR="00FA3843" w:rsidRPr="001875C1" w:rsidRDefault="00FA3843" w:rsidP="00404A6D">
      <w:pPr>
        <w:pStyle w:val="ListParagraph"/>
        <w:shd w:val="clear" w:color="auto" w:fill="FFFFFF"/>
        <w:spacing w:before="60" w:after="100" w:afterAutospacing="1" w:line="375" w:lineRule="atLeast"/>
        <w:jc w:val="both"/>
        <w:rPr>
          <w:rFonts w:eastAsia="Times New Roman" w:cstheme="minorHAnsi"/>
          <w:color w:val="000000"/>
          <w:sz w:val="28"/>
          <w:szCs w:val="28"/>
          <w:lang w:eastAsia="en-IN"/>
        </w:rPr>
      </w:pPr>
    </w:p>
    <w:p w14:paraId="3F21BAC0" w14:textId="2D2E3C66" w:rsidR="00847F40" w:rsidRPr="001875C1" w:rsidRDefault="00404A6D" w:rsidP="00404A6D">
      <w:pPr>
        <w:shd w:val="clear" w:color="auto" w:fill="FFFFFF"/>
        <w:spacing w:before="60" w:after="100" w:afterAutospacing="1" w:line="375" w:lineRule="atLeast"/>
        <w:ind w:left="720"/>
        <w:jc w:val="both"/>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3.</w:t>
      </w:r>
      <w:r w:rsidR="00847F40" w:rsidRPr="001875C1">
        <w:rPr>
          <w:rStyle w:val="Strong"/>
          <w:rFonts w:cstheme="minorHAnsi"/>
          <w:color w:val="000000"/>
          <w:sz w:val="28"/>
          <w:szCs w:val="28"/>
          <w:shd w:val="clear" w:color="auto" w:fill="FFFFFF"/>
        </w:rPr>
        <w:t>Default</w:t>
      </w:r>
      <w:r w:rsidR="00847F40" w:rsidRPr="001875C1">
        <w:rPr>
          <w:rFonts w:cstheme="minorHAnsi"/>
          <w:color w:val="000000"/>
          <w:sz w:val="28"/>
          <w:szCs w:val="28"/>
          <w:shd w:val="clear" w:color="auto" w:fill="FFFFFF"/>
        </w:rPr>
        <w:t>: The access level of a default modifier is only within the package. It cannot be accessed from outside the package.</w:t>
      </w:r>
    </w:p>
    <w:p w14:paraId="61CFE108" w14:textId="7EF8D0C9"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2A6EA9E7" w14:textId="459A8636"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r w:rsidRPr="001875C1">
        <w:rPr>
          <w:rFonts w:eastAsia="Times New Roman" w:cstheme="minorHAnsi"/>
          <w:color w:val="000000"/>
          <w:sz w:val="28"/>
          <w:szCs w:val="28"/>
          <w:lang w:eastAsia="en-IN"/>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401F62D1" w14:textId="77777777" w:rsidTr="00FA3843">
        <w:tc>
          <w:tcPr>
            <w:tcW w:w="6313" w:type="dxa"/>
            <w:tcBorders>
              <w:top w:val="nil"/>
              <w:left w:val="nil"/>
              <w:bottom w:val="nil"/>
              <w:right w:val="nil"/>
            </w:tcBorders>
            <w:tcMar>
              <w:top w:w="210" w:type="dxa"/>
              <w:left w:w="150" w:type="dxa"/>
              <w:bottom w:w="210" w:type="dxa"/>
              <w:right w:w="150" w:type="dxa"/>
            </w:tcMar>
            <w:vAlign w:val="bottom"/>
            <w:hideMark/>
          </w:tcPr>
          <w:p w14:paraId="369898B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default modifier</w:t>
            </w:r>
          </w:p>
          <w:p w14:paraId="172708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4F7F2CC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CE5092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Geeks is having Default access modifier</w:t>
            </w:r>
          </w:p>
          <w:p w14:paraId="599C44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5AFAED9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77945F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327F0B7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EE6FD0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"Hello World!"</w:t>
            </w:r>
            <w:r w:rsidRPr="001875C1">
              <w:rPr>
                <w:rFonts w:eastAsia="Times New Roman" w:cstheme="minorHAnsi"/>
                <w:color w:val="000000"/>
                <w:sz w:val="28"/>
                <w:szCs w:val="28"/>
                <w:bdr w:val="none" w:sz="0" w:space="0" w:color="auto" w:frame="1"/>
                <w:lang w:eastAsia="en-IN"/>
              </w:rPr>
              <w:t>);</w:t>
            </w:r>
          </w:p>
          <w:p w14:paraId="0E854BD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2ABA175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0F1EB476" w14:textId="77777777" w:rsidR="00FA3843" w:rsidRPr="001875C1" w:rsidRDefault="00FA3843">
      <w:pPr>
        <w:numPr>
          <w:ilvl w:val="0"/>
          <w:numId w:val="9"/>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069CCFEC" w14:textId="77777777" w:rsidTr="00FA3843">
        <w:tc>
          <w:tcPr>
            <w:tcW w:w="6189" w:type="dxa"/>
            <w:tcBorders>
              <w:top w:val="nil"/>
              <w:left w:val="nil"/>
              <w:bottom w:val="nil"/>
              <w:right w:val="nil"/>
            </w:tcBorders>
            <w:tcMar>
              <w:top w:w="210" w:type="dxa"/>
              <w:left w:w="150" w:type="dxa"/>
              <w:bottom w:w="210" w:type="dxa"/>
              <w:right w:w="150" w:type="dxa"/>
            </w:tcMar>
            <w:vAlign w:val="bottom"/>
            <w:hideMark/>
          </w:tcPr>
          <w:p w14:paraId="27FDBF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 error while</w:t>
            </w:r>
          </w:p>
          <w:p w14:paraId="4CB1FB0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lastRenderedPageBreak/>
              <w:t>// using class from different package with</w:t>
            </w:r>
          </w:p>
          <w:p w14:paraId="62F7D99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default modifier</w:t>
            </w:r>
          </w:p>
          <w:p w14:paraId="5963497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51069C1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059E34B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2158D94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This class is having default access modifier</w:t>
            </w:r>
          </w:p>
          <w:p w14:paraId="6893296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proofErr w:type="spellStart"/>
            <w:r w:rsidRPr="001875C1">
              <w:rPr>
                <w:rFonts w:eastAsia="Times New Roman" w:cstheme="minorHAnsi"/>
                <w:color w:val="000000"/>
                <w:sz w:val="28"/>
                <w:szCs w:val="28"/>
                <w:bdr w:val="none" w:sz="0" w:space="0" w:color="auto" w:frame="1"/>
                <w:lang w:eastAsia="en-IN"/>
              </w:rPr>
              <w:t>GeekNew</w:t>
            </w:r>
            <w:proofErr w:type="spellEnd"/>
          </w:p>
          <w:p w14:paraId="70A7C38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6F0623C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5998948A"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4D8751F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8200"/>
                <w:sz w:val="28"/>
                <w:szCs w:val="28"/>
                <w:bdr w:val="none" w:sz="0" w:space="0" w:color="auto" w:frame="1"/>
                <w:lang w:eastAsia="en-IN"/>
              </w:rPr>
              <w:t>// Accessing class Geek from package p1</w:t>
            </w:r>
          </w:p>
          <w:p w14:paraId="5B6056C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Geeks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Geek();</w:t>
            </w:r>
          </w:p>
          <w:p w14:paraId="19EE1FA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F404F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13DD18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B9B0F0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541BAE5E" w14:textId="77777777" w:rsidR="00FA3843" w:rsidRPr="001875C1" w:rsidRDefault="00FA3843" w:rsidP="00404A6D">
      <w:pPr>
        <w:shd w:val="clear" w:color="auto" w:fill="FFFFFF"/>
        <w:spacing w:before="60" w:after="100" w:afterAutospacing="1" w:line="375" w:lineRule="atLeast"/>
        <w:ind w:left="720"/>
        <w:jc w:val="both"/>
        <w:rPr>
          <w:rFonts w:eastAsia="Times New Roman" w:cstheme="minorHAnsi"/>
          <w:color w:val="000000"/>
          <w:sz w:val="28"/>
          <w:szCs w:val="28"/>
          <w:lang w:eastAsia="en-IN"/>
        </w:rPr>
      </w:pPr>
    </w:p>
    <w:p w14:paraId="0DECDE04" w14:textId="5083F52E" w:rsidR="00847F40" w:rsidRPr="001875C1" w:rsidRDefault="00404A6D" w:rsidP="008119FB">
      <w:pPr>
        <w:spacing w:before="375" w:after="375"/>
        <w:rPr>
          <w:rFonts w:cstheme="minorHAnsi"/>
          <w:color w:val="000000"/>
          <w:sz w:val="28"/>
          <w:szCs w:val="28"/>
          <w:shd w:val="clear" w:color="auto" w:fill="FFFFFF"/>
        </w:rPr>
      </w:pPr>
      <w:r w:rsidRPr="001875C1">
        <w:rPr>
          <w:rStyle w:val="Strong"/>
          <w:rFonts w:cstheme="minorHAnsi"/>
          <w:color w:val="000000"/>
          <w:sz w:val="28"/>
          <w:szCs w:val="28"/>
          <w:shd w:val="clear" w:color="auto" w:fill="FFFFFF"/>
        </w:rPr>
        <w:t xml:space="preserve">      4.Protected</w:t>
      </w:r>
      <w:r w:rsidRPr="001875C1">
        <w:rPr>
          <w:rFonts w:cstheme="minorHAnsi"/>
          <w:color w:val="000000"/>
          <w:sz w:val="28"/>
          <w:szCs w:val="28"/>
          <w:shd w:val="clear" w:color="auto" w:fill="FFFFFF"/>
        </w:rPr>
        <w:t>: The access level of a protected modifier is within the package and outside the package through child class</w:t>
      </w:r>
    </w:p>
    <w:p w14:paraId="7161CDA2" w14:textId="501ABD95" w:rsidR="00FA3843" w:rsidRPr="001875C1" w:rsidRDefault="00FA3843" w:rsidP="008119FB">
      <w:pPr>
        <w:spacing w:before="375" w:after="375"/>
        <w:rPr>
          <w:rFonts w:cstheme="minorHAnsi"/>
          <w:color w:val="000000"/>
          <w:sz w:val="28"/>
          <w:szCs w:val="28"/>
          <w:shd w:val="clear" w:color="auto" w:fill="FFFFFF"/>
        </w:rPr>
      </w:pPr>
    </w:p>
    <w:p w14:paraId="2CE7CF2D" w14:textId="66EB1ABB" w:rsidR="00FA3843" w:rsidRPr="001875C1" w:rsidRDefault="00FA3843" w:rsidP="008119FB">
      <w:pPr>
        <w:spacing w:before="375" w:after="375"/>
        <w:rPr>
          <w:rFonts w:cstheme="minorHAnsi"/>
          <w:color w:val="000000"/>
          <w:sz w:val="28"/>
          <w:szCs w:val="28"/>
          <w:shd w:val="clear" w:color="auto" w:fill="FFFFFF"/>
        </w:rPr>
      </w:pPr>
      <w:r w:rsidRPr="001875C1">
        <w:rPr>
          <w:rFonts w:cstheme="minorHAnsi"/>
          <w:color w:val="000000"/>
          <w:sz w:val="28"/>
          <w:szCs w:val="28"/>
          <w:shd w:val="clear" w:color="auto" w:fill="FFFFFF"/>
        </w:rPr>
        <w:t>Example:</w:t>
      </w:r>
    </w:p>
    <w:tbl>
      <w:tblPr>
        <w:tblW w:w="8317" w:type="dxa"/>
        <w:tblCellMar>
          <w:left w:w="0" w:type="dxa"/>
          <w:right w:w="0" w:type="dxa"/>
        </w:tblCellMar>
        <w:tblLook w:val="04A0" w:firstRow="1" w:lastRow="0" w:firstColumn="1" w:lastColumn="0" w:noHBand="0" w:noVBand="1"/>
      </w:tblPr>
      <w:tblGrid>
        <w:gridCol w:w="8317"/>
      </w:tblGrid>
      <w:tr w:rsidR="00FA3843" w:rsidRPr="001875C1" w14:paraId="767561E8" w14:textId="77777777" w:rsidTr="00FA3843">
        <w:tc>
          <w:tcPr>
            <w:tcW w:w="5819" w:type="dxa"/>
            <w:tcBorders>
              <w:top w:val="nil"/>
              <w:left w:val="nil"/>
              <w:bottom w:val="nil"/>
              <w:right w:val="nil"/>
            </w:tcBorders>
            <w:tcMar>
              <w:top w:w="210" w:type="dxa"/>
              <w:left w:w="150" w:type="dxa"/>
              <w:bottom w:w="210" w:type="dxa"/>
              <w:right w:w="150" w:type="dxa"/>
            </w:tcMar>
            <w:vAlign w:val="bottom"/>
            <w:hideMark/>
          </w:tcPr>
          <w:p w14:paraId="68BD759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4754207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016DE7B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p1;</w:t>
            </w:r>
          </w:p>
          <w:p w14:paraId="7060498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38F284C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A</w:t>
            </w:r>
          </w:p>
          <w:p w14:paraId="4ADCDAE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15C5A4A3"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5A49ABD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protected</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display()</w:t>
            </w:r>
          </w:p>
          <w:p w14:paraId="57528B3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14B449C0"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System.out.println</w:t>
            </w:r>
            <w:proofErr w:type="spellEnd"/>
            <w:r w:rsidRPr="001875C1">
              <w:rPr>
                <w:rFonts w:eastAsia="Times New Roman" w:cstheme="minorHAnsi"/>
                <w:color w:val="000000"/>
                <w:sz w:val="28"/>
                <w:szCs w:val="28"/>
                <w:bdr w:val="none" w:sz="0" w:space="0" w:color="auto" w:frame="1"/>
                <w:lang w:eastAsia="en-IN"/>
              </w:rPr>
              <w:t>(</w:t>
            </w:r>
            <w:r w:rsidRPr="001875C1">
              <w:rPr>
                <w:rFonts w:eastAsia="Times New Roman" w:cstheme="minorHAnsi"/>
                <w:color w:val="0000FF"/>
                <w:sz w:val="28"/>
                <w:szCs w:val="28"/>
                <w:bdr w:val="none" w:sz="0" w:space="0" w:color="auto" w:frame="1"/>
                <w:lang w:eastAsia="en-IN"/>
              </w:rPr>
              <w:t>"</w:t>
            </w:r>
            <w:proofErr w:type="spellStart"/>
            <w:r w:rsidRPr="001875C1">
              <w:rPr>
                <w:rFonts w:eastAsia="Times New Roman" w:cstheme="minorHAnsi"/>
                <w:color w:val="0000FF"/>
                <w:sz w:val="28"/>
                <w:szCs w:val="28"/>
                <w:bdr w:val="none" w:sz="0" w:space="0" w:color="auto" w:frame="1"/>
                <w:lang w:eastAsia="en-IN"/>
              </w:rPr>
              <w:t>GeeksforGeeks</w:t>
            </w:r>
            <w:proofErr w:type="spellEnd"/>
            <w:r w:rsidRPr="001875C1">
              <w:rPr>
                <w:rFonts w:eastAsia="Times New Roman" w:cstheme="minorHAnsi"/>
                <w:color w:val="0000FF"/>
                <w:sz w:val="28"/>
                <w:szCs w:val="28"/>
                <w:bdr w:val="none" w:sz="0" w:space="0" w:color="auto" w:frame="1"/>
                <w:lang w:eastAsia="en-IN"/>
              </w:rPr>
              <w:t>"</w:t>
            </w:r>
            <w:r w:rsidRPr="001875C1">
              <w:rPr>
                <w:rFonts w:eastAsia="Times New Roman" w:cstheme="minorHAnsi"/>
                <w:color w:val="000000"/>
                <w:sz w:val="28"/>
                <w:szCs w:val="28"/>
                <w:bdr w:val="none" w:sz="0" w:space="0" w:color="auto" w:frame="1"/>
                <w:lang w:eastAsia="en-IN"/>
              </w:rPr>
              <w:t>);</w:t>
            </w:r>
          </w:p>
          <w:p w14:paraId="637E1321"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w:t>
            </w:r>
          </w:p>
          <w:p w14:paraId="76B0C4A8"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039EB4F" w14:textId="77777777" w:rsidR="00FA3843" w:rsidRPr="001875C1" w:rsidRDefault="00FA3843">
      <w:pPr>
        <w:numPr>
          <w:ilvl w:val="0"/>
          <w:numId w:val="10"/>
        </w:numPr>
        <w:pBdr>
          <w:top w:val="single" w:sz="6" w:space="8" w:color="DDDDDD"/>
          <w:left w:val="single" w:sz="6" w:space="9" w:color="DDDDDD"/>
          <w:right w:val="single" w:sz="6" w:space="9" w:color="DDDDDD"/>
        </w:pBdr>
        <w:shd w:val="clear" w:color="auto" w:fill="FFFFFF"/>
        <w:spacing w:line="285" w:lineRule="atLeast"/>
        <w:ind w:right="180"/>
        <w:textAlignment w:val="baseline"/>
        <w:rPr>
          <w:rFonts w:eastAsia="Times New Roman" w:cstheme="minorHAnsi"/>
          <w:color w:val="273239"/>
          <w:spacing w:val="2"/>
          <w:sz w:val="28"/>
          <w:szCs w:val="28"/>
          <w:lang w:eastAsia="en-IN"/>
        </w:rPr>
      </w:pPr>
      <w:r w:rsidRPr="001875C1">
        <w:rPr>
          <w:rFonts w:eastAsia="Times New Roman" w:cstheme="minorHAnsi"/>
          <w:color w:val="273239"/>
          <w:spacing w:val="2"/>
          <w:sz w:val="28"/>
          <w:szCs w:val="28"/>
          <w:lang w:eastAsia="en-IN"/>
        </w:rPr>
        <w:lastRenderedPageBreak/>
        <w:t>Java</w:t>
      </w:r>
    </w:p>
    <w:tbl>
      <w:tblPr>
        <w:tblW w:w="8317" w:type="dxa"/>
        <w:tblCellMar>
          <w:left w:w="0" w:type="dxa"/>
          <w:right w:w="0" w:type="dxa"/>
        </w:tblCellMar>
        <w:tblLook w:val="04A0" w:firstRow="1" w:lastRow="0" w:firstColumn="1" w:lastColumn="0" w:noHBand="0" w:noVBand="1"/>
      </w:tblPr>
      <w:tblGrid>
        <w:gridCol w:w="8317"/>
      </w:tblGrid>
      <w:tr w:rsidR="00FA3843" w:rsidRPr="001875C1" w14:paraId="74E1EF9C" w14:textId="77777777" w:rsidTr="00FA3843">
        <w:tc>
          <w:tcPr>
            <w:tcW w:w="6694" w:type="dxa"/>
            <w:tcBorders>
              <w:top w:val="nil"/>
              <w:left w:val="nil"/>
              <w:bottom w:val="nil"/>
              <w:right w:val="nil"/>
            </w:tcBorders>
            <w:tcMar>
              <w:top w:w="210" w:type="dxa"/>
              <w:left w:w="150" w:type="dxa"/>
              <w:bottom w:w="210" w:type="dxa"/>
              <w:right w:w="150" w:type="dxa"/>
            </w:tcMar>
            <w:vAlign w:val="bottom"/>
            <w:hideMark/>
          </w:tcPr>
          <w:p w14:paraId="1904EA14"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Java program to illustrate</w:t>
            </w:r>
          </w:p>
          <w:p w14:paraId="6C94B377"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protected modifier</w:t>
            </w:r>
          </w:p>
          <w:p w14:paraId="1FB5D0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package</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p2;</w:t>
            </w:r>
          </w:p>
          <w:p w14:paraId="1D1BB3FD"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import</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p1.*; </w:t>
            </w:r>
            <w:r w:rsidRPr="001875C1">
              <w:rPr>
                <w:rFonts w:eastAsia="Times New Roman" w:cstheme="minorHAnsi"/>
                <w:color w:val="008200"/>
                <w:sz w:val="28"/>
                <w:szCs w:val="28"/>
                <w:bdr w:val="none" w:sz="0" w:space="0" w:color="auto" w:frame="1"/>
                <w:lang w:eastAsia="en-IN"/>
              </w:rPr>
              <w:t>// importing all classes in package p1</w:t>
            </w:r>
          </w:p>
          <w:p w14:paraId="4AD4BFBC"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lang w:eastAsia="en-IN"/>
              </w:rPr>
              <w:t> </w:t>
            </w:r>
          </w:p>
          <w:p w14:paraId="5ECC6C6E"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8200"/>
                <w:sz w:val="28"/>
                <w:szCs w:val="28"/>
                <w:bdr w:val="none" w:sz="0" w:space="0" w:color="auto" w:frame="1"/>
                <w:lang w:eastAsia="en-IN"/>
              </w:rPr>
              <w:t>// Class B is subclass of A</w:t>
            </w:r>
          </w:p>
          <w:p w14:paraId="6368AFB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class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B </w:t>
            </w:r>
            <w:r w:rsidRPr="001875C1">
              <w:rPr>
                <w:rFonts w:eastAsia="Times New Roman" w:cstheme="minorHAnsi"/>
                <w:b/>
                <w:bCs/>
                <w:color w:val="006699"/>
                <w:sz w:val="28"/>
                <w:szCs w:val="28"/>
                <w:bdr w:val="none" w:sz="0" w:space="0" w:color="auto" w:frame="1"/>
                <w:lang w:eastAsia="en-IN"/>
              </w:rPr>
              <w:t>extends</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A</w:t>
            </w:r>
          </w:p>
          <w:p w14:paraId="4229238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3F456A3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b/>
                <w:bCs/>
                <w:color w:val="006699"/>
                <w:sz w:val="28"/>
                <w:szCs w:val="28"/>
                <w:bdr w:val="none" w:sz="0" w:space="0" w:color="auto" w:frame="1"/>
                <w:lang w:eastAsia="en-IN"/>
              </w:rPr>
              <w:t>public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static</w:t>
            </w:r>
            <w:r w:rsidRPr="001875C1">
              <w:rPr>
                <w:rFonts w:eastAsia="Times New Roman" w:cstheme="minorHAnsi"/>
                <w:sz w:val="28"/>
                <w:szCs w:val="28"/>
                <w:lang w:eastAsia="en-IN"/>
              </w:rPr>
              <w:t xml:space="preserve"> </w:t>
            </w:r>
            <w:r w:rsidRPr="001875C1">
              <w:rPr>
                <w:rFonts w:eastAsia="Times New Roman" w:cstheme="minorHAnsi"/>
                <w:b/>
                <w:bCs/>
                <w:color w:val="006699"/>
                <w:sz w:val="28"/>
                <w:szCs w:val="28"/>
                <w:bdr w:val="none" w:sz="0" w:space="0" w:color="auto" w:frame="1"/>
                <w:lang w:eastAsia="en-IN"/>
              </w:rPr>
              <w:t>void</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 xml:space="preserve">main(String </w:t>
            </w:r>
            <w:proofErr w:type="spellStart"/>
            <w:r w:rsidRPr="001875C1">
              <w:rPr>
                <w:rFonts w:eastAsia="Times New Roman" w:cstheme="minorHAnsi"/>
                <w:color w:val="000000"/>
                <w:sz w:val="28"/>
                <w:szCs w:val="28"/>
                <w:bdr w:val="none" w:sz="0" w:space="0" w:color="auto" w:frame="1"/>
                <w:lang w:eastAsia="en-IN"/>
              </w:rPr>
              <w:t>args</w:t>
            </w:r>
            <w:proofErr w:type="spellEnd"/>
            <w:r w:rsidRPr="001875C1">
              <w:rPr>
                <w:rFonts w:eastAsia="Times New Roman" w:cstheme="minorHAnsi"/>
                <w:color w:val="000000"/>
                <w:sz w:val="28"/>
                <w:szCs w:val="28"/>
                <w:bdr w:val="none" w:sz="0" w:space="0" w:color="auto" w:frame="1"/>
                <w:lang w:eastAsia="en-IN"/>
              </w:rPr>
              <w:t>[])</w:t>
            </w:r>
          </w:p>
          <w:p w14:paraId="65083D82"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082C7E4B"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color w:val="000000"/>
                <w:sz w:val="28"/>
                <w:szCs w:val="28"/>
                <w:bdr w:val="none" w:sz="0" w:space="0" w:color="auto" w:frame="1"/>
                <w:lang w:eastAsia="en-IN"/>
              </w:rPr>
              <w:t xml:space="preserve">B </w:t>
            </w:r>
            <w:proofErr w:type="spellStart"/>
            <w:r w:rsidRPr="001875C1">
              <w:rPr>
                <w:rFonts w:eastAsia="Times New Roman" w:cstheme="minorHAnsi"/>
                <w:color w:val="000000"/>
                <w:sz w:val="28"/>
                <w:szCs w:val="28"/>
                <w:bdr w:val="none" w:sz="0" w:space="0" w:color="auto" w:frame="1"/>
                <w:lang w:eastAsia="en-IN"/>
              </w:rPr>
              <w:t>obj</w:t>
            </w:r>
            <w:proofErr w:type="spellEnd"/>
            <w:r w:rsidRPr="001875C1">
              <w:rPr>
                <w:rFonts w:eastAsia="Times New Roman" w:cstheme="minorHAnsi"/>
                <w:color w:val="000000"/>
                <w:sz w:val="28"/>
                <w:szCs w:val="28"/>
                <w:bdr w:val="none" w:sz="0" w:space="0" w:color="auto" w:frame="1"/>
                <w:lang w:eastAsia="en-IN"/>
              </w:rPr>
              <w:t xml:space="preserve"> = </w:t>
            </w:r>
            <w:r w:rsidRPr="001875C1">
              <w:rPr>
                <w:rFonts w:eastAsia="Times New Roman" w:cstheme="minorHAnsi"/>
                <w:b/>
                <w:bCs/>
                <w:color w:val="006699"/>
                <w:sz w:val="28"/>
                <w:szCs w:val="28"/>
                <w:bdr w:val="none" w:sz="0" w:space="0" w:color="auto" w:frame="1"/>
                <w:lang w:eastAsia="en-IN"/>
              </w:rPr>
              <w:t>new</w:t>
            </w:r>
            <w:r w:rsidRPr="001875C1">
              <w:rPr>
                <w:rFonts w:eastAsia="Times New Roman" w:cstheme="minorHAnsi"/>
                <w:sz w:val="28"/>
                <w:szCs w:val="28"/>
                <w:lang w:eastAsia="en-IN"/>
              </w:rPr>
              <w:t xml:space="preserve"> </w:t>
            </w:r>
            <w:r w:rsidRPr="001875C1">
              <w:rPr>
                <w:rFonts w:eastAsia="Times New Roman" w:cstheme="minorHAnsi"/>
                <w:color w:val="000000"/>
                <w:sz w:val="28"/>
                <w:szCs w:val="28"/>
                <w:bdr w:val="none" w:sz="0" w:space="0" w:color="auto" w:frame="1"/>
                <w:lang w:eastAsia="en-IN"/>
              </w:rPr>
              <w:t>B();</w:t>
            </w:r>
          </w:p>
          <w:p w14:paraId="2DF5C376"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proofErr w:type="spellStart"/>
            <w:r w:rsidRPr="001875C1">
              <w:rPr>
                <w:rFonts w:eastAsia="Times New Roman" w:cstheme="minorHAnsi"/>
                <w:color w:val="000000"/>
                <w:sz w:val="28"/>
                <w:szCs w:val="28"/>
                <w:bdr w:val="none" w:sz="0" w:space="0" w:color="auto" w:frame="1"/>
                <w:lang w:eastAsia="en-IN"/>
              </w:rPr>
              <w:t>obj.display</w:t>
            </w:r>
            <w:proofErr w:type="spellEnd"/>
            <w:r w:rsidRPr="001875C1">
              <w:rPr>
                <w:rFonts w:eastAsia="Times New Roman" w:cstheme="minorHAnsi"/>
                <w:color w:val="000000"/>
                <w:sz w:val="28"/>
                <w:szCs w:val="28"/>
                <w:bdr w:val="none" w:sz="0" w:space="0" w:color="auto" w:frame="1"/>
                <w:lang w:eastAsia="en-IN"/>
              </w:rPr>
              <w:t>();</w:t>
            </w:r>
          </w:p>
          <w:p w14:paraId="485852E5"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p w14:paraId="7F70EA89"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sz w:val="28"/>
                <w:szCs w:val="28"/>
                <w:bdr w:val="none" w:sz="0" w:space="0" w:color="auto" w:frame="1"/>
                <w:lang w:eastAsia="en-IN"/>
              </w:rPr>
              <w:t>    </w:t>
            </w:r>
            <w:r w:rsidRPr="001875C1">
              <w:rPr>
                <w:rFonts w:eastAsia="Times New Roman" w:cstheme="minorHAnsi"/>
                <w:sz w:val="28"/>
                <w:szCs w:val="28"/>
                <w:lang w:eastAsia="en-IN"/>
              </w:rPr>
              <w:t> </w:t>
            </w:r>
          </w:p>
          <w:p w14:paraId="29E297AF" w14:textId="77777777" w:rsidR="00FA3843" w:rsidRPr="001875C1" w:rsidRDefault="00FA3843" w:rsidP="00FA3843">
            <w:pPr>
              <w:shd w:val="clear" w:color="auto" w:fill="FFFFFF"/>
              <w:spacing w:after="0" w:line="288" w:lineRule="atLeast"/>
              <w:textAlignment w:val="baseline"/>
              <w:rPr>
                <w:rFonts w:eastAsia="Times New Roman" w:cstheme="minorHAnsi"/>
                <w:sz w:val="28"/>
                <w:szCs w:val="28"/>
                <w:lang w:eastAsia="en-IN"/>
              </w:rPr>
            </w:pPr>
            <w:r w:rsidRPr="001875C1">
              <w:rPr>
                <w:rFonts w:eastAsia="Times New Roman" w:cstheme="minorHAnsi"/>
                <w:color w:val="000000"/>
                <w:sz w:val="28"/>
                <w:szCs w:val="28"/>
                <w:bdr w:val="none" w:sz="0" w:space="0" w:color="auto" w:frame="1"/>
                <w:lang w:eastAsia="en-IN"/>
              </w:rPr>
              <w:t>}</w:t>
            </w:r>
          </w:p>
        </w:tc>
      </w:tr>
    </w:tbl>
    <w:p w14:paraId="1AB2281D" w14:textId="77777777" w:rsidR="00FA3843" w:rsidRPr="001875C1" w:rsidRDefault="00FA3843" w:rsidP="00FA3843">
      <w:pPr>
        <w:shd w:val="clear" w:color="auto" w:fill="FFFFFF"/>
        <w:spacing w:after="0" w:line="240" w:lineRule="auto"/>
        <w:textAlignment w:val="baseline"/>
        <w:rPr>
          <w:rFonts w:eastAsia="Times New Roman" w:cstheme="minorHAnsi"/>
          <w:color w:val="273239"/>
          <w:spacing w:val="2"/>
          <w:sz w:val="28"/>
          <w:szCs w:val="28"/>
          <w:lang w:eastAsia="en-IN"/>
        </w:rPr>
      </w:pPr>
      <w:r w:rsidRPr="001875C1">
        <w:rPr>
          <w:rFonts w:eastAsia="Times New Roman" w:cstheme="minorHAnsi"/>
          <w:b/>
          <w:bCs/>
          <w:color w:val="273239"/>
          <w:spacing w:val="2"/>
          <w:sz w:val="28"/>
          <w:szCs w:val="28"/>
          <w:bdr w:val="none" w:sz="0" w:space="0" w:color="auto" w:frame="1"/>
          <w:lang w:eastAsia="en-IN"/>
        </w:rPr>
        <w:t>Output:</w:t>
      </w:r>
    </w:p>
    <w:p w14:paraId="3FB99E80" w14:textId="77777777" w:rsidR="00FA3843" w:rsidRPr="001875C1" w:rsidRDefault="00FA3843" w:rsidP="00FA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roofErr w:type="spellStart"/>
      <w:r w:rsidRPr="001875C1">
        <w:rPr>
          <w:rFonts w:eastAsia="Times New Roman" w:cstheme="minorHAnsi"/>
          <w:color w:val="273239"/>
          <w:spacing w:val="2"/>
          <w:sz w:val="28"/>
          <w:szCs w:val="28"/>
          <w:lang w:eastAsia="en-IN"/>
        </w:rPr>
        <w:t>GeeksforGeeks</w:t>
      </w:r>
      <w:proofErr w:type="spellEnd"/>
    </w:p>
    <w:p w14:paraId="646D64A7" w14:textId="60CEC806" w:rsidR="00FA3843" w:rsidRPr="001875C1" w:rsidRDefault="00FA3843" w:rsidP="008119FB">
      <w:pPr>
        <w:spacing w:before="375" w:after="375"/>
        <w:rPr>
          <w:rFonts w:cstheme="minorHAnsi"/>
          <w:sz w:val="28"/>
          <w:szCs w:val="28"/>
        </w:rPr>
      </w:pPr>
      <w:proofErr w:type="spellStart"/>
      <w:r w:rsidRPr="001875C1">
        <w:rPr>
          <w:rFonts w:cstheme="minorHAnsi"/>
          <w:sz w:val="28"/>
          <w:szCs w:val="28"/>
        </w:rPr>
        <w:t>DataTypes</w:t>
      </w:r>
      <w:proofErr w:type="spellEnd"/>
      <w:r w:rsidRPr="001875C1">
        <w:rPr>
          <w:rFonts w:cstheme="minorHAnsi"/>
          <w:sz w:val="28"/>
          <w:szCs w:val="28"/>
        </w:rPr>
        <w:t>:</w:t>
      </w:r>
    </w:p>
    <w:p w14:paraId="35219B0D" w14:textId="77777777" w:rsidR="00016D0F" w:rsidRPr="001875C1" w:rsidRDefault="00016D0F" w:rsidP="00016D0F">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types of data types in Java:</w:t>
      </w:r>
    </w:p>
    <w:p w14:paraId="6545FECA" w14:textId="77777777"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Primitive data types:</w:t>
      </w:r>
      <w:r w:rsidRPr="001875C1">
        <w:rPr>
          <w:rFonts w:cstheme="minorHAnsi"/>
          <w:color w:val="000000"/>
          <w:sz w:val="28"/>
          <w:szCs w:val="28"/>
        </w:rPr>
        <w:t xml:space="preserve"> The primitive data types include </w:t>
      </w:r>
      <w:proofErr w:type="spellStart"/>
      <w:r w:rsidRPr="001875C1">
        <w:rPr>
          <w:rFonts w:cstheme="minorHAnsi"/>
          <w:color w:val="000000"/>
          <w:sz w:val="28"/>
          <w:szCs w:val="28"/>
        </w:rPr>
        <w:t>boolean</w:t>
      </w:r>
      <w:proofErr w:type="spellEnd"/>
      <w:r w:rsidRPr="001875C1">
        <w:rPr>
          <w:rFonts w:cstheme="minorHAnsi"/>
          <w:color w:val="000000"/>
          <w:sz w:val="28"/>
          <w:szCs w:val="28"/>
        </w:rPr>
        <w:t>, char, byte, short, int, long, float and double.</w:t>
      </w:r>
    </w:p>
    <w:p w14:paraId="494C66A5" w14:textId="0E1E9392" w:rsidR="00016D0F" w:rsidRPr="001875C1" w:rsidRDefault="00016D0F">
      <w:pPr>
        <w:numPr>
          <w:ilvl w:val="0"/>
          <w:numId w:val="12"/>
        </w:numPr>
        <w:shd w:val="clear" w:color="auto" w:fill="FFFFFF"/>
        <w:spacing w:before="60" w:after="100" w:afterAutospacing="1" w:line="375" w:lineRule="atLeast"/>
        <w:jc w:val="both"/>
        <w:rPr>
          <w:rFonts w:cstheme="minorHAnsi"/>
          <w:color w:val="000000"/>
          <w:sz w:val="28"/>
          <w:szCs w:val="28"/>
        </w:rPr>
      </w:pPr>
      <w:r w:rsidRPr="001875C1">
        <w:rPr>
          <w:rStyle w:val="Strong"/>
          <w:rFonts w:cstheme="minorHAnsi"/>
          <w:color w:val="000000"/>
          <w:sz w:val="28"/>
          <w:szCs w:val="28"/>
        </w:rPr>
        <w:t>Non-primitive data types:</w:t>
      </w:r>
      <w:r w:rsidRPr="001875C1">
        <w:rPr>
          <w:rFonts w:cstheme="minorHAnsi"/>
          <w:color w:val="000000"/>
          <w:sz w:val="28"/>
          <w:szCs w:val="28"/>
        </w:rPr>
        <w:t> The non-primitive data types include </w:t>
      </w:r>
      <w:hyperlink r:id="rId38" w:history="1">
        <w:r w:rsidRPr="001875C1">
          <w:rPr>
            <w:rStyle w:val="Hyperlink"/>
            <w:rFonts w:cstheme="minorHAnsi"/>
            <w:color w:val="008000"/>
            <w:sz w:val="28"/>
            <w:szCs w:val="28"/>
          </w:rPr>
          <w:t>Classes</w:t>
        </w:r>
      </w:hyperlink>
      <w:r w:rsidRPr="001875C1">
        <w:rPr>
          <w:rFonts w:cstheme="minorHAnsi"/>
          <w:color w:val="000000"/>
          <w:sz w:val="28"/>
          <w:szCs w:val="28"/>
        </w:rPr>
        <w:t>, </w:t>
      </w:r>
      <w:hyperlink r:id="rId39" w:history="1">
        <w:r w:rsidRPr="001875C1">
          <w:rPr>
            <w:rStyle w:val="Hyperlink"/>
            <w:rFonts w:cstheme="minorHAnsi"/>
            <w:color w:val="008000"/>
            <w:sz w:val="28"/>
            <w:szCs w:val="28"/>
          </w:rPr>
          <w:t>Interfaces</w:t>
        </w:r>
      </w:hyperlink>
      <w:r w:rsidRPr="001875C1">
        <w:rPr>
          <w:rFonts w:cstheme="minorHAnsi"/>
          <w:color w:val="000000"/>
          <w:sz w:val="28"/>
          <w:szCs w:val="28"/>
        </w:rPr>
        <w:t>, and </w:t>
      </w:r>
      <w:hyperlink r:id="rId40" w:history="1">
        <w:r w:rsidRPr="001875C1">
          <w:rPr>
            <w:rStyle w:val="Hyperlink"/>
            <w:rFonts w:cstheme="minorHAnsi"/>
            <w:color w:val="008000"/>
            <w:sz w:val="28"/>
            <w:szCs w:val="28"/>
          </w:rPr>
          <w:t>Arrays</w:t>
        </w:r>
      </w:hyperlink>
      <w:r w:rsidRPr="001875C1">
        <w:rPr>
          <w:rFonts w:cstheme="minorHAnsi"/>
          <w:color w:val="000000"/>
          <w:sz w:val="28"/>
          <w:szCs w:val="28"/>
        </w:rPr>
        <w:t>.</w:t>
      </w:r>
    </w:p>
    <w:p w14:paraId="46100A33" w14:textId="3535ACFF"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7EB5EF8F" w14:textId="77777777" w:rsidR="00016D0F" w:rsidRPr="001875C1" w:rsidRDefault="00016D0F" w:rsidP="00016D0F">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Primitive Data Types</w:t>
      </w:r>
    </w:p>
    <w:p w14:paraId="24B43444"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1.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type</w:t>
      </w:r>
    </w:p>
    <w:p w14:paraId="3045DD29"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 </w:t>
      </w:r>
      <w:proofErr w:type="spellStart"/>
      <w:r w:rsidRPr="001875C1">
        <w:rPr>
          <w:rStyle w:val="HTMLCode"/>
          <w:rFonts w:asciiTheme="minorHAnsi" w:eastAsiaTheme="minorHAnsi" w:hAnsiTheme="minorHAnsi" w:cstheme="minorHAnsi"/>
          <w:sz w:val="28"/>
          <w:szCs w:val="28"/>
          <w:bdr w:val="single" w:sz="6" w:space="0" w:color="D3DCE6" w:frame="1"/>
        </w:rPr>
        <w:t>boolean</w:t>
      </w:r>
      <w:proofErr w:type="spellEnd"/>
      <w:r w:rsidRPr="001875C1">
        <w:rPr>
          <w:rFonts w:cstheme="minorHAnsi"/>
          <w:sz w:val="28"/>
          <w:szCs w:val="28"/>
        </w:rPr>
        <w:t> data type has two possible values, either </w:t>
      </w:r>
      <w:r w:rsidRPr="001875C1">
        <w:rPr>
          <w:rStyle w:val="HTMLCode"/>
          <w:rFonts w:asciiTheme="minorHAnsi" w:eastAsiaTheme="minorHAnsi" w:hAnsiTheme="minorHAnsi" w:cstheme="minorHAnsi"/>
          <w:sz w:val="28"/>
          <w:szCs w:val="28"/>
          <w:bdr w:val="single" w:sz="6" w:space="0" w:color="D3DCE6" w:frame="1"/>
        </w:rPr>
        <w:t>true</w:t>
      </w:r>
      <w:r w:rsidRPr="001875C1">
        <w:rPr>
          <w:rFonts w:cstheme="minorHAnsi"/>
          <w:sz w:val="28"/>
          <w:szCs w:val="28"/>
        </w:rPr>
        <w:t> or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03423A2D"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false</w:t>
      </w:r>
      <w:r w:rsidRPr="001875C1">
        <w:rPr>
          <w:rFonts w:cstheme="minorHAnsi"/>
          <w:sz w:val="28"/>
          <w:szCs w:val="28"/>
        </w:rPr>
        <w:t>.</w:t>
      </w:r>
    </w:p>
    <w:p w14:paraId="1EBE8061" w14:textId="77777777" w:rsidR="00016D0F" w:rsidRPr="001875C1" w:rsidRDefault="00016D0F">
      <w:pPr>
        <w:numPr>
          <w:ilvl w:val="0"/>
          <w:numId w:val="13"/>
        </w:numPr>
        <w:shd w:val="clear" w:color="auto" w:fill="F9FAFC"/>
        <w:spacing w:after="0" w:line="450" w:lineRule="atLeast"/>
        <w:rPr>
          <w:rFonts w:cstheme="minorHAnsi"/>
          <w:sz w:val="28"/>
          <w:szCs w:val="28"/>
        </w:rPr>
      </w:pPr>
      <w:r w:rsidRPr="001875C1">
        <w:rPr>
          <w:rFonts w:cstheme="minorHAnsi"/>
          <w:sz w:val="28"/>
          <w:szCs w:val="28"/>
        </w:rPr>
        <w:t>They are usually used for </w:t>
      </w:r>
      <w:r w:rsidRPr="001875C1">
        <w:rPr>
          <w:rStyle w:val="Strong"/>
          <w:rFonts w:cstheme="minorHAnsi"/>
          <w:sz w:val="28"/>
          <w:szCs w:val="28"/>
        </w:rPr>
        <w:t>true/false</w:t>
      </w:r>
      <w:r w:rsidRPr="001875C1">
        <w:rPr>
          <w:rFonts w:cstheme="minorHAnsi"/>
          <w:sz w:val="28"/>
          <w:szCs w:val="28"/>
        </w:rPr>
        <w:t> conditions.</w:t>
      </w:r>
    </w:p>
    <w:p w14:paraId="0D4FCD4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 xml:space="preserve">Example 1: Java </w:t>
      </w:r>
      <w:proofErr w:type="spellStart"/>
      <w:r w:rsidRPr="001875C1">
        <w:rPr>
          <w:rFonts w:asciiTheme="minorHAnsi" w:hAnsiTheme="minorHAnsi" w:cstheme="minorHAnsi"/>
          <w:color w:val="25265E"/>
          <w:sz w:val="28"/>
          <w:szCs w:val="28"/>
        </w:rPr>
        <w:t>boolean</w:t>
      </w:r>
      <w:proofErr w:type="spellEnd"/>
      <w:r w:rsidRPr="001875C1">
        <w:rPr>
          <w:rFonts w:asciiTheme="minorHAnsi" w:hAnsiTheme="minorHAnsi" w:cstheme="minorHAnsi"/>
          <w:color w:val="25265E"/>
          <w:sz w:val="28"/>
          <w:szCs w:val="28"/>
        </w:rPr>
        <w:t xml:space="preserve"> data type</w:t>
      </w:r>
    </w:p>
    <w:p w14:paraId="4982E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D87B5B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A521C6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B191BE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 flag = </w:t>
      </w:r>
      <w:r w:rsidRPr="001875C1">
        <w:rPr>
          <w:rStyle w:val="hljs-keyword"/>
          <w:rFonts w:asciiTheme="minorHAnsi" w:hAnsiTheme="minorHAnsi" w:cstheme="minorHAnsi"/>
          <w:color w:val="C678DD"/>
          <w:sz w:val="28"/>
          <w:szCs w:val="28"/>
          <w:bdr w:val="none" w:sz="0" w:space="0" w:color="auto" w:frame="1"/>
          <w:shd w:val="clear" w:color="auto" w:fill="383B40"/>
        </w:rPr>
        <w:t>true</w:t>
      </w:r>
      <w:r w:rsidRPr="001875C1">
        <w:rPr>
          <w:rStyle w:val="HTMLCode"/>
          <w:rFonts w:asciiTheme="minorHAnsi" w:hAnsiTheme="minorHAnsi" w:cstheme="minorHAnsi"/>
          <w:color w:val="D3D3D3"/>
          <w:sz w:val="28"/>
          <w:szCs w:val="28"/>
          <w:bdr w:val="none" w:sz="0" w:space="0" w:color="auto" w:frame="1"/>
          <w:shd w:val="clear" w:color="auto" w:fill="383B40"/>
        </w:rPr>
        <w:t>;</w:t>
      </w:r>
    </w:p>
    <w:p w14:paraId="6D5017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(flag);    </w:t>
      </w:r>
      <w:r w:rsidRPr="001875C1">
        <w:rPr>
          <w:rStyle w:val="hljs-comment"/>
          <w:rFonts w:asciiTheme="minorHAnsi" w:hAnsiTheme="minorHAnsi" w:cstheme="minorHAnsi"/>
          <w:color w:val="FFDDBE"/>
          <w:sz w:val="28"/>
          <w:szCs w:val="28"/>
          <w:bdr w:val="none" w:sz="0" w:space="0" w:color="auto" w:frame="1"/>
          <w:shd w:val="clear" w:color="auto" w:fill="383B40"/>
        </w:rPr>
        <w:t>// prints true</w:t>
      </w:r>
    </w:p>
    <w:p w14:paraId="3490448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DA1D8E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650B7C19" w14:textId="77777777" w:rsidR="00016D0F" w:rsidRPr="001875C1" w:rsidRDefault="00000000" w:rsidP="00016D0F">
      <w:pPr>
        <w:shd w:val="clear" w:color="auto" w:fill="383B40"/>
        <w:rPr>
          <w:rFonts w:cstheme="minorHAnsi"/>
          <w:color w:val="25265E"/>
          <w:sz w:val="28"/>
          <w:szCs w:val="28"/>
        </w:rPr>
      </w:pPr>
      <w:hyperlink r:id="rId41" w:tgtFrame="_blank" w:history="1">
        <w:r w:rsidR="00016D0F" w:rsidRPr="001875C1">
          <w:rPr>
            <w:rStyle w:val="Hyperlink"/>
            <w:rFonts w:cstheme="minorHAnsi"/>
            <w:color w:val="FFFFFF"/>
            <w:sz w:val="28"/>
            <w:szCs w:val="28"/>
          </w:rPr>
          <w:t>Run Code</w:t>
        </w:r>
      </w:hyperlink>
    </w:p>
    <w:p w14:paraId="04A4A4ED" w14:textId="77777777" w:rsidR="00016D0F" w:rsidRPr="001875C1" w:rsidRDefault="00000000" w:rsidP="00016D0F">
      <w:pPr>
        <w:spacing w:before="600" w:after="600"/>
        <w:rPr>
          <w:rFonts w:cstheme="minorHAnsi"/>
          <w:sz w:val="28"/>
          <w:szCs w:val="28"/>
        </w:rPr>
      </w:pPr>
      <w:r>
        <w:rPr>
          <w:rFonts w:cstheme="minorHAnsi"/>
          <w:sz w:val="28"/>
          <w:szCs w:val="28"/>
        </w:rPr>
        <w:pict w14:anchorId="7662719B">
          <v:rect id="_x0000_i1036" style="width:0;height:0" o:hralign="center" o:hrstd="t" o:hrnoshade="t" o:hr="t" fillcolor="#25265e" stroked="f"/>
        </w:pict>
      </w:r>
    </w:p>
    <w:p w14:paraId="3B57C36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byte type</w:t>
      </w:r>
    </w:p>
    <w:p w14:paraId="30F0462C" w14:textId="77777777" w:rsidR="00016D0F" w:rsidRPr="001875C1" w:rsidRDefault="00016D0F">
      <w:pPr>
        <w:numPr>
          <w:ilvl w:val="0"/>
          <w:numId w:val="14"/>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byte</w:t>
      </w:r>
      <w:r w:rsidRPr="001875C1">
        <w:rPr>
          <w:rFonts w:cstheme="minorHAnsi"/>
          <w:sz w:val="28"/>
          <w:szCs w:val="28"/>
        </w:rPr>
        <w:t> data type can have values from </w:t>
      </w:r>
      <w:r w:rsidRPr="001875C1">
        <w:rPr>
          <w:rStyle w:val="Strong"/>
          <w:rFonts w:cstheme="minorHAnsi"/>
          <w:sz w:val="28"/>
          <w:szCs w:val="28"/>
        </w:rPr>
        <w:t>-128</w:t>
      </w:r>
      <w:r w:rsidRPr="001875C1">
        <w:rPr>
          <w:rFonts w:cstheme="minorHAnsi"/>
          <w:sz w:val="28"/>
          <w:szCs w:val="28"/>
        </w:rPr>
        <w:t> to </w:t>
      </w:r>
      <w:r w:rsidRPr="001875C1">
        <w:rPr>
          <w:rStyle w:val="Strong"/>
          <w:rFonts w:cstheme="minorHAnsi"/>
          <w:sz w:val="28"/>
          <w:szCs w:val="28"/>
        </w:rPr>
        <w:t>127</w:t>
      </w:r>
      <w:r w:rsidRPr="001875C1">
        <w:rPr>
          <w:rFonts w:cstheme="minorHAnsi"/>
          <w:sz w:val="28"/>
          <w:szCs w:val="28"/>
        </w:rPr>
        <w:t> (8-bit signed two's complement integer).</w:t>
      </w:r>
    </w:p>
    <w:p w14:paraId="0CC0D437"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If it's certain that the value of a variable will be within -128 to 127, then it is used instead of int to save memory.</w:t>
      </w:r>
    </w:p>
    <w:p w14:paraId="5C99E75E" w14:textId="77777777" w:rsidR="00016D0F" w:rsidRPr="001875C1" w:rsidRDefault="00016D0F">
      <w:pPr>
        <w:numPr>
          <w:ilvl w:val="0"/>
          <w:numId w:val="14"/>
        </w:numPr>
        <w:shd w:val="clear" w:color="auto" w:fill="F9FAFC"/>
        <w:spacing w:after="180" w:line="450" w:lineRule="atLeast"/>
        <w:rPr>
          <w:rFonts w:cstheme="minorHAnsi"/>
          <w:sz w:val="28"/>
          <w:szCs w:val="28"/>
        </w:rPr>
      </w:pPr>
      <w:r w:rsidRPr="001875C1">
        <w:rPr>
          <w:rFonts w:cstheme="minorHAnsi"/>
          <w:sz w:val="28"/>
          <w:szCs w:val="28"/>
        </w:rPr>
        <w:t>Default value: 0</w:t>
      </w:r>
    </w:p>
    <w:p w14:paraId="174DF3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byte data type</w:t>
      </w:r>
    </w:p>
    <w:p w14:paraId="2482E34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C5688C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C99CD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0792FBE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byte</w:t>
      </w:r>
      <w:r w:rsidRPr="001875C1">
        <w:rPr>
          <w:rStyle w:val="HTMLCode"/>
          <w:rFonts w:asciiTheme="minorHAnsi" w:hAnsiTheme="minorHAnsi" w:cstheme="minorHAnsi"/>
          <w:color w:val="D3D3D3"/>
          <w:sz w:val="28"/>
          <w:szCs w:val="28"/>
          <w:bdr w:val="none" w:sz="0" w:space="0" w:color="auto" w:frame="1"/>
          <w:shd w:val="clear" w:color="auto" w:fill="383B40"/>
        </w:rPr>
        <w:t xml:space="preserve"> range;</w:t>
      </w:r>
    </w:p>
    <w:p w14:paraId="2CD6F3A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124</w:t>
      </w:r>
      <w:r w:rsidRPr="001875C1">
        <w:rPr>
          <w:rStyle w:val="HTMLCode"/>
          <w:rFonts w:asciiTheme="minorHAnsi" w:hAnsiTheme="minorHAnsi" w:cstheme="minorHAnsi"/>
          <w:color w:val="D3D3D3"/>
          <w:sz w:val="28"/>
          <w:szCs w:val="28"/>
          <w:bdr w:val="none" w:sz="0" w:space="0" w:color="auto" w:frame="1"/>
          <w:shd w:val="clear" w:color="auto" w:fill="383B40"/>
        </w:rPr>
        <w:t>;</w:t>
      </w:r>
    </w:p>
    <w:p w14:paraId="4D4D6D7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124</w:t>
      </w:r>
    </w:p>
    <w:p w14:paraId="2E6D190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2A657D6E"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89A9AC" w14:textId="77777777" w:rsidR="00016D0F" w:rsidRPr="001875C1" w:rsidRDefault="00000000" w:rsidP="00016D0F">
      <w:pPr>
        <w:shd w:val="clear" w:color="auto" w:fill="383B40"/>
        <w:rPr>
          <w:rFonts w:cstheme="minorHAnsi"/>
          <w:color w:val="25265E"/>
          <w:sz w:val="28"/>
          <w:szCs w:val="28"/>
        </w:rPr>
      </w:pPr>
      <w:hyperlink r:id="rId42" w:tgtFrame="_blank" w:history="1">
        <w:r w:rsidR="00016D0F" w:rsidRPr="001875C1">
          <w:rPr>
            <w:rStyle w:val="Hyperlink"/>
            <w:rFonts w:cstheme="minorHAnsi"/>
            <w:color w:val="FFFFFF"/>
            <w:sz w:val="28"/>
            <w:szCs w:val="28"/>
          </w:rPr>
          <w:t>Run Code</w:t>
        </w:r>
      </w:hyperlink>
    </w:p>
    <w:p w14:paraId="463EF49D" w14:textId="77777777" w:rsidR="00016D0F" w:rsidRPr="001875C1" w:rsidRDefault="00000000" w:rsidP="00016D0F">
      <w:pPr>
        <w:spacing w:before="600" w:after="600"/>
        <w:rPr>
          <w:rFonts w:cstheme="minorHAnsi"/>
          <w:sz w:val="28"/>
          <w:szCs w:val="28"/>
        </w:rPr>
      </w:pPr>
      <w:r>
        <w:rPr>
          <w:rFonts w:cstheme="minorHAnsi"/>
          <w:sz w:val="28"/>
          <w:szCs w:val="28"/>
        </w:rPr>
        <w:pict w14:anchorId="39AD462A">
          <v:rect id="_x0000_i1037" style="width:0;height:0" o:hralign="center" o:hrstd="t" o:hrnoshade="t" o:hr="t" fillcolor="#25265e" stroked="f"/>
        </w:pict>
      </w:r>
    </w:p>
    <w:p w14:paraId="783B0FA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3. short type</w:t>
      </w:r>
    </w:p>
    <w:p w14:paraId="0CD4C46D"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short</w:t>
      </w:r>
      <w:r w:rsidRPr="001875C1">
        <w:rPr>
          <w:rFonts w:cstheme="minorHAnsi"/>
          <w:sz w:val="28"/>
          <w:szCs w:val="28"/>
        </w:rPr>
        <w:t> data type in Java can have values from </w:t>
      </w:r>
      <w:r w:rsidRPr="001875C1">
        <w:rPr>
          <w:rStyle w:val="Strong"/>
          <w:rFonts w:cstheme="minorHAnsi"/>
          <w:sz w:val="28"/>
          <w:szCs w:val="28"/>
        </w:rPr>
        <w:t>-32768</w:t>
      </w:r>
      <w:r w:rsidRPr="001875C1">
        <w:rPr>
          <w:rFonts w:cstheme="minorHAnsi"/>
          <w:sz w:val="28"/>
          <w:szCs w:val="28"/>
        </w:rPr>
        <w:t> to </w:t>
      </w:r>
      <w:r w:rsidRPr="001875C1">
        <w:rPr>
          <w:rStyle w:val="Strong"/>
          <w:rFonts w:cstheme="minorHAnsi"/>
          <w:sz w:val="28"/>
          <w:szCs w:val="28"/>
        </w:rPr>
        <w:t>32767</w:t>
      </w:r>
      <w:r w:rsidRPr="001875C1">
        <w:rPr>
          <w:rFonts w:cstheme="minorHAnsi"/>
          <w:sz w:val="28"/>
          <w:szCs w:val="28"/>
        </w:rPr>
        <w:t> (16-bit signed two's complement integer).</w:t>
      </w:r>
    </w:p>
    <w:p w14:paraId="59805127" w14:textId="77777777" w:rsidR="00016D0F" w:rsidRPr="001875C1" w:rsidRDefault="00016D0F">
      <w:pPr>
        <w:numPr>
          <w:ilvl w:val="0"/>
          <w:numId w:val="15"/>
        </w:numPr>
        <w:shd w:val="clear" w:color="auto" w:fill="F9FAFC"/>
        <w:spacing w:after="0" w:line="450" w:lineRule="atLeast"/>
        <w:rPr>
          <w:rFonts w:cstheme="minorHAnsi"/>
          <w:sz w:val="28"/>
          <w:szCs w:val="28"/>
        </w:rPr>
      </w:pPr>
      <w:r w:rsidRPr="001875C1">
        <w:rPr>
          <w:rFonts w:cstheme="minorHAnsi"/>
          <w:sz w:val="28"/>
          <w:szCs w:val="28"/>
        </w:rPr>
        <w:t>If it's certain that the value of a variable will be within -32768 and 32767, then it is used instead of other integer data types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w:t>
      </w:r>
    </w:p>
    <w:p w14:paraId="2AB630EB" w14:textId="77777777" w:rsidR="00016D0F" w:rsidRPr="001875C1" w:rsidRDefault="00016D0F">
      <w:pPr>
        <w:numPr>
          <w:ilvl w:val="0"/>
          <w:numId w:val="15"/>
        </w:numPr>
        <w:shd w:val="clear" w:color="auto" w:fill="F9FAFC"/>
        <w:spacing w:after="180" w:line="450" w:lineRule="atLeast"/>
        <w:rPr>
          <w:rFonts w:cstheme="minorHAnsi"/>
          <w:sz w:val="28"/>
          <w:szCs w:val="28"/>
        </w:rPr>
      </w:pPr>
      <w:r w:rsidRPr="001875C1">
        <w:rPr>
          <w:rFonts w:cstheme="minorHAnsi"/>
          <w:sz w:val="28"/>
          <w:szCs w:val="28"/>
        </w:rPr>
        <w:t>Default value: 0</w:t>
      </w:r>
    </w:p>
    <w:p w14:paraId="2A7F627E"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short data type</w:t>
      </w:r>
    </w:p>
    <w:p w14:paraId="73F23B4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EDA471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06E67E9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393785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short</w:t>
      </w: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w:t>
      </w:r>
    </w:p>
    <w:p w14:paraId="5B7D7E3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temperature = -</w:t>
      </w:r>
      <w:r w:rsidRPr="001875C1">
        <w:rPr>
          <w:rStyle w:val="hljs-number"/>
          <w:rFonts w:asciiTheme="minorHAnsi" w:hAnsiTheme="minorHAnsi" w:cstheme="minorHAnsi"/>
          <w:color w:val="D19A66"/>
          <w:sz w:val="28"/>
          <w:szCs w:val="28"/>
          <w:bdr w:val="none" w:sz="0" w:space="0" w:color="auto" w:frame="1"/>
          <w:shd w:val="clear" w:color="auto" w:fill="383B40"/>
        </w:rPr>
        <w:t>200</w:t>
      </w:r>
      <w:r w:rsidRPr="001875C1">
        <w:rPr>
          <w:rStyle w:val="HTMLCode"/>
          <w:rFonts w:asciiTheme="minorHAnsi" w:hAnsiTheme="minorHAnsi" w:cstheme="minorHAnsi"/>
          <w:color w:val="D3D3D3"/>
          <w:sz w:val="28"/>
          <w:szCs w:val="28"/>
          <w:bdr w:val="none" w:sz="0" w:space="0" w:color="auto" w:frame="1"/>
          <w:shd w:val="clear" w:color="auto" w:fill="383B40"/>
        </w:rPr>
        <w:t>;</w:t>
      </w:r>
    </w:p>
    <w:p w14:paraId="7861176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(temperature);  </w:t>
      </w:r>
      <w:r w:rsidRPr="001875C1">
        <w:rPr>
          <w:rStyle w:val="hljs-comment"/>
          <w:rFonts w:asciiTheme="minorHAnsi" w:hAnsiTheme="minorHAnsi" w:cstheme="minorHAnsi"/>
          <w:color w:val="FFDDBE"/>
          <w:sz w:val="28"/>
          <w:szCs w:val="28"/>
          <w:bdr w:val="none" w:sz="0" w:space="0" w:color="auto" w:frame="1"/>
          <w:shd w:val="clear" w:color="auto" w:fill="383B40"/>
        </w:rPr>
        <w:t>// prints -200</w:t>
      </w:r>
    </w:p>
    <w:p w14:paraId="3FCB55BC"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6A4D14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BFCA127" w14:textId="77777777" w:rsidR="00016D0F" w:rsidRPr="001875C1" w:rsidRDefault="00000000" w:rsidP="00016D0F">
      <w:pPr>
        <w:shd w:val="clear" w:color="auto" w:fill="383B40"/>
        <w:rPr>
          <w:rFonts w:cstheme="minorHAnsi"/>
          <w:color w:val="25265E"/>
          <w:sz w:val="28"/>
          <w:szCs w:val="28"/>
        </w:rPr>
      </w:pPr>
      <w:hyperlink r:id="rId43" w:tgtFrame="_blank" w:history="1">
        <w:r w:rsidR="00016D0F" w:rsidRPr="001875C1">
          <w:rPr>
            <w:rStyle w:val="Hyperlink"/>
            <w:rFonts w:cstheme="minorHAnsi"/>
            <w:color w:val="FFFFFF"/>
            <w:sz w:val="28"/>
            <w:szCs w:val="28"/>
          </w:rPr>
          <w:t>Run Code</w:t>
        </w:r>
      </w:hyperlink>
    </w:p>
    <w:p w14:paraId="15BF166F" w14:textId="77777777" w:rsidR="00016D0F" w:rsidRPr="001875C1" w:rsidRDefault="00000000" w:rsidP="00016D0F">
      <w:pPr>
        <w:spacing w:before="600" w:after="600"/>
        <w:rPr>
          <w:rFonts w:cstheme="minorHAnsi"/>
          <w:sz w:val="28"/>
          <w:szCs w:val="28"/>
        </w:rPr>
      </w:pPr>
      <w:r>
        <w:rPr>
          <w:rFonts w:cstheme="minorHAnsi"/>
          <w:sz w:val="28"/>
          <w:szCs w:val="28"/>
        </w:rPr>
        <w:pict w14:anchorId="476980AA">
          <v:rect id="_x0000_i1038" style="width:0;height:0" o:hralign="center" o:hrstd="t" o:hrnoshade="t" o:hr="t" fillcolor="#25265e" stroked="f"/>
        </w:pict>
      </w:r>
    </w:p>
    <w:p w14:paraId="5ECC5BD1"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4. int type</w:t>
      </w:r>
    </w:p>
    <w:p w14:paraId="60EB434E"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int</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31</w:t>
      </w:r>
      <w:r w:rsidRPr="001875C1">
        <w:rPr>
          <w:rStyle w:val="Strong"/>
          <w:rFonts w:cstheme="minorHAnsi"/>
          <w:sz w:val="28"/>
          <w:szCs w:val="28"/>
        </w:rPr>
        <w:t>-1</w:t>
      </w:r>
      <w:r w:rsidRPr="001875C1">
        <w:rPr>
          <w:rFonts w:cstheme="minorHAnsi"/>
          <w:sz w:val="28"/>
          <w:szCs w:val="28"/>
        </w:rPr>
        <w:t> (32-bit signed two's complement integer).</w:t>
      </w:r>
    </w:p>
    <w:p w14:paraId="3C81F422" w14:textId="77777777" w:rsidR="00016D0F" w:rsidRPr="001875C1" w:rsidRDefault="00016D0F">
      <w:pPr>
        <w:numPr>
          <w:ilvl w:val="0"/>
          <w:numId w:val="16"/>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32-bit integer. This will have a minimum value of 0 and a maximum value of 2</w:t>
      </w:r>
      <w:r w:rsidRPr="001875C1">
        <w:rPr>
          <w:rFonts w:cstheme="minorHAnsi"/>
          <w:sz w:val="28"/>
          <w:szCs w:val="28"/>
          <w:vertAlign w:val="superscript"/>
        </w:rPr>
        <w:t>32</w:t>
      </w:r>
      <w:r w:rsidRPr="001875C1">
        <w:rPr>
          <w:rFonts w:cstheme="minorHAnsi"/>
          <w:sz w:val="28"/>
          <w:szCs w:val="28"/>
        </w:rPr>
        <w:t>-1. To learn more, visit </w:t>
      </w:r>
      <w:hyperlink r:id="rId44" w:history="1">
        <w:r w:rsidRPr="001875C1">
          <w:rPr>
            <w:rStyle w:val="Hyperlink"/>
            <w:rFonts w:cstheme="minorHAnsi"/>
            <w:color w:val="0556F3"/>
            <w:sz w:val="28"/>
            <w:szCs w:val="28"/>
          </w:rPr>
          <w:t>How to use the unsigned integer in java 8?</w:t>
        </w:r>
      </w:hyperlink>
    </w:p>
    <w:p w14:paraId="607F8C4C" w14:textId="77777777" w:rsidR="00016D0F" w:rsidRPr="001875C1" w:rsidRDefault="00016D0F">
      <w:pPr>
        <w:numPr>
          <w:ilvl w:val="0"/>
          <w:numId w:val="16"/>
        </w:numPr>
        <w:shd w:val="clear" w:color="auto" w:fill="F9FAFC"/>
        <w:spacing w:after="180" w:line="450" w:lineRule="atLeast"/>
        <w:rPr>
          <w:rFonts w:cstheme="minorHAnsi"/>
          <w:sz w:val="28"/>
          <w:szCs w:val="28"/>
        </w:rPr>
      </w:pPr>
      <w:r w:rsidRPr="001875C1">
        <w:rPr>
          <w:rFonts w:cstheme="minorHAnsi"/>
          <w:sz w:val="28"/>
          <w:szCs w:val="28"/>
        </w:rPr>
        <w:t>Default value: 0</w:t>
      </w:r>
    </w:p>
    <w:p w14:paraId="1836388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int data type</w:t>
      </w:r>
    </w:p>
    <w:p w14:paraId="73240CC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0B17C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99C96F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17597CB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4250000</w:t>
      </w:r>
      <w:r w:rsidRPr="001875C1">
        <w:rPr>
          <w:rStyle w:val="HTMLCode"/>
          <w:rFonts w:asciiTheme="minorHAnsi" w:hAnsiTheme="minorHAnsi" w:cstheme="minorHAnsi"/>
          <w:color w:val="D3D3D3"/>
          <w:sz w:val="28"/>
          <w:szCs w:val="28"/>
          <w:bdr w:val="none" w:sz="0" w:space="0" w:color="auto" w:frame="1"/>
          <w:shd w:val="clear" w:color="auto" w:fill="383B40"/>
        </w:rPr>
        <w:t>;</w:t>
      </w:r>
    </w:p>
    <w:p w14:paraId="5F126E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 -4250000</w:t>
      </w:r>
    </w:p>
    <w:p w14:paraId="612B749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5B2413ED"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21D53DA" w14:textId="77777777" w:rsidR="00016D0F" w:rsidRPr="001875C1" w:rsidRDefault="00000000" w:rsidP="00016D0F">
      <w:pPr>
        <w:shd w:val="clear" w:color="auto" w:fill="383B40"/>
        <w:rPr>
          <w:rFonts w:cstheme="minorHAnsi"/>
          <w:color w:val="25265E"/>
          <w:sz w:val="28"/>
          <w:szCs w:val="28"/>
        </w:rPr>
      </w:pPr>
      <w:hyperlink r:id="rId45" w:tgtFrame="_blank" w:history="1">
        <w:r w:rsidR="00016D0F" w:rsidRPr="001875C1">
          <w:rPr>
            <w:rStyle w:val="Hyperlink"/>
            <w:rFonts w:cstheme="minorHAnsi"/>
            <w:color w:val="FFFFFF"/>
            <w:sz w:val="28"/>
            <w:szCs w:val="28"/>
          </w:rPr>
          <w:t>Run Code</w:t>
        </w:r>
      </w:hyperlink>
    </w:p>
    <w:p w14:paraId="0A268321" w14:textId="77777777" w:rsidR="00016D0F" w:rsidRPr="001875C1" w:rsidRDefault="00000000" w:rsidP="00016D0F">
      <w:pPr>
        <w:spacing w:before="600" w:after="600"/>
        <w:rPr>
          <w:rFonts w:cstheme="minorHAnsi"/>
          <w:sz w:val="28"/>
          <w:szCs w:val="28"/>
        </w:rPr>
      </w:pPr>
      <w:r>
        <w:rPr>
          <w:rFonts w:cstheme="minorHAnsi"/>
          <w:sz w:val="28"/>
          <w:szCs w:val="28"/>
        </w:rPr>
        <w:pict w14:anchorId="3579D792">
          <v:rect id="_x0000_i1039" style="width:0;height:0" o:hralign="center" o:hrstd="t" o:hrnoshade="t" o:hr="t" fillcolor="#25265e" stroked="f"/>
        </w:pict>
      </w:r>
    </w:p>
    <w:p w14:paraId="02812D8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5. long type</w:t>
      </w:r>
    </w:p>
    <w:p w14:paraId="30BD6CA4"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long</w:t>
      </w:r>
      <w:r w:rsidRPr="001875C1">
        <w:rPr>
          <w:rFonts w:cstheme="minorHAnsi"/>
          <w:sz w:val="28"/>
          <w:szCs w:val="28"/>
        </w:rPr>
        <w:t> data type can have values from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Fonts w:cstheme="minorHAnsi"/>
          <w:sz w:val="28"/>
          <w:szCs w:val="28"/>
        </w:rPr>
        <w:t> to </w:t>
      </w:r>
      <w:r w:rsidRPr="001875C1">
        <w:rPr>
          <w:rStyle w:val="Strong"/>
          <w:rFonts w:cstheme="minorHAnsi"/>
          <w:sz w:val="28"/>
          <w:szCs w:val="28"/>
        </w:rPr>
        <w:t>2</w:t>
      </w:r>
      <w:r w:rsidRPr="001875C1">
        <w:rPr>
          <w:rStyle w:val="Strong"/>
          <w:rFonts w:cstheme="minorHAnsi"/>
          <w:sz w:val="28"/>
          <w:szCs w:val="28"/>
          <w:vertAlign w:val="superscript"/>
        </w:rPr>
        <w:t>63</w:t>
      </w:r>
      <w:r w:rsidRPr="001875C1">
        <w:rPr>
          <w:rStyle w:val="Strong"/>
          <w:rFonts w:cstheme="minorHAnsi"/>
          <w:sz w:val="28"/>
          <w:szCs w:val="28"/>
        </w:rPr>
        <w:t>-1</w:t>
      </w:r>
      <w:r w:rsidRPr="001875C1">
        <w:rPr>
          <w:rFonts w:cstheme="minorHAnsi"/>
          <w:sz w:val="28"/>
          <w:szCs w:val="28"/>
        </w:rPr>
        <w:t> (64-bit signed two's complement integer).</w:t>
      </w:r>
    </w:p>
    <w:p w14:paraId="6DFD9111" w14:textId="77777777" w:rsidR="00016D0F" w:rsidRPr="001875C1" w:rsidRDefault="00016D0F">
      <w:pPr>
        <w:numPr>
          <w:ilvl w:val="0"/>
          <w:numId w:val="17"/>
        </w:numPr>
        <w:shd w:val="clear" w:color="auto" w:fill="F9FAFC"/>
        <w:spacing w:after="0" w:line="450" w:lineRule="atLeast"/>
        <w:rPr>
          <w:rFonts w:cstheme="minorHAnsi"/>
          <w:sz w:val="28"/>
          <w:szCs w:val="28"/>
        </w:rPr>
      </w:pPr>
      <w:r w:rsidRPr="001875C1">
        <w:rPr>
          <w:rFonts w:cstheme="minorHAnsi"/>
          <w:sz w:val="28"/>
          <w:szCs w:val="28"/>
        </w:rPr>
        <w:t>If you are using Java 8 or later, you can use an unsigned 64-bit integer with a minimum value of </w:t>
      </w:r>
      <w:r w:rsidRPr="001875C1">
        <w:rPr>
          <w:rStyle w:val="Strong"/>
          <w:rFonts w:cstheme="minorHAnsi"/>
          <w:sz w:val="28"/>
          <w:szCs w:val="28"/>
        </w:rPr>
        <w:t>0</w:t>
      </w:r>
      <w:r w:rsidRPr="001875C1">
        <w:rPr>
          <w:rFonts w:cstheme="minorHAnsi"/>
          <w:sz w:val="28"/>
          <w:szCs w:val="28"/>
        </w:rPr>
        <w:t> and a maximum value of </w:t>
      </w:r>
      <w:r w:rsidRPr="001875C1">
        <w:rPr>
          <w:rStyle w:val="Strong"/>
          <w:rFonts w:cstheme="minorHAnsi"/>
          <w:sz w:val="28"/>
          <w:szCs w:val="28"/>
        </w:rPr>
        <w:t>2</w:t>
      </w:r>
      <w:r w:rsidRPr="001875C1">
        <w:rPr>
          <w:rStyle w:val="Strong"/>
          <w:rFonts w:cstheme="minorHAnsi"/>
          <w:sz w:val="28"/>
          <w:szCs w:val="28"/>
          <w:vertAlign w:val="superscript"/>
        </w:rPr>
        <w:t>64</w:t>
      </w:r>
      <w:r w:rsidRPr="001875C1">
        <w:rPr>
          <w:rStyle w:val="Strong"/>
          <w:rFonts w:cstheme="minorHAnsi"/>
          <w:sz w:val="28"/>
          <w:szCs w:val="28"/>
        </w:rPr>
        <w:t>-1</w:t>
      </w:r>
      <w:r w:rsidRPr="001875C1">
        <w:rPr>
          <w:rFonts w:cstheme="minorHAnsi"/>
          <w:sz w:val="28"/>
          <w:szCs w:val="28"/>
        </w:rPr>
        <w:t>.</w:t>
      </w:r>
    </w:p>
    <w:p w14:paraId="33B32094" w14:textId="77777777" w:rsidR="00016D0F" w:rsidRPr="001875C1" w:rsidRDefault="00016D0F">
      <w:pPr>
        <w:numPr>
          <w:ilvl w:val="0"/>
          <w:numId w:val="17"/>
        </w:numPr>
        <w:shd w:val="clear" w:color="auto" w:fill="F9FAFC"/>
        <w:spacing w:after="180" w:line="450" w:lineRule="atLeast"/>
        <w:rPr>
          <w:rFonts w:cstheme="minorHAnsi"/>
          <w:sz w:val="28"/>
          <w:szCs w:val="28"/>
        </w:rPr>
      </w:pPr>
      <w:r w:rsidRPr="001875C1">
        <w:rPr>
          <w:rFonts w:cstheme="minorHAnsi"/>
          <w:sz w:val="28"/>
          <w:szCs w:val="28"/>
        </w:rPr>
        <w:t>Default value: 0</w:t>
      </w:r>
    </w:p>
    <w:p w14:paraId="79F59AB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Java long data type</w:t>
      </w:r>
    </w:p>
    <w:p w14:paraId="5E3D4D3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E6C07B"/>
          <w:sz w:val="28"/>
          <w:szCs w:val="28"/>
          <w:bdr w:val="none" w:sz="0" w:space="0" w:color="auto" w:frame="1"/>
          <w:shd w:val="clear" w:color="auto" w:fill="383B40"/>
        </w:rPr>
        <w:t>LongExample</w:t>
      </w:r>
      <w:proofErr w:type="spellEnd"/>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0C86F8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46B767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39ADA1B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long</w:t>
      </w:r>
      <w:r w:rsidRPr="001875C1">
        <w:rPr>
          <w:rStyle w:val="HTMLCode"/>
          <w:rFonts w:asciiTheme="minorHAnsi" w:hAnsiTheme="minorHAnsi" w:cstheme="minorHAnsi"/>
          <w:color w:val="D3D3D3"/>
          <w:sz w:val="28"/>
          <w:szCs w:val="28"/>
          <w:bdr w:val="none" w:sz="0" w:space="0" w:color="auto" w:frame="1"/>
          <w:shd w:val="clear" w:color="auto" w:fill="383B40"/>
        </w:rPr>
        <w:t xml:space="preserve"> range = -</w:t>
      </w:r>
      <w:r w:rsidRPr="001875C1">
        <w:rPr>
          <w:rStyle w:val="hljs-number"/>
          <w:rFonts w:asciiTheme="minorHAnsi" w:hAnsiTheme="minorHAnsi" w:cstheme="minorHAnsi"/>
          <w:color w:val="D19A66"/>
          <w:sz w:val="28"/>
          <w:szCs w:val="28"/>
          <w:bdr w:val="none" w:sz="0" w:space="0" w:color="auto" w:frame="1"/>
          <w:shd w:val="clear" w:color="auto" w:fill="383B40"/>
        </w:rPr>
        <w:t>42332200000L</w:t>
      </w:r>
      <w:r w:rsidRPr="001875C1">
        <w:rPr>
          <w:rStyle w:val="HTMLCode"/>
          <w:rFonts w:asciiTheme="minorHAnsi" w:hAnsiTheme="minorHAnsi" w:cstheme="minorHAnsi"/>
          <w:color w:val="D3D3D3"/>
          <w:sz w:val="28"/>
          <w:szCs w:val="28"/>
          <w:bdr w:val="none" w:sz="0" w:space="0" w:color="auto" w:frame="1"/>
          <w:shd w:val="clear" w:color="auto" w:fill="383B40"/>
        </w:rPr>
        <w:t>;</w:t>
      </w:r>
    </w:p>
    <w:p w14:paraId="55215FB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(range);    </w:t>
      </w:r>
      <w:r w:rsidRPr="001875C1">
        <w:rPr>
          <w:rStyle w:val="hljs-comment"/>
          <w:rFonts w:asciiTheme="minorHAnsi" w:hAnsiTheme="minorHAnsi" w:cstheme="minorHAnsi"/>
          <w:color w:val="FFDDBE"/>
          <w:sz w:val="28"/>
          <w:szCs w:val="28"/>
          <w:bdr w:val="none" w:sz="0" w:space="0" w:color="auto" w:frame="1"/>
          <w:shd w:val="clear" w:color="auto" w:fill="383B40"/>
        </w:rPr>
        <w:t>// prints -42332200000</w:t>
      </w:r>
    </w:p>
    <w:p w14:paraId="7C62BE5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732CB990"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15D7BEBA" w14:textId="77777777" w:rsidR="00016D0F" w:rsidRPr="001875C1" w:rsidRDefault="00000000" w:rsidP="00016D0F">
      <w:pPr>
        <w:shd w:val="clear" w:color="auto" w:fill="383B40"/>
        <w:rPr>
          <w:rFonts w:cstheme="minorHAnsi"/>
          <w:color w:val="25265E"/>
          <w:sz w:val="28"/>
          <w:szCs w:val="28"/>
        </w:rPr>
      </w:pPr>
      <w:hyperlink r:id="rId46" w:tgtFrame="_blank" w:history="1">
        <w:r w:rsidR="00016D0F" w:rsidRPr="001875C1">
          <w:rPr>
            <w:rStyle w:val="Hyperlink"/>
            <w:rFonts w:cstheme="minorHAnsi"/>
            <w:color w:val="FFFFFF"/>
            <w:sz w:val="28"/>
            <w:szCs w:val="28"/>
          </w:rPr>
          <w:t>Run Code</w:t>
        </w:r>
      </w:hyperlink>
    </w:p>
    <w:p w14:paraId="10BCB153"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the use of </w:t>
      </w:r>
      <w:r w:rsidRPr="001875C1">
        <w:rPr>
          <w:rStyle w:val="HTMLCode"/>
          <w:rFonts w:asciiTheme="minorHAnsi" w:hAnsiTheme="minorHAnsi" w:cstheme="minorHAnsi"/>
          <w:sz w:val="28"/>
          <w:szCs w:val="28"/>
          <w:bdr w:val="single" w:sz="6" w:space="0" w:color="D3DCE6" w:frame="1"/>
        </w:rPr>
        <w:t>L</w:t>
      </w:r>
      <w:r w:rsidRPr="001875C1">
        <w:rPr>
          <w:rFonts w:asciiTheme="minorHAnsi" w:hAnsiTheme="minorHAnsi" w:cstheme="minorHAnsi"/>
          <w:sz w:val="28"/>
          <w:szCs w:val="28"/>
        </w:rPr>
        <w:t> at the end of </w:t>
      </w:r>
      <w:r w:rsidRPr="001875C1">
        <w:rPr>
          <w:rStyle w:val="HTMLCode"/>
          <w:rFonts w:asciiTheme="minorHAnsi" w:hAnsiTheme="minorHAnsi" w:cstheme="minorHAnsi"/>
          <w:sz w:val="28"/>
          <w:szCs w:val="28"/>
          <w:bdr w:val="single" w:sz="6" w:space="0" w:color="D3DCE6" w:frame="1"/>
        </w:rPr>
        <w:t>-42332200000</w:t>
      </w:r>
      <w:r w:rsidRPr="001875C1">
        <w:rPr>
          <w:rFonts w:asciiTheme="minorHAnsi" w:hAnsiTheme="minorHAnsi" w:cstheme="minorHAnsi"/>
          <w:sz w:val="28"/>
          <w:szCs w:val="28"/>
        </w:rPr>
        <w:t>. This represents that it's an integer of the </w:t>
      </w:r>
      <w:r w:rsidRPr="001875C1">
        <w:rPr>
          <w:rStyle w:val="HTMLCode"/>
          <w:rFonts w:asciiTheme="minorHAnsi" w:hAnsiTheme="minorHAnsi" w:cstheme="minorHAnsi"/>
          <w:sz w:val="28"/>
          <w:szCs w:val="28"/>
          <w:bdr w:val="single" w:sz="6" w:space="0" w:color="D3DCE6" w:frame="1"/>
        </w:rPr>
        <w:t>long</w:t>
      </w:r>
      <w:r w:rsidRPr="001875C1">
        <w:rPr>
          <w:rFonts w:asciiTheme="minorHAnsi" w:hAnsiTheme="minorHAnsi" w:cstheme="minorHAnsi"/>
          <w:sz w:val="28"/>
          <w:szCs w:val="28"/>
        </w:rPr>
        <w:t> type.</w:t>
      </w:r>
    </w:p>
    <w:p w14:paraId="31EB8921" w14:textId="77777777" w:rsidR="00016D0F" w:rsidRPr="001875C1" w:rsidRDefault="00000000" w:rsidP="00016D0F">
      <w:pPr>
        <w:spacing w:before="600" w:after="600"/>
        <w:rPr>
          <w:rFonts w:cstheme="minorHAnsi"/>
          <w:sz w:val="28"/>
          <w:szCs w:val="28"/>
        </w:rPr>
      </w:pPr>
      <w:r>
        <w:rPr>
          <w:rFonts w:cstheme="minorHAnsi"/>
          <w:sz w:val="28"/>
          <w:szCs w:val="28"/>
        </w:rPr>
        <w:pict w14:anchorId="1E4FBF67">
          <v:rect id="_x0000_i1040" style="width:0;height:0" o:hralign="center" o:hrstd="t" o:hrnoshade="t" o:hr="t" fillcolor="#25265e" stroked="f"/>
        </w:pict>
      </w:r>
    </w:p>
    <w:p w14:paraId="33F897DF"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6. double type</w:t>
      </w:r>
    </w:p>
    <w:p w14:paraId="62E71A87" w14:textId="77777777" w:rsidR="00016D0F" w:rsidRPr="001875C1" w:rsidRDefault="00016D0F">
      <w:pPr>
        <w:numPr>
          <w:ilvl w:val="0"/>
          <w:numId w:val="18"/>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double</w:t>
      </w:r>
      <w:r w:rsidRPr="001875C1">
        <w:rPr>
          <w:rFonts w:cstheme="minorHAnsi"/>
          <w:sz w:val="28"/>
          <w:szCs w:val="28"/>
        </w:rPr>
        <w:t> data type is a double-precision 64-bit floating-point.</w:t>
      </w:r>
    </w:p>
    <w:p w14:paraId="56F1A90C"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0FEF22CE" w14:textId="77777777" w:rsidR="00016D0F" w:rsidRPr="001875C1" w:rsidRDefault="00016D0F">
      <w:pPr>
        <w:numPr>
          <w:ilvl w:val="0"/>
          <w:numId w:val="18"/>
        </w:numPr>
        <w:shd w:val="clear" w:color="auto" w:fill="F9FAFC"/>
        <w:spacing w:after="180" w:line="450" w:lineRule="atLeast"/>
        <w:rPr>
          <w:rFonts w:cstheme="minorHAnsi"/>
          <w:sz w:val="28"/>
          <w:szCs w:val="28"/>
        </w:rPr>
      </w:pPr>
      <w:r w:rsidRPr="001875C1">
        <w:rPr>
          <w:rFonts w:cstheme="minorHAnsi"/>
          <w:sz w:val="28"/>
          <w:szCs w:val="28"/>
        </w:rPr>
        <w:lastRenderedPageBreak/>
        <w:t>Default value: 0.0 (0.0d)</w:t>
      </w:r>
    </w:p>
    <w:p w14:paraId="6416EC76"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double data type</w:t>
      </w:r>
    </w:p>
    <w:p w14:paraId="5E7A4A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1487FB78"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3FC6F99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4F611AB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double</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w:t>
      </w:r>
      <w:r w:rsidRPr="001875C1">
        <w:rPr>
          <w:rStyle w:val="HTMLCode"/>
          <w:rFonts w:asciiTheme="minorHAnsi" w:hAnsiTheme="minorHAnsi" w:cstheme="minorHAnsi"/>
          <w:color w:val="D3D3D3"/>
          <w:sz w:val="28"/>
          <w:szCs w:val="28"/>
          <w:bdr w:val="none" w:sz="0" w:space="0" w:color="auto" w:frame="1"/>
          <w:shd w:val="clear" w:color="auto" w:fill="383B40"/>
        </w:rPr>
        <w:t>;</w:t>
      </w:r>
    </w:p>
    <w:p w14:paraId="5B4C00E1"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0DCA9C5F"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0DD99D1"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4062AE55" w14:textId="77777777" w:rsidR="00016D0F" w:rsidRPr="001875C1" w:rsidRDefault="00000000" w:rsidP="00016D0F">
      <w:pPr>
        <w:shd w:val="clear" w:color="auto" w:fill="383B40"/>
        <w:rPr>
          <w:rFonts w:cstheme="minorHAnsi"/>
          <w:color w:val="25265E"/>
          <w:sz w:val="28"/>
          <w:szCs w:val="28"/>
        </w:rPr>
      </w:pPr>
      <w:hyperlink r:id="rId47" w:tgtFrame="_blank" w:history="1">
        <w:r w:rsidR="00016D0F" w:rsidRPr="001875C1">
          <w:rPr>
            <w:rStyle w:val="Hyperlink"/>
            <w:rFonts w:cstheme="minorHAnsi"/>
            <w:color w:val="FFFFFF"/>
            <w:sz w:val="28"/>
            <w:szCs w:val="28"/>
          </w:rPr>
          <w:t>Run Code</w:t>
        </w:r>
      </w:hyperlink>
    </w:p>
    <w:p w14:paraId="24C6D0B1" w14:textId="77777777" w:rsidR="00016D0F" w:rsidRPr="001875C1" w:rsidRDefault="00000000" w:rsidP="00016D0F">
      <w:pPr>
        <w:spacing w:before="600" w:after="600"/>
        <w:rPr>
          <w:rFonts w:cstheme="minorHAnsi"/>
          <w:sz w:val="28"/>
          <w:szCs w:val="28"/>
        </w:rPr>
      </w:pPr>
      <w:r>
        <w:rPr>
          <w:rFonts w:cstheme="minorHAnsi"/>
          <w:sz w:val="28"/>
          <w:szCs w:val="28"/>
        </w:rPr>
        <w:pict w14:anchorId="746E9134">
          <v:rect id="_x0000_i1041" style="width:0;height:0" o:hralign="center" o:hrstd="t" o:hrnoshade="t" o:hr="t" fillcolor="#25265e" stroked="f"/>
        </w:pict>
      </w:r>
    </w:p>
    <w:p w14:paraId="7A40D9A8"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7. float type</w:t>
      </w:r>
    </w:p>
    <w:p w14:paraId="24EB0D8D" w14:textId="77777777" w:rsidR="00016D0F" w:rsidRPr="001875C1" w:rsidRDefault="00016D0F">
      <w:pPr>
        <w:numPr>
          <w:ilvl w:val="0"/>
          <w:numId w:val="19"/>
        </w:numPr>
        <w:shd w:val="clear" w:color="auto" w:fill="F9FAFC"/>
        <w:spacing w:after="0" w:line="450" w:lineRule="atLeast"/>
        <w:rPr>
          <w:rFonts w:cstheme="minorHAnsi"/>
          <w:sz w:val="28"/>
          <w:szCs w:val="28"/>
        </w:rPr>
      </w:pPr>
      <w:r w:rsidRPr="001875C1">
        <w:rPr>
          <w:rFonts w:cstheme="minorHAnsi"/>
          <w:sz w:val="28"/>
          <w:szCs w:val="28"/>
        </w:rPr>
        <w:t>The </w:t>
      </w:r>
      <w:r w:rsidRPr="001875C1">
        <w:rPr>
          <w:rStyle w:val="HTMLCode"/>
          <w:rFonts w:asciiTheme="minorHAnsi" w:eastAsiaTheme="minorHAnsi" w:hAnsiTheme="minorHAnsi" w:cstheme="minorHAnsi"/>
          <w:sz w:val="28"/>
          <w:szCs w:val="28"/>
          <w:bdr w:val="single" w:sz="6" w:space="0" w:color="D3DCE6" w:frame="1"/>
        </w:rPr>
        <w:t>float</w:t>
      </w:r>
      <w:r w:rsidRPr="001875C1">
        <w:rPr>
          <w:rFonts w:cstheme="minorHAnsi"/>
          <w:sz w:val="28"/>
          <w:szCs w:val="28"/>
        </w:rPr>
        <w:t> data type is a single-precision 32-bit floating-point. Learn more about </w:t>
      </w:r>
      <w:hyperlink r:id="rId48" w:history="1">
        <w:r w:rsidRPr="001875C1">
          <w:rPr>
            <w:rStyle w:val="Hyperlink"/>
            <w:rFonts w:cstheme="minorHAnsi"/>
            <w:color w:val="0556F3"/>
            <w:sz w:val="28"/>
            <w:szCs w:val="28"/>
          </w:rPr>
          <w:t>single-precision and double-precision floating-point</w:t>
        </w:r>
      </w:hyperlink>
      <w:r w:rsidRPr="001875C1">
        <w:rPr>
          <w:rFonts w:cstheme="minorHAnsi"/>
          <w:sz w:val="28"/>
          <w:szCs w:val="28"/>
        </w:rPr>
        <w:t> if you are interested.</w:t>
      </w:r>
    </w:p>
    <w:p w14:paraId="6873961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It should never be used for precise values such as currency.</w:t>
      </w:r>
    </w:p>
    <w:p w14:paraId="3551CF37" w14:textId="77777777" w:rsidR="00016D0F" w:rsidRPr="001875C1" w:rsidRDefault="00016D0F">
      <w:pPr>
        <w:numPr>
          <w:ilvl w:val="0"/>
          <w:numId w:val="19"/>
        </w:numPr>
        <w:shd w:val="clear" w:color="auto" w:fill="F9FAFC"/>
        <w:spacing w:after="180" w:line="450" w:lineRule="atLeast"/>
        <w:rPr>
          <w:rFonts w:cstheme="minorHAnsi"/>
          <w:sz w:val="28"/>
          <w:szCs w:val="28"/>
        </w:rPr>
      </w:pPr>
      <w:r w:rsidRPr="001875C1">
        <w:rPr>
          <w:rFonts w:cstheme="minorHAnsi"/>
          <w:sz w:val="28"/>
          <w:szCs w:val="28"/>
        </w:rPr>
        <w:t>Default value: 0.0 (0.0f)</w:t>
      </w:r>
    </w:p>
    <w:p w14:paraId="1E87492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7: Java float data type</w:t>
      </w:r>
    </w:p>
    <w:p w14:paraId="470EEEC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22EC3C2A"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5BCCDD3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5D506006"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float</w:t>
      </w:r>
      <w:r w:rsidRPr="001875C1">
        <w:rPr>
          <w:rStyle w:val="HTMLCode"/>
          <w:rFonts w:asciiTheme="minorHAnsi" w:hAnsiTheme="minorHAnsi" w:cstheme="minorHAnsi"/>
          <w:color w:val="D3D3D3"/>
          <w:sz w:val="28"/>
          <w:szCs w:val="28"/>
          <w:bdr w:val="none" w:sz="0" w:space="0" w:color="auto" w:frame="1"/>
          <w:shd w:val="clear" w:color="auto" w:fill="383B40"/>
        </w:rPr>
        <w:t xml:space="preserve"> number = -</w:t>
      </w:r>
      <w:r w:rsidRPr="001875C1">
        <w:rPr>
          <w:rStyle w:val="hljs-number"/>
          <w:rFonts w:asciiTheme="minorHAnsi" w:hAnsiTheme="minorHAnsi" w:cstheme="minorHAnsi"/>
          <w:color w:val="D19A66"/>
          <w:sz w:val="28"/>
          <w:szCs w:val="28"/>
          <w:bdr w:val="none" w:sz="0" w:space="0" w:color="auto" w:frame="1"/>
          <w:shd w:val="clear" w:color="auto" w:fill="383B40"/>
        </w:rPr>
        <w:t>42.3f</w:t>
      </w:r>
      <w:r w:rsidRPr="001875C1">
        <w:rPr>
          <w:rStyle w:val="HTMLCode"/>
          <w:rFonts w:asciiTheme="minorHAnsi" w:hAnsiTheme="minorHAnsi" w:cstheme="minorHAnsi"/>
          <w:color w:val="D3D3D3"/>
          <w:sz w:val="28"/>
          <w:szCs w:val="28"/>
          <w:bdr w:val="none" w:sz="0" w:space="0" w:color="auto" w:frame="1"/>
          <w:shd w:val="clear" w:color="auto" w:fill="383B40"/>
        </w:rPr>
        <w:t>;</w:t>
      </w:r>
    </w:p>
    <w:p w14:paraId="6F80B1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(number);  </w:t>
      </w:r>
      <w:r w:rsidRPr="001875C1">
        <w:rPr>
          <w:rStyle w:val="hljs-comment"/>
          <w:rFonts w:asciiTheme="minorHAnsi" w:hAnsiTheme="minorHAnsi" w:cstheme="minorHAnsi"/>
          <w:color w:val="FFDDBE"/>
          <w:sz w:val="28"/>
          <w:szCs w:val="28"/>
          <w:bdr w:val="none" w:sz="0" w:space="0" w:color="auto" w:frame="1"/>
          <w:shd w:val="clear" w:color="auto" w:fill="383B40"/>
        </w:rPr>
        <w:t>// prints -42.3</w:t>
      </w:r>
    </w:p>
    <w:p w14:paraId="3725735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2C74266"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214B22D1" w14:textId="77777777" w:rsidR="00016D0F" w:rsidRPr="001875C1" w:rsidRDefault="00000000" w:rsidP="00016D0F">
      <w:pPr>
        <w:shd w:val="clear" w:color="auto" w:fill="383B40"/>
        <w:rPr>
          <w:rFonts w:cstheme="minorHAnsi"/>
          <w:color w:val="25265E"/>
          <w:sz w:val="28"/>
          <w:szCs w:val="28"/>
        </w:rPr>
      </w:pPr>
      <w:hyperlink r:id="rId49" w:tgtFrame="_blank" w:history="1">
        <w:r w:rsidR="00016D0F" w:rsidRPr="001875C1">
          <w:rPr>
            <w:rStyle w:val="Hyperlink"/>
            <w:rFonts w:cstheme="minorHAnsi"/>
            <w:color w:val="FFFFFF"/>
            <w:sz w:val="28"/>
            <w:szCs w:val="28"/>
          </w:rPr>
          <w:t>Run Code</w:t>
        </w:r>
      </w:hyperlink>
    </w:p>
    <w:p w14:paraId="5A8364A5"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Notice that we have used </w:t>
      </w:r>
      <w:r w:rsidRPr="001875C1">
        <w:rPr>
          <w:rStyle w:val="HTMLCode"/>
          <w:rFonts w:asciiTheme="minorHAnsi" w:hAnsiTheme="minorHAnsi" w:cstheme="minorHAnsi"/>
          <w:sz w:val="28"/>
          <w:szCs w:val="28"/>
          <w:bdr w:val="single" w:sz="6" w:space="0" w:color="D3DCE6" w:frame="1"/>
        </w:rPr>
        <w:t>-42.3f</w:t>
      </w:r>
      <w:r w:rsidRPr="001875C1">
        <w:rPr>
          <w:rFonts w:asciiTheme="minorHAnsi" w:hAnsiTheme="minorHAnsi" w:cstheme="minorHAnsi"/>
          <w:sz w:val="28"/>
          <w:szCs w:val="28"/>
        </w:rPr>
        <w:t> instead of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in the above program. It's because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is a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literal.</w:t>
      </w:r>
    </w:p>
    <w:p w14:paraId="7DB8FB09"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To tell the compiler to treat </w:t>
      </w:r>
      <w:r w:rsidRPr="001875C1">
        <w:rPr>
          <w:rStyle w:val="HTMLCode"/>
          <w:rFonts w:asciiTheme="minorHAnsi" w:hAnsiTheme="minorHAnsi" w:cstheme="minorHAnsi"/>
          <w:sz w:val="28"/>
          <w:szCs w:val="28"/>
          <w:bdr w:val="single" w:sz="6" w:space="0" w:color="D3DCE6" w:frame="1"/>
        </w:rPr>
        <w:t>-42.3</w:t>
      </w:r>
      <w:r w:rsidRPr="001875C1">
        <w:rPr>
          <w:rFonts w:asciiTheme="minorHAnsi" w:hAnsiTheme="minorHAnsi" w:cstheme="minorHAnsi"/>
          <w:sz w:val="28"/>
          <w:szCs w:val="28"/>
        </w:rPr>
        <w:t> as </w:t>
      </w:r>
      <w:r w:rsidRPr="001875C1">
        <w:rPr>
          <w:rStyle w:val="HTMLCode"/>
          <w:rFonts w:asciiTheme="minorHAnsi" w:hAnsiTheme="minorHAnsi" w:cstheme="minorHAnsi"/>
          <w:sz w:val="28"/>
          <w:szCs w:val="28"/>
          <w:bdr w:val="single" w:sz="6" w:space="0" w:color="D3DCE6" w:frame="1"/>
        </w:rPr>
        <w:t>float</w:t>
      </w:r>
      <w:r w:rsidRPr="001875C1">
        <w:rPr>
          <w:rFonts w:asciiTheme="minorHAnsi" w:hAnsiTheme="minorHAnsi" w:cstheme="minorHAnsi"/>
          <w:sz w:val="28"/>
          <w:szCs w:val="28"/>
        </w:rPr>
        <w:t> rather than </w:t>
      </w:r>
      <w:r w:rsidRPr="001875C1">
        <w:rPr>
          <w:rStyle w:val="HTMLCode"/>
          <w:rFonts w:asciiTheme="minorHAnsi" w:hAnsiTheme="minorHAnsi" w:cstheme="minorHAnsi"/>
          <w:sz w:val="28"/>
          <w:szCs w:val="28"/>
          <w:bdr w:val="single" w:sz="6" w:space="0" w:color="D3DCE6" w:frame="1"/>
        </w:rPr>
        <w:t>double</w:t>
      </w:r>
      <w:r w:rsidRPr="001875C1">
        <w:rPr>
          <w:rFonts w:asciiTheme="minorHAnsi" w:hAnsiTheme="minorHAnsi" w:cstheme="minorHAnsi"/>
          <w:sz w:val="28"/>
          <w:szCs w:val="28"/>
        </w:rPr>
        <w:t>, you need to use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 or </w:t>
      </w:r>
      <w:r w:rsidRPr="001875C1">
        <w:rPr>
          <w:rStyle w:val="HTMLVariable"/>
          <w:rFonts w:asciiTheme="minorHAnsi" w:hAnsiTheme="minorHAnsi" w:cstheme="minorHAnsi"/>
          <w:i w:val="0"/>
          <w:iCs w:val="0"/>
          <w:sz w:val="28"/>
          <w:szCs w:val="28"/>
          <w:bdr w:val="single" w:sz="6" w:space="0" w:color="D3DCE6" w:frame="1"/>
        </w:rPr>
        <w:t>F</w:t>
      </w:r>
      <w:r w:rsidRPr="001875C1">
        <w:rPr>
          <w:rFonts w:asciiTheme="minorHAnsi" w:hAnsiTheme="minorHAnsi" w:cstheme="minorHAnsi"/>
          <w:sz w:val="28"/>
          <w:szCs w:val="28"/>
        </w:rPr>
        <w:t>.</w:t>
      </w:r>
    </w:p>
    <w:p w14:paraId="3C837418" w14:textId="21DA977A"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xml:space="preserve">If you want to know about single-precision and double-precision, </w:t>
      </w:r>
    </w:p>
    <w:p w14:paraId="1A097EE2" w14:textId="77777777" w:rsidR="00016D0F" w:rsidRPr="001875C1" w:rsidRDefault="00000000" w:rsidP="00016D0F">
      <w:pPr>
        <w:spacing w:before="600" w:after="600"/>
        <w:rPr>
          <w:rFonts w:cstheme="minorHAnsi"/>
          <w:sz w:val="28"/>
          <w:szCs w:val="28"/>
        </w:rPr>
      </w:pPr>
      <w:r>
        <w:rPr>
          <w:rFonts w:cstheme="minorHAnsi"/>
          <w:sz w:val="28"/>
          <w:szCs w:val="28"/>
        </w:rPr>
        <w:pict w14:anchorId="50C58056">
          <v:rect id="_x0000_i1042" style="width:0;height:0" o:hralign="center" o:hrstd="t" o:hrnoshade="t" o:hr="t" fillcolor="#25265e" stroked="f"/>
        </w:pict>
      </w:r>
    </w:p>
    <w:p w14:paraId="7955667C"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8. char type</w:t>
      </w:r>
    </w:p>
    <w:p w14:paraId="5C49A0B3" w14:textId="77777777" w:rsidR="00016D0F" w:rsidRPr="001875C1" w:rsidRDefault="00016D0F">
      <w:pPr>
        <w:numPr>
          <w:ilvl w:val="0"/>
          <w:numId w:val="20"/>
        </w:numPr>
        <w:shd w:val="clear" w:color="auto" w:fill="F9FAFC"/>
        <w:spacing w:after="180" w:line="450" w:lineRule="atLeast"/>
        <w:rPr>
          <w:rFonts w:cstheme="minorHAnsi"/>
          <w:sz w:val="28"/>
          <w:szCs w:val="28"/>
        </w:rPr>
      </w:pPr>
      <w:r w:rsidRPr="001875C1">
        <w:rPr>
          <w:rFonts w:cstheme="minorHAnsi"/>
          <w:sz w:val="28"/>
          <w:szCs w:val="28"/>
        </w:rPr>
        <w:t>It's a 16-bit Unicode character.</w:t>
      </w:r>
    </w:p>
    <w:p w14:paraId="0FA6E466"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The minimum value of the char data type is </w:t>
      </w:r>
      <w:r w:rsidRPr="001875C1">
        <w:rPr>
          <w:rStyle w:val="HTMLCode"/>
          <w:rFonts w:asciiTheme="minorHAnsi" w:eastAsiaTheme="minorHAnsi" w:hAnsiTheme="minorHAnsi" w:cstheme="minorHAnsi"/>
          <w:sz w:val="28"/>
          <w:szCs w:val="28"/>
          <w:bdr w:val="single" w:sz="6" w:space="0" w:color="D3DCE6" w:frame="1"/>
        </w:rPr>
        <w:t>'\u0000'</w:t>
      </w:r>
      <w:r w:rsidRPr="001875C1">
        <w:rPr>
          <w:rFonts w:cstheme="minorHAnsi"/>
          <w:sz w:val="28"/>
          <w:szCs w:val="28"/>
        </w:rPr>
        <w:t> (0) and the maximum value of the is </w:t>
      </w:r>
      <w:r w:rsidRPr="001875C1">
        <w:rPr>
          <w:rStyle w:val="HTMLCode"/>
          <w:rFonts w:asciiTheme="minorHAnsi" w:eastAsiaTheme="minorHAnsi" w:hAnsiTheme="minorHAnsi" w:cstheme="minorHAnsi"/>
          <w:sz w:val="28"/>
          <w:szCs w:val="28"/>
          <w:bdr w:val="single" w:sz="6" w:space="0" w:color="D3DCE6" w:frame="1"/>
        </w:rPr>
        <w:t>'\</w:t>
      </w:r>
      <w:proofErr w:type="spellStart"/>
      <w:r w:rsidRPr="001875C1">
        <w:rPr>
          <w:rStyle w:val="HTMLCode"/>
          <w:rFonts w:asciiTheme="minorHAnsi" w:eastAsiaTheme="minorHAnsi" w:hAnsiTheme="minorHAnsi" w:cstheme="minorHAnsi"/>
          <w:sz w:val="28"/>
          <w:szCs w:val="28"/>
          <w:bdr w:val="single" w:sz="6" w:space="0" w:color="D3DCE6" w:frame="1"/>
        </w:rPr>
        <w:t>uffff</w:t>
      </w:r>
      <w:proofErr w:type="spellEnd"/>
      <w:r w:rsidRPr="001875C1">
        <w:rPr>
          <w:rStyle w:val="HTMLCode"/>
          <w:rFonts w:asciiTheme="minorHAnsi" w:eastAsiaTheme="minorHAnsi" w:hAnsiTheme="minorHAnsi" w:cstheme="minorHAnsi"/>
          <w:sz w:val="28"/>
          <w:szCs w:val="28"/>
          <w:bdr w:val="single" w:sz="6" w:space="0" w:color="D3DCE6" w:frame="1"/>
        </w:rPr>
        <w:t>'</w:t>
      </w:r>
      <w:r w:rsidRPr="001875C1">
        <w:rPr>
          <w:rFonts w:cstheme="minorHAnsi"/>
          <w:sz w:val="28"/>
          <w:szCs w:val="28"/>
        </w:rPr>
        <w:t>.</w:t>
      </w:r>
    </w:p>
    <w:p w14:paraId="1094C9B7" w14:textId="77777777" w:rsidR="00016D0F" w:rsidRPr="001875C1" w:rsidRDefault="00016D0F">
      <w:pPr>
        <w:numPr>
          <w:ilvl w:val="0"/>
          <w:numId w:val="20"/>
        </w:numPr>
        <w:shd w:val="clear" w:color="auto" w:fill="F9FAFC"/>
        <w:spacing w:after="0" w:line="450" w:lineRule="atLeast"/>
        <w:rPr>
          <w:rFonts w:cstheme="minorHAnsi"/>
          <w:sz w:val="28"/>
          <w:szCs w:val="28"/>
        </w:rPr>
      </w:pPr>
      <w:r w:rsidRPr="001875C1">
        <w:rPr>
          <w:rFonts w:cstheme="minorHAnsi"/>
          <w:sz w:val="28"/>
          <w:szCs w:val="28"/>
        </w:rPr>
        <w:t>Default value: </w:t>
      </w:r>
      <w:r w:rsidRPr="001875C1">
        <w:rPr>
          <w:rStyle w:val="HTMLCode"/>
          <w:rFonts w:asciiTheme="minorHAnsi" w:eastAsiaTheme="minorHAnsi" w:hAnsiTheme="minorHAnsi" w:cstheme="minorHAnsi"/>
          <w:sz w:val="28"/>
          <w:szCs w:val="28"/>
          <w:bdr w:val="single" w:sz="6" w:space="0" w:color="D3DCE6" w:frame="1"/>
        </w:rPr>
        <w:t>'\u0000'</w:t>
      </w:r>
    </w:p>
    <w:p w14:paraId="370B2ED9"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8: Java char data type</w:t>
      </w:r>
    </w:p>
    <w:p w14:paraId="43110B9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7FF70BCD"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38CB72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85B1A6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 = </w:t>
      </w:r>
      <w:r w:rsidRPr="001875C1">
        <w:rPr>
          <w:rStyle w:val="hljs-string"/>
          <w:rFonts w:asciiTheme="minorHAnsi" w:hAnsiTheme="minorHAnsi" w:cstheme="minorHAnsi"/>
          <w:color w:val="98C379"/>
          <w:sz w:val="28"/>
          <w:szCs w:val="28"/>
          <w:bdr w:val="none" w:sz="0" w:space="0" w:color="auto" w:frame="1"/>
          <w:shd w:val="clear" w:color="auto" w:fill="383B40"/>
        </w:rPr>
        <w:t>'\u0051'</w:t>
      </w:r>
      <w:r w:rsidRPr="001875C1">
        <w:rPr>
          <w:rStyle w:val="HTMLCode"/>
          <w:rFonts w:asciiTheme="minorHAnsi" w:hAnsiTheme="minorHAnsi" w:cstheme="minorHAnsi"/>
          <w:color w:val="D3D3D3"/>
          <w:sz w:val="28"/>
          <w:szCs w:val="28"/>
          <w:bdr w:val="none" w:sz="0" w:space="0" w:color="auto" w:frame="1"/>
          <w:shd w:val="clear" w:color="auto" w:fill="383B40"/>
        </w:rPr>
        <w:t>;</w:t>
      </w:r>
    </w:p>
    <w:p w14:paraId="2A119779"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  </w:t>
      </w:r>
      <w:r w:rsidRPr="001875C1">
        <w:rPr>
          <w:rStyle w:val="hljs-comment"/>
          <w:rFonts w:asciiTheme="minorHAnsi" w:hAnsiTheme="minorHAnsi" w:cstheme="minorHAnsi"/>
          <w:color w:val="FFDDBE"/>
          <w:sz w:val="28"/>
          <w:szCs w:val="28"/>
          <w:bdr w:val="none" w:sz="0" w:space="0" w:color="auto" w:frame="1"/>
          <w:shd w:val="clear" w:color="auto" w:fill="383B40"/>
        </w:rPr>
        <w:t>// prints Q</w:t>
      </w:r>
    </w:p>
    <w:p w14:paraId="7FECC8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39D6FA5B"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t>}</w:t>
      </w:r>
    </w:p>
    <w:p w14:paraId="074F37D3" w14:textId="77777777" w:rsidR="00016D0F" w:rsidRPr="001875C1" w:rsidRDefault="00000000" w:rsidP="00016D0F">
      <w:pPr>
        <w:shd w:val="clear" w:color="auto" w:fill="383B40"/>
        <w:rPr>
          <w:rFonts w:cstheme="minorHAnsi"/>
          <w:color w:val="25265E"/>
          <w:sz w:val="28"/>
          <w:szCs w:val="28"/>
        </w:rPr>
      </w:pPr>
      <w:hyperlink r:id="rId50" w:tgtFrame="_blank" w:history="1">
        <w:r w:rsidR="00016D0F" w:rsidRPr="001875C1">
          <w:rPr>
            <w:rStyle w:val="Hyperlink"/>
            <w:rFonts w:cstheme="minorHAnsi"/>
            <w:color w:val="FFFFFF"/>
            <w:sz w:val="28"/>
            <w:szCs w:val="28"/>
          </w:rPr>
          <w:t>Run Code</w:t>
        </w:r>
      </w:hyperlink>
    </w:p>
    <w:p w14:paraId="051D4710"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Unicode value of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is </w:t>
      </w:r>
      <w:r w:rsidRPr="001875C1">
        <w:rPr>
          <w:rStyle w:val="Strong"/>
          <w:rFonts w:asciiTheme="minorHAnsi" w:eastAsiaTheme="majorEastAsia" w:hAnsiTheme="minorHAnsi" w:cstheme="minorHAnsi"/>
          <w:sz w:val="28"/>
          <w:szCs w:val="28"/>
        </w:rPr>
        <w:t>\u0051</w:t>
      </w:r>
      <w:r w:rsidRPr="001875C1">
        <w:rPr>
          <w:rFonts w:asciiTheme="minorHAnsi" w:hAnsiTheme="minorHAnsi" w:cstheme="minorHAnsi"/>
          <w:sz w:val="28"/>
          <w:szCs w:val="28"/>
        </w:rPr>
        <w:t>. Hence, we get </w:t>
      </w:r>
      <w:r w:rsidRPr="001875C1">
        <w:rPr>
          <w:rStyle w:val="HTMLCode"/>
          <w:rFonts w:asciiTheme="minorHAnsi" w:hAnsiTheme="minorHAnsi" w:cstheme="minorHAnsi"/>
          <w:sz w:val="28"/>
          <w:szCs w:val="28"/>
          <w:bdr w:val="single" w:sz="6" w:space="0" w:color="D3DCE6" w:frame="1"/>
        </w:rPr>
        <w:t>Q</w:t>
      </w:r>
      <w:r w:rsidRPr="001875C1">
        <w:rPr>
          <w:rFonts w:asciiTheme="minorHAnsi" w:hAnsiTheme="minorHAnsi" w:cstheme="minorHAnsi"/>
          <w:sz w:val="28"/>
          <w:szCs w:val="28"/>
        </w:rPr>
        <w:t> as the output.</w:t>
      </w:r>
    </w:p>
    <w:p w14:paraId="4F3BE723" w14:textId="77777777" w:rsidR="00016D0F" w:rsidRPr="001875C1" w:rsidRDefault="00016D0F" w:rsidP="00016D0F">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is another example:</w:t>
      </w:r>
    </w:p>
    <w:p w14:paraId="481EF7A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670F24D2"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w:t>
      </w:r>
    </w:p>
    <w:p w14:paraId="4B0468C0"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03336D23"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letter1 = </w:t>
      </w:r>
      <w:r w:rsidRPr="001875C1">
        <w:rPr>
          <w:rStyle w:val="hljs-string"/>
          <w:rFonts w:asciiTheme="minorHAnsi" w:hAnsiTheme="minorHAnsi" w:cstheme="minorHAnsi"/>
          <w:color w:val="98C379"/>
          <w:sz w:val="28"/>
          <w:szCs w:val="28"/>
          <w:bdr w:val="none" w:sz="0" w:space="0" w:color="auto" w:frame="1"/>
          <w:shd w:val="clear" w:color="auto" w:fill="383B40"/>
        </w:rPr>
        <w:t>'9'</w:t>
      </w:r>
      <w:r w:rsidRPr="001875C1">
        <w:rPr>
          <w:rStyle w:val="HTMLCode"/>
          <w:rFonts w:asciiTheme="minorHAnsi" w:hAnsiTheme="minorHAnsi" w:cstheme="minorHAnsi"/>
          <w:color w:val="D3D3D3"/>
          <w:sz w:val="28"/>
          <w:szCs w:val="28"/>
          <w:bdr w:val="none" w:sz="0" w:space="0" w:color="auto" w:frame="1"/>
          <w:shd w:val="clear" w:color="auto" w:fill="383B40"/>
        </w:rPr>
        <w:t>;</w:t>
      </w:r>
    </w:p>
    <w:p w14:paraId="66EE93F5"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(letter1);  </w:t>
      </w:r>
      <w:r w:rsidRPr="001875C1">
        <w:rPr>
          <w:rStyle w:val="hljs-comment"/>
          <w:rFonts w:asciiTheme="minorHAnsi" w:hAnsiTheme="minorHAnsi" w:cstheme="minorHAnsi"/>
          <w:color w:val="FFDDBE"/>
          <w:sz w:val="28"/>
          <w:szCs w:val="28"/>
          <w:bdr w:val="none" w:sz="0" w:space="0" w:color="auto" w:frame="1"/>
          <w:shd w:val="clear" w:color="auto" w:fill="383B40"/>
        </w:rPr>
        <w:t>// prints 9</w:t>
      </w:r>
    </w:p>
    <w:p w14:paraId="69AEF957"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hAnsiTheme="minorHAnsi" w:cstheme="minorHAnsi"/>
          <w:color w:val="D3D3D3"/>
          <w:sz w:val="28"/>
          <w:szCs w:val="28"/>
          <w:bdr w:val="none" w:sz="0" w:space="0" w:color="auto" w:frame="1"/>
          <w:shd w:val="clear" w:color="auto" w:fill="383B40"/>
        </w:rPr>
        <w:tab/>
      </w:r>
    </w:p>
    <w:p w14:paraId="78A07F8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char</w:t>
      </w:r>
      <w:r w:rsidRPr="001875C1">
        <w:rPr>
          <w:rStyle w:val="HTMLCode"/>
          <w:rFonts w:asciiTheme="minorHAnsi" w:hAnsiTheme="minorHAnsi" w:cstheme="minorHAnsi"/>
          <w:color w:val="D3D3D3"/>
          <w:sz w:val="28"/>
          <w:szCs w:val="28"/>
          <w:bdr w:val="none" w:sz="0" w:space="0" w:color="auto" w:frame="1"/>
          <w:shd w:val="clear" w:color="auto" w:fill="383B40"/>
        </w:rPr>
        <w:t xml:space="preserve"> letter2 = </w:t>
      </w:r>
      <w:r w:rsidRPr="001875C1">
        <w:rPr>
          <w:rStyle w:val="hljs-number"/>
          <w:rFonts w:asciiTheme="minorHAnsi" w:hAnsiTheme="minorHAnsi" w:cstheme="minorHAnsi"/>
          <w:color w:val="D19A66"/>
          <w:sz w:val="28"/>
          <w:szCs w:val="28"/>
          <w:bdr w:val="none" w:sz="0" w:space="0" w:color="auto" w:frame="1"/>
          <w:shd w:val="clear" w:color="auto" w:fill="383B40"/>
        </w:rPr>
        <w:t>65</w:t>
      </w:r>
      <w:r w:rsidRPr="001875C1">
        <w:rPr>
          <w:rStyle w:val="HTMLCode"/>
          <w:rFonts w:asciiTheme="minorHAnsi" w:hAnsiTheme="minorHAnsi" w:cstheme="minorHAnsi"/>
          <w:color w:val="D3D3D3"/>
          <w:sz w:val="28"/>
          <w:szCs w:val="28"/>
          <w:bdr w:val="none" w:sz="0" w:space="0" w:color="auto" w:frame="1"/>
          <w:shd w:val="clear" w:color="auto" w:fill="383B40"/>
        </w:rPr>
        <w:t>;</w:t>
      </w:r>
    </w:p>
    <w:p w14:paraId="404A5B94"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hAnsiTheme="minorHAnsi" w:cstheme="minorHAnsi"/>
          <w:color w:val="D3D3D3"/>
          <w:sz w:val="28"/>
          <w:szCs w:val="28"/>
          <w:bdr w:val="none" w:sz="0" w:space="0" w:color="auto" w:frame="1"/>
          <w:shd w:val="clear" w:color="auto" w:fill="383B40"/>
        </w:rPr>
        <w:t xml:space="preserve">(letter2);  </w:t>
      </w:r>
      <w:r w:rsidRPr="001875C1">
        <w:rPr>
          <w:rStyle w:val="hljs-comment"/>
          <w:rFonts w:asciiTheme="minorHAnsi" w:hAnsiTheme="minorHAnsi" w:cstheme="minorHAnsi"/>
          <w:color w:val="FFDDBE"/>
          <w:sz w:val="28"/>
          <w:szCs w:val="28"/>
          <w:bdr w:val="none" w:sz="0" w:space="0" w:color="auto" w:frame="1"/>
          <w:shd w:val="clear" w:color="auto" w:fill="383B40"/>
        </w:rPr>
        <w:t>// prints A</w:t>
      </w:r>
    </w:p>
    <w:p w14:paraId="7FA8134E"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p>
    <w:p w14:paraId="6DF98FAB" w14:textId="77777777" w:rsidR="00016D0F" w:rsidRPr="001875C1" w:rsidRDefault="00016D0F" w:rsidP="00016D0F">
      <w:pPr>
        <w:pStyle w:val="HTMLPreformatted"/>
        <w:shd w:val="clear" w:color="auto" w:fill="383B40"/>
        <w:spacing w:line="300" w:lineRule="atLeast"/>
        <w:rPr>
          <w:rStyle w:val="HTMLCode"/>
          <w:rFonts w:asciiTheme="minorHAnsi" w:hAnsiTheme="minorHAnsi" w:cstheme="minorHAnsi"/>
          <w:color w:val="D3D3D3"/>
          <w:sz w:val="28"/>
          <w:szCs w:val="28"/>
          <w:bdr w:val="none" w:sz="0" w:space="0" w:color="auto" w:frame="1"/>
          <w:shd w:val="clear" w:color="auto" w:fill="383B40"/>
        </w:rPr>
      </w:pPr>
      <w:r w:rsidRPr="001875C1">
        <w:rPr>
          <w:rStyle w:val="HTMLCode"/>
          <w:rFonts w:asciiTheme="minorHAnsi" w:hAnsiTheme="minorHAnsi" w:cstheme="minorHAnsi"/>
          <w:color w:val="D3D3D3"/>
          <w:sz w:val="28"/>
          <w:szCs w:val="28"/>
          <w:bdr w:val="none" w:sz="0" w:space="0" w:color="auto" w:frame="1"/>
          <w:shd w:val="clear" w:color="auto" w:fill="383B40"/>
        </w:rPr>
        <w:t xml:space="preserve">  }</w:t>
      </w:r>
    </w:p>
    <w:p w14:paraId="1A098889" w14:textId="77777777" w:rsidR="00016D0F" w:rsidRPr="001875C1" w:rsidRDefault="00016D0F" w:rsidP="00016D0F">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hAnsiTheme="minorHAnsi" w:cstheme="minorHAnsi"/>
          <w:color w:val="D3D3D3"/>
          <w:sz w:val="28"/>
          <w:szCs w:val="28"/>
          <w:bdr w:val="none" w:sz="0" w:space="0" w:color="auto" w:frame="1"/>
          <w:shd w:val="clear" w:color="auto" w:fill="383B40"/>
        </w:rPr>
        <w:lastRenderedPageBreak/>
        <w:t>}</w:t>
      </w:r>
    </w:p>
    <w:p w14:paraId="7AC7BB85" w14:textId="77777777" w:rsidR="00016D0F" w:rsidRPr="001875C1" w:rsidRDefault="00000000" w:rsidP="00016D0F">
      <w:pPr>
        <w:shd w:val="clear" w:color="auto" w:fill="383B40"/>
        <w:rPr>
          <w:rFonts w:cstheme="minorHAnsi"/>
          <w:color w:val="25265E"/>
          <w:sz w:val="28"/>
          <w:szCs w:val="28"/>
        </w:rPr>
      </w:pPr>
      <w:hyperlink r:id="rId51" w:tgtFrame="_blank" w:history="1">
        <w:r w:rsidR="00016D0F" w:rsidRPr="001875C1">
          <w:rPr>
            <w:rStyle w:val="Hyperlink"/>
            <w:rFonts w:cstheme="minorHAnsi"/>
            <w:color w:val="FFFFFF"/>
            <w:sz w:val="28"/>
            <w:szCs w:val="28"/>
          </w:rPr>
          <w:t>Run Code</w:t>
        </w:r>
      </w:hyperlink>
    </w:p>
    <w:p w14:paraId="5B71CFA8"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assigned </w:t>
      </w:r>
      <w:r w:rsidRPr="001875C1">
        <w:rPr>
          <w:rStyle w:val="HTMLCode"/>
          <w:rFonts w:asciiTheme="minorHAnsi" w:hAnsiTheme="minorHAnsi" w:cstheme="minorHAnsi"/>
          <w:sz w:val="28"/>
          <w:szCs w:val="28"/>
          <w:bdr w:val="single" w:sz="6" w:space="0" w:color="D3DCE6" w:frame="1"/>
        </w:rPr>
        <w:t>9</w:t>
      </w:r>
      <w:r w:rsidRPr="001875C1">
        <w:rPr>
          <w:rFonts w:asciiTheme="minorHAnsi" w:hAnsiTheme="minorHAnsi" w:cstheme="minorHAnsi"/>
          <w:sz w:val="28"/>
          <w:szCs w:val="28"/>
        </w:rPr>
        <w:t> as a character (specified by single quotes) to the </w:t>
      </w:r>
      <w:r w:rsidRPr="001875C1">
        <w:rPr>
          <w:rStyle w:val="HTMLVariable"/>
          <w:rFonts w:asciiTheme="minorHAnsi" w:hAnsiTheme="minorHAnsi" w:cstheme="minorHAnsi"/>
          <w:i w:val="0"/>
          <w:iCs w:val="0"/>
          <w:sz w:val="28"/>
          <w:szCs w:val="28"/>
          <w:bdr w:val="single" w:sz="6" w:space="0" w:color="D3DCE6" w:frame="1"/>
        </w:rPr>
        <w:t>letter1</w:t>
      </w:r>
      <w:r w:rsidRPr="001875C1">
        <w:rPr>
          <w:rFonts w:asciiTheme="minorHAnsi" w:hAnsiTheme="minorHAnsi" w:cstheme="minorHAnsi"/>
          <w:sz w:val="28"/>
          <w:szCs w:val="28"/>
        </w:rPr>
        <w:t> variable. However, the </w:t>
      </w:r>
      <w:r w:rsidRPr="001875C1">
        <w:rPr>
          <w:rStyle w:val="HTMLVariable"/>
          <w:rFonts w:asciiTheme="minorHAnsi" w:hAnsiTheme="minorHAnsi" w:cstheme="minorHAnsi"/>
          <w:i w:val="0"/>
          <w:iCs w:val="0"/>
          <w:sz w:val="28"/>
          <w:szCs w:val="28"/>
          <w:bdr w:val="single" w:sz="6" w:space="0" w:color="D3DCE6" w:frame="1"/>
        </w:rPr>
        <w:t>letter2</w:t>
      </w:r>
      <w:r w:rsidRPr="001875C1">
        <w:rPr>
          <w:rFonts w:asciiTheme="minorHAnsi" w:hAnsiTheme="minorHAnsi" w:cstheme="minorHAnsi"/>
          <w:sz w:val="28"/>
          <w:szCs w:val="28"/>
        </w:rPr>
        <w:t> variable is assigned </w:t>
      </w:r>
      <w:r w:rsidRPr="001875C1">
        <w:rPr>
          <w:rStyle w:val="HTMLCode"/>
          <w:rFonts w:asciiTheme="minorHAnsi" w:hAnsiTheme="minorHAnsi" w:cstheme="minorHAnsi"/>
          <w:sz w:val="28"/>
          <w:szCs w:val="28"/>
          <w:bdr w:val="single" w:sz="6" w:space="0" w:color="D3DCE6" w:frame="1"/>
        </w:rPr>
        <w:t>65</w:t>
      </w:r>
      <w:r w:rsidRPr="001875C1">
        <w:rPr>
          <w:rFonts w:asciiTheme="minorHAnsi" w:hAnsiTheme="minorHAnsi" w:cstheme="minorHAnsi"/>
          <w:sz w:val="28"/>
          <w:szCs w:val="28"/>
        </w:rPr>
        <w:t> as an integer number (no single quotes).</w:t>
      </w:r>
    </w:p>
    <w:p w14:paraId="38384110" w14:textId="57C45415"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is printed to the output. It is because Java treats characters as an integer and the ASCII value of </w:t>
      </w:r>
      <w:r w:rsidRPr="001875C1">
        <w:rPr>
          <w:rStyle w:val="HTMLCode"/>
          <w:rFonts w:asciiTheme="minorHAnsi" w:hAnsiTheme="minorHAnsi" w:cstheme="minorHAnsi"/>
          <w:sz w:val="28"/>
          <w:szCs w:val="28"/>
          <w:bdr w:val="single" w:sz="6" w:space="0" w:color="D3DCE6" w:frame="1"/>
        </w:rPr>
        <w:t>A</w:t>
      </w:r>
      <w:r w:rsidRPr="001875C1">
        <w:rPr>
          <w:rFonts w:asciiTheme="minorHAnsi" w:hAnsiTheme="minorHAnsi" w:cstheme="minorHAnsi"/>
          <w:sz w:val="28"/>
          <w:szCs w:val="28"/>
        </w:rPr>
        <w:t xml:space="preserve"> is 65. </w:t>
      </w:r>
    </w:p>
    <w:p w14:paraId="6124E544" w14:textId="77777777" w:rsidR="00016D0F" w:rsidRPr="001875C1" w:rsidRDefault="00000000" w:rsidP="00016D0F">
      <w:pPr>
        <w:spacing w:before="600" w:after="600"/>
        <w:rPr>
          <w:rFonts w:cstheme="minorHAnsi"/>
          <w:sz w:val="28"/>
          <w:szCs w:val="28"/>
        </w:rPr>
      </w:pPr>
      <w:r>
        <w:rPr>
          <w:rFonts w:cstheme="minorHAnsi"/>
          <w:sz w:val="28"/>
          <w:szCs w:val="28"/>
        </w:rPr>
        <w:pict w14:anchorId="43D9343D">
          <v:rect id="_x0000_i1043" style="width:0;height:0" o:hralign="center" o:hrstd="t" o:hrnoshade="t" o:hr="t" fillcolor="#25265e" stroked="f"/>
        </w:pict>
      </w:r>
    </w:p>
    <w:p w14:paraId="5F7C5577" w14:textId="77777777" w:rsidR="00016D0F" w:rsidRPr="001875C1" w:rsidRDefault="00016D0F" w:rsidP="00016D0F">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String type</w:t>
      </w:r>
    </w:p>
    <w:p w14:paraId="3FE7A86C" w14:textId="77777777"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Java also provides support for character strings via </w:t>
      </w:r>
      <w:proofErr w:type="spellStart"/>
      <w:r w:rsidRPr="001875C1">
        <w:rPr>
          <w:rStyle w:val="HTMLCode"/>
          <w:rFonts w:asciiTheme="minorHAnsi" w:hAnsiTheme="minorHAnsi" w:cstheme="minorHAnsi"/>
          <w:sz w:val="28"/>
          <w:szCs w:val="28"/>
          <w:bdr w:val="single" w:sz="6" w:space="0" w:color="D3DCE6" w:frame="1"/>
        </w:rPr>
        <w:t>java.lang.String</w:t>
      </w:r>
      <w:proofErr w:type="spellEnd"/>
      <w:r w:rsidRPr="001875C1">
        <w:rPr>
          <w:rFonts w:asciiTheme="minorHAnsi" w:hAnsiTheme="minorHAnsi" w:cstheme="minorHAnsi"/>
          <w:sz w:val="28"/>
          <w:szCs w:val="28"/>
        </w:rPr>
        <w:t> class. Strings in Java are not primitive types. Instead, they are objects. For example,</w:t>
      </w:r>
    </w:p>
    <w:p w14:paraId="35350A2E" w14:textId="77777777" w:rsidR="00016D0F" w:rsidRPr="001875C1" w:rsidRDefault="00016D0F" w:rsidP="00016D0F">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String </w:t>
      </w:r>
      <w:proofErr w:type="spellStart"/>
      <w:r w:rsidRPr="001875C1">
        <w:rPr>
          <w:rFonts w:asciiTheme="minorHAnsi" w:hAnsiTheme="minorHAnsi" w:cstheme="minorHAnsi"/>
          <w:color w:val="D5D5D5"/>
          <w:sz w:val="28"/>
          <w:szCs w:val="28"/>
        </w:rPr>
        <w:t>myString</w:t>
      </w:r>
      <w:proofErr w:type="spellEnd"/>
      <w:r w:rsidRPr="001875C1">
        <w:rPr>
          <w:rFonts w:asciiTheme="minorHAnsi" w:hAnsiTheme="minorHAnsi" w:cstheme="minorHAnsi"/>
          <w:color w:val="D5D5D5"/>
          <w:sz w:val="28"/>
          <w:szCs w:val="28"/>
        </w:rPr>
        <w:t xml:space="preserve"> = "Java Programming";</w:t>
      </w:r>
    </w:p>
    <w:p w14:paraId="4ED46379" w14:textId="4CC858B8" w:rsidR="00016D0F" w:rsidRPr="001875C1" w:rsidRDefault="00016D0F"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spellStart"/>
      <w:r w:rsidRPr="001875C1">
        <w:rPr>
          <w:rStyle w:val="HTMLVariable"/>
          <w:rFonts w:asciiTheme="minorHAnsi" w:hAnsiTheme="minorHAnsi" w:cstheme="minorHAnsi"/>
          <w:i w:val="0"/>
          <w:iCs w:val="0"/>
          <w:sz w:val="28"/>
          <w:szCs w:val="28"/>
          <w:bdr w:val="single" w:sz="6" w:space="0" w:color="D3DCE6" w:frame="1"/>
        </w:rPr>
        <w:t>myString</w:t>
      </w:r>
      <w:proofErr w:type="spellEnd"/>
      <w:r w:rsidRPr="001875C1">
        <w:rPr>
          <w:rFonts w:asciiTheme="minorHAnsi" w:hAnsiTheme="minorHAnsi" w:cstheme="minorHAnsi"/>
          <w:sz w:val="28"/>
          <w:szCs w:val="28"/>
        </w:rPr>
        <w:t> is an object of the </w:t>
      </w:r>
      <w:r w:rsidRPr="001875C1">
        <w:rPr>
          <w:rStyle w:val="HTMLCode"/>
          <w:rFonts w:asciiTheme="minorHAnsi" w:hAnsiTheme="minorHAnsi" w:cstheme="minorHAnsi"/>
          <w:sz w:val="28"/>
          <w:szCs w:val="28"/>
          <w:bdr w:val="single" w:sz="6" w:space="0" w:color="D3DCE6" w:frame="1"/>
        </w:rPr>
        <w:t>String</w:t>
      </w:r>
      <w:r w:rsidRPr="001875C1">
        <w:rPr>
          <w:rFonts w:asciiTheme="minorHAnsi" w:hAnsiTheme="minorHAnsi" w:cstheme="minorHAnsi"/>
          <w:sz w:val="28"/>
          <w:szCs w:val="28"/>
        </w:rPr>
        <w:t> class. </w:t>
      </w:r>
    </w:p>
    <w:p w14:paraId="3D005EEA" w14:textId="52460934"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3DBF3B1" w14:textId="14DA35B0"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Methods:</w:t>
      </w:r>
    </w:p>
    <w:p w14:paraId="124A5371" w14:textId="486FD9DC" w:rsidR="006B50F7" w:rsidRPr="001875C1" w:rsidRDefault="006B50F7"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0605B587" w14:textId="5A4BA2C2" w:rsidR="006B50F7"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Example:</w:t>
      </w:r>
    </w:p>
    <w:p w14:paraId="4E9785E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package</w:t>
      </w:r>
      <w:r w:rsidRPr="001875C1">
        <w:rPr>
          <w:rFonts w:cstheme="minorHAnsi"/>
          <w:color w:val="000000"/>
          <w:sz w:val="28"/>
          <w:szCs w:val="28"/>
        </w:rPr>
        <w:t xml:space="preserve"> </w:t>
      </w:r>
      <w:proofErr w:type="spellStart"/>
      <w:r w:rsidRPr="001875C1">
        <w:rPr>
          <w:rFonts w:cstheme="minorHAnsi"/>
          <w:color w:val="000000"/>
          <w:sz w:val="28"/>
          <w:szCs w:val="28"/>
        </w:rPr>
        <w:t>com.Employee</w:t>
      </w:r>
      <w:proofErr w:type="spellEnd"/>
      <w:r w:rsidRPr="001875C1">
        <w:rPr>
          <w:rFonts w:cstheme="minorHAnsi"/>
          <w:color w:val="000000"/>
          <w:sz w:val="28"/>
          <w:szCs w:val="28"/>
        </w:rPr>
        <w:t>;</w:t>
      </w:r>
    </w:p>
    <w:p w14:paraId="25F83BD2" w14:textId="77777777" w:rsidR="00A41C70" w:rsidRPr="001875C1" w:rsidRDefault="00A41C70" w:rsidP="00A41C70">
      <w:pPr>
        <w:autoSpaceDE w:val="0"/>
        <w:autoSpaceDN w:val="0"/>
        <w:adjustRightInd w:val="0"/>
        <w:spacing w:after="0" w:line="240" w:lineRule="auto"/>
        <w:rPr>
          <w:rFonts w:cstheme="minorHAnsi"/>
          <w:sz w:val="28"/>
          <w:szCs w:val="28"/>
        </w:rPr>
      </w:pPr>
    </w:p>
    <w:p w14:paraId="3F1B9F6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class</w:t>
      </w:r>
      <w:r w:rsidRPr="001875C1">
        <w:rPr>
          <w:rFonts w:cstheme="minorHAnsi"/>
          <w:color w:val="000000"/>
          <w:sz w:val="28"/>
          <w:szCs w:val="28"/>
        </w:rPr>
        <w:t xml:space="preserve"> Student {</w:t>
      </w:r>
    </w:p>
    <w:p w14:paraId="21BF5AD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x</w:t>
      </w:r>
      <w:r w:rsidRPr="001875C1">
        <w:rPr>
          <w:rFonts w:cstheme="minorHAnsi"/>
          <w:color w:val="000000"/>
          <w:sz w:val="28"/>
          <w:szCs w:val="28"/>
        </w:rPr>
        <w:t>=10;</w:t>
      </w:r>
    </w:p>
    <w:p w14:paraId="450D69F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0000C0"/>
          <w:sz w:val="28"/>
          <w:szCs w:val="28"/>
        </w:rPr>
        <w:t>y</w:t>
      </w:r>
      <w:r w:rsidRPr="001875C1">
        <w:rPr>
          <w:rFonts w:cstheme="minorHAnsi"/>
          <w:color w:val="000000"/>
          <w:sz w:val="28"/>
          <w:szCs w:val="28"/>
        </w:rPr>
        <w:t>=20;</w:t>
      </w:r>
    </w:p>
    <w:p w14:paraId="2EA7CE0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7696AD9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display()</w:t>
      </w:r>
    </w:p>
    <w:p w14:paraId="0D8E60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2A1EEEF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2A00FF"/>
          <w:sz w:val="28"/>
          <w:szCs w:val="28"/>
        </w:rPr>
        <w:t>"</w:t>
      </w:r>
      <w:proofErr w:type="spellStart"/>
      <w:r w:rsidRPr="001875C1">
        <w:rPr>
          <w:rFonts w:cstheme="minorHAnsi"/>
          <w:color w:val="2A00FF"/>
          <w:sz w:val="28"/>
          <w:szCs w:val="28"/>
        </w:rPr>
        <w:t>sssss</w:t>
      </w:r>
      <w:proofErr w:type="spellEnd"/>
      <w:r w:rsidRPr="001875C1">
        <w:rPr>
          <w:rFonts w:cstheme="minorHAnsi"/>
          <w:color w:val="2A00FF"/>
          <w:sz w:val="28"/>
          <w:szCs w:val="28"/>
        </w:rPr>
        <w:t>"</w:t>
      </w:r>
      <w:r w:rsidRPr="001875C1">
        <w:rPr>
          <w:rFonts w:cstheme="minorHAnsi"/>
          <w:color w:val="000000"/>
          <w:sz w:val="28"/>
          <w:szCs w:val="28"/>
        </w:rPr>
        <w:t>);</w:t>
      </w:r>
    </w:p>
    <w:p w14:paraId="7FC23C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59A0212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6F24CB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add() {</w:t>
      </w:r>
    </w:p>
    <w:p w14:paraId="71B03F7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lastRenderedPageBreak/>
        <w:tab/>
      </w:r>
      <w:r w:rsidRPr="001875C1">
        <w:rPr>
          <w:rFonts w:cstheme="minorHAnsi"/>
          <w:color w:val="000000"/>
          <w:sz w:val="28"/>
          <w:szCs w:val="28"/>
        </w:rPr>
        <w:tab/>
      </w:r>
    </w:p>
    <w:p w14:paraId="1180193E"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roofErr w:type="spellStart"/>
      <w:r w:rsidRPr="001875C1">
        <w:rPr>
          <w:rFonts w:cstheme="minorHAnsi"/>
          <w:color w:val="0000C0"/>
          <w:sz w:val="28"/>
          <w:szCs w:val="28"/>
        </w:rPr>
        <w:t>x</w:t>
      </w:r>
      <w:r w:rsidRPr="001875C1">
        <w:rPr>
          <w:rFonts w:cstheme="minorHAnsi"/>
          <w:color w:val="000000"/>
          <w:sz w:val="28"/>
          <w:szCs w:val="28"/>
        </w:rPr>
        <w:t>+</w:t>
      </w:r>
      <w:r w:rsidRPr="001875C1">
        <w:rPr>
          <w:rFonts w:cstheme="minorHAnsi"/>
          <w:color w:val="0000C0"/>
          <w:sz w:val="28"/>
          <w:szCs w:val="28"/>
        </w:rPr>
        <w:t>y</w:t>
      </w:r>
      <w:proofErr w:type="spellEnd"/>
      <w:r w:rsidRPr="001875C1">
        <w:rPr>
          <w:rFonts w:cstheme="minorHAnsi"/>
          <w:color w:val="000000"/>
          <w:sz w:val="28"/>
          <w:szCs w:val="28"/>
        </w:rPr>
        <w:t>;</w:t>
      </w:r>
    </w:p>
    <w:p w14:paraId="7A5524F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color w:val="000000"/>
          <w:sz w:val="28"/>
          <w:szCs w:val="28"/>
        </w:rPr>
        <w:tab/>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z</w:t>
      </w:r>
      <w:r w:rsidRPr="001875C1">
        <w:rPr>
          <w:rFonts w:cstheme="minorHAnsi"/>
          <w:color w:val="000000"/>
          <w:sz w:val="28"/>
          <w:szCs w:val="28"/>
        </w:rPr>
        <w:t>;</w:t>
      </w:r>
    </w:p>
    <w:p w14:paraId="2F7899A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w:t>
      </w:r>
    </w:p>
    <w:p w14:paraId="40AABDC8" w14:textId="77777777" w:rsidR="00A41C70" w:rsidRPr="001875C1" w:rsidRDefault="00A41C70" w:rsidP="00A41C70">
      <w:pPr>
        <w:autoSpaceDE w:val="0"/>
        <w:autoSpaceDN w:val="0"/>
        <w:adjustRightInd w:val="0"/>
        <w:spacing w:after="0" w:line="240" w:lineRule="auto"/>
        <w:rPr>
          <w:rFonts w:cstheme="minorHAnsi"/>
          <w:sz w:val="28"/>
          <w:szCs w:val="28"/>
        </w:rPr>
      </w:pPr>
    </w:p>
    <w:p w14:paraId="713F8B01"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int</w:t>
      </w:r>
      <w:r w:rsidRPr="001875C1">
        <w:rPr>
          <w:rFonts w:cstheme="minorHAnsi"/>
          <w:color w:val="000000"/>
          <w:sz w:val="28"/>
          <w:szCs w:val="28"/>
        </w:rPr>
        <w:t xml:space="preserve"> </w:t>
      </w:r>
      <w:proofErr w:type="gramStart"/>
      <w:r w:rsidRPr="001875C1">
        <w:rPr>
          <w:rFonts w:cstheme="minorHAnsi"/>
          <w:color w:val="000000"/>
          <w:sz w:val="28"/>
          <w:szCs w:val="28"/>
        </w:rPr>
        <w:t>sum(</w:t>
      </w:r>
      <w:proofErr w:type="gramEnd"/>
      <w:r w:rsidRPr="001875C1">
        <w:rPr>
          <w:rFonts w:cstheme="minorHAnsi"/>
          <w:b/>
          <w:bCs/>
          <w:color w:val="7F0055"/>
          <w:sz w:val="28"/>
          <w:szCs w:val="28"/>
        </w:rPr>
        <w:t>int</w:t>
      </w:r>
      <w:r w:rsidRPr="001875C1">
        <w:rPr>
          <w:rFonts w:cstheme="minorHAnsi"/>
          <w:color w:val="000000"/>
          <w:sz w:val="28"/>
          <w:szCs w:val="28"/>
        </w:rPr>
        <w:t xml:space="preserve"> </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b/>
          <w:bCs/>
          <w:color w:val="7F0055"/>
          <w:sz w:val="28"/>
          <w:szCs w:val="28"/>
        </w:rPr>
        <w:t>int</w:t>
      </w:r>
      <w:proofErr w:type="spellEnd"/>
      <w:r w:rsidRPr="001875C1">
        <w:rPr>
          <w:rFonts w:cstheme="minorHAnsi"/>
          <w:color w:val="000000"/>
          <w:sz w:val="28"/>
          <w:szCs w:val="28"/>
        </w:rPr>
        <w:t xml:space="preserve"> </w:t>
      </w:r>
      <w:r w:rsidRPr="001875C1">
        <w:rPr>
          <w:rFonts w:cstheme="minorHAnsi"/>
          <w:color w:val="6A3E3E"/>
          <w:sz w:val="28"/>
          <w:szCs w:val="28"/>
        </w:rPr>
        <w:t>c</w:t>
      </w:r>
      <w:r w:rsidRPr="001875C1">
        <w:rPr>
          <w:rFonts w:cstheme="minorHAnsi"/>
          <w:color w:val="000000"/>
          <w:sz w:val="28"/>
          <w:szCs w:val="28"/>
        </w:rPr>
        <w:t>)</w:t>
      </w:r>
    </w:p>
    <w:p w14:paraId="2DC48E0A"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6889E607"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roofErr w:type="spellStart"/>
      <w:r w:rsidRPr="001875C1">
        <w:rPr>
          <w:rFonts w:cstheme="minorHAnsi"/>
          <w:color w:val="6A3E3E"/>
          <w:sz w:val="28"/>
          <w:szCs w:val="28"/>
        </w:rPr>
        <w:t>z</w:t>
      </w:r>
      <w:r w:rsidRPr="001875C1">
        <w:rPr>
          <w:rFonts w:cstheme="minorHAnsi"/>
          <w:color w:val="000000"/>
          <w:sz w:val="28"/>
          <w:szCs w:val="28"/>
        </w:rPr>
        <w:t>+</w:t>
      </w:r>
      <w:r w:rsidRPr="001875C1">
        <w:rPr>
          <w:rFonts w:cstheme="minorHAnsi"/>
          <w:color w:val="6A3E3E"/>
          <w:sz w:val="28"/>
          <w:szCs w:val="28"/>
        </w:rPr>
        <w:t>c</w:t>
      </w:r>
      <w:proofErr w:type="spellEnd"/>
      <w:r w:rsidRPr="001875C1">
        <w:rPr>
          <w:rFonts w:cstheme="minorHAnsi"/>
          <w:color w:val="000000"/>
          <w:sz w:val="28"/>
          <w:szCs w:val="28"/>
        </w:rPr>
        <w:t>;</w:t>
      </w:r>
    </w:p>
    <w:p w14:paraId="0D4A96E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r w:rsidRPr="001875C1">
        <w:rPr>
          <w:rFonts w:cstheme="minorHAnsi"/>
          <w:b/>
          <w:bCs/>
          <w:color w:val="7F0055"/>
          <w:sz w:val="28"/>
          <w:szCs w:val="28"/>
        </w:rPr>
        <w:t>return</w:t>
      </w:r>
      <w:r w:rsidRPr="001875C1">
        <w:rPr>
          <w:rFonts w:cstheme="minorHAnsi"/>
          <w:color w:val="000000"/>
          <w:sz w:val="28"/>
          <w:szCs w:val="28"/>
        </w:rPr>
        <w:t xml:space="preserve"> </w:t>
      </w:r>
      <w:r w:rsidRPr="001875C1">
        <w:rPr>
          <w:rFonts w:cstheme="minorHAnsi"/>
          <w:color w:val="6A3E3E"/>
          <w:sz w:val="28"/>
          <w:szCs w:val="28"/>
        </w:rPr>
        <w:t>s</w:t>
      </w:r>
      <w:r w:rsidRPr="001875C1">
        <w:rPr>
          <w:rFonts w:cstheme="minorHAnsi"/>
          <w:color w:val="000000"/>
          <w:sz w:val="28"/>
          <w:szCs w:val="28"/>
        </w:rPr>
        <w:t>;</w:t>
      </w:r>
    </w:p>
    <w:p w14:paraId="018CC9A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p>
    <w:p w14:paraId="1120F76B"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 xml:space="preserve"> </w:t>
      </w:r>
      <w:r w:rsidRPr="001875C1">
        <w:rPr>
          <w:rFonts w:cstheme="minorHAnsi"/>
          <w:b/>
          <w:bCs/>
          <w:color w:val="7F0055"/>
          <w:sz w:val="28"/>
          <w:szCs w:val="28"/>
        </w:rPr>
        <w:t>public</w:t>
      </w:r>
      <w:r w:rsidRPr="001875C1">
        <w:rPr>
          <w:rFonts w:cstheme="minorHAnsi"/>
          <w:color w:val="000000"/>
          <w:sz w:val="28"/>
          <w:szCs w:val="28"/>
        </w:rPr>
        <w:t xml:space="preserve"> </w:t>
      </w:r>
      <w:r w:rsidRPr="001875C1">
        <w:rPr>
          <w:rFonts w:cstheme="minorHAnsi"/>
          <w:b/>
          <w:bCs/>
          <w:color w:val="7F0055"/>
          <w:sz w:val="28"/>
          <w:szCs w:val="28"/>
        </w:rPr>
        <w:t>static</w:t>
      </w:r>
      <w:r w:rsidRPr="001875C1">
        <w:rPr>
          <w:rFonts w:cstheme="minorHAnsi"/>
          <w:color w:val="000000"/>
          <w:sz w:val="28"/>
          <w:szCs w:val="28"/>
        </w:rPr>
        <w:t xml:space="preserve"> </w:t>
      </w:r>
      <w:r w:rsidRPr="001875C1">
        <w:rPr>
          <w:rFonts w:cstheme="minorHAnsi"/>
          <w:b/>
          <w:bCs/>
          <w:color w:val="7F0055"/>
          <w:sz w:val="28"/>
          <w:szCs w:val="28"/>
        </w:rPr>
        <w:t>void</w:t>
      </w:r>
      <w:r w:rsidRPr="001875C1">
        <w:rPr>
          <w:rFonts w:cstheme="minorHAnsi"/>
          <w:color w:val="000000"/>
          <w:sz w:val="28"/>
          <w:szCs w:val="28"/>
        </w:rPr>
        <w:t xml:space="preserve"> </w:t>
      </w:r>
      <w:proofErr w:type="gramStart"/>
      <w:r w:rsidRPr="001875C1">
        <w:rPr>
          <w:rFonts w:cstheme="minorHAnsi"/>
          <w:color w:val="000000"/>
          <w:sz w:val="28"/>
          <w:szCs w:val="28"/>
        </w:rPr>
        <w:t>main(</w:t>
      </w:r>
      <w:proofErr w:type="gramEnd"/>
      <w:r w:rsidRPr="001875C1">
        <w:rPr>
          <w:rFonts w:cstheme="minorHAnsi"/>
          <w:color w:val="000000"/>
          <w:sz w:val="28"/>
          <w:szCs w:val="28"/>
        </w:rPr>
        <w:t xml:space="preserve">String[] </w:t>
      </w:r>
      <w:proofErr w:type="spellStart"/>
      <w:r w:rsidRPr="001875C1">
        <w:rPr>
          <w:rFonts w:cstheme="minorHAnsi"/>
          <w:color w:val="6A3E3E"/>
          <w:sz w:val="28"/>
          <w:szCs w:val="28"/>
        </w:rPr>
        <w:t>args</w:t>
      </w:r>
      <w:proofErr w:type="spellEnd"/>
      <w:r w:rsidRPr="001875C1">
        <w:rPr>
          <w:rFonts w:cstheme="minorHAnsi"/>
          <w:color w:val="000000"/>
          <w:sz w:val="28"/>
          <w:szCs w:val="28"/>
        </w:rPr>
        <w:t>) {</w:t>
      </w:r>
    </w:p>
    <w:p w14:paraId="38C07EFE" w14:textId="77777777" w:rsidR="00A41C70" w:rsidRPr="001875C1" w:rsidRDefault="00A41C70" w:rsidP="00A41C70">
      <w:pPr>
        <w:autoSpaceDE w:val="0"/>
        <w:autoSpaceDN w:val="0"/>
        <w:adjustRightInd w:val="0"/>
        <w:spacing w:after="0" w:line="240" w:lineRule="auto"/>
        <w:rPr>
          <w:rFonts w:cstheme="minorHAnsi"/>
          <w:sz w:val="28"/>
          <w:szCs w:val="28"/>
        </w:rPr>
      </w:pPr>
    </w:p>
    <w:p w14:paraId="4BD4A150"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Student </w:t>
      </w:r>
      <w:proofErr w:type="spellStart"/>
      <w:r w:rsidRPr="001875C1">
        <w:rPr>
          <w:rFonts w:cstheme="minorHAnsi"/>
          <w:color w:val="6A3E3E"/>
          <w:sz w:val="28"/>
          <w:szCs w:val="28"/>
        </w:rPr>
        <w:t>st</w:t>
      </w:r>
      <w:proofErr w:type="spellEnd"/>
      <w:r w:rsidRPr="001875C1">
        <w:rPr>
          <w:rFonts w:cstheme="minorHAnsi"/>
          <w:color w:val="000000"/>
          <w:sz w:val="28"/>
          <w:szCs w:val="28"/>
        </w:rPr>
        <w:t>=</w:t>
      </w:r>
      <w:r w:rsidRPr="001875C1">
        <w:rPr>
          <w:rFonts w:cstheme="minorHAnsi"/>
          <w:b/>
          <w:bCs/>
          <w:color w:val="7F0055"/>
          <w:sz w:val="28"/>
          <w:szCs w:val="28"/>
        </w:rPr>
        <w:t>new</w:t>
      </w:r>
      <w:r w:rsidRPr="001875C1">
        <w:rPr>
          <w:rFonts w:cstheme="minorHAnsi"/>
          <w:color w:val="000000"/>
          <w:sz w:val="28"/>
          <w:szCs w:val="28"/>
        </w:rPr>
        <w:t xml:space="preserve"> </w:t>
      </w:r>
      <w:proofErr w:type="gramStart"/>
      <w:r w:rsidRPr="001875C1">
        <w:rPr>
          <w:rFonts w:cstheme="minorHAnsi"/>
          <w:color w:val="000000"/>
          <w:sz w:val="28"/>
          <w:szCs w:val="28"/>
        </w:rPr>
        <w:t>Student(</w:t>
      </w:r>
      <w:proofErr w:type="gramEnd"/>
      <w:r w:rsidRPr="001875C1">
        <w:rPr>
          <w:rFonts w:cstheme="minorHAnsi"/>
          <w:color w:val="000000"/>
          <w:sz w:val="28"/>
          <w:szCs w:val="28"/>
        </w:rPr>
        <w:t>);</w:t>
      </w:r>
    </w:p>
    <w:p w14:paraId="373D63B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.display</w:t>
      </w:r>
      <w:proofErr w:type="spellEnd"/>
      <w:proofErr w:type="gramEnd"/>
      <w:r w:rsidRPr="001875C1">
        <w:rPr>
          <w:rFonts w:cstheme="minorHAnsi"/>
          <w:color w:val="000000"/>
          <w:sz w:val="28"/>
          <w:szCs w:val="28"/>
        </w:rPr>
        <w:t>();</w:t>
      </w:r>
    </w:p>
    <w:p w14:paraId="49271B4D" w14:textId="77777777" w:rsidR="00A41C70" w:rsidRPr="001875C1" w:rsidRDefault="00A41C70" w:rsidP="00A41C70">
      <w:pPr>
        <w:autoSpaceDE w:val="0"/>
        <w:autoSpaceDN w:val="0"/>
        <w:adjustRightInd w:val="0"/>
        <w:spacing w:after="0" w:line="240" w:lineRule="auto"/>
        <w:rPr>
          <w:rFonts w:cstheme="minorHAnsi"/>
          <w:sz w:val="28"/>
          <w:szCs w:val="28"/>
        </w:rPr>
      </w:pPr>
    </w:p>
    <w:p w14:paraId="7C4F3F2C"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m</w:t>
      </w:r>
      <w:r w:rsidRPr="001875C1">
        <w:rPr>
          <w:rFonts w:cstheme="minorHAnsi"/>
          <w:color w:val="000000"/>
          <w:sz w:val="28"/>
          <w:szCs w:val="28"/>
        </w:rPr>
        <w:t xml:space="preserve">= </w:t>
      </w:r>
      <w:proofErr w:type="spellStart"/>
      <w:proofErr w:type="gramStart"/>
      <w:r w:rsidRPr="001875C1">
        <w:rPr>
          <w:rFonts w:cstheme="minorHAnsi"/>
          <w:color w:val="6A3E3E"/>
          <w:sz w:val="28"/>
          <w:szCs w:val="28"/>
        </w:rPr>
        <w:t>st</w:t>
      </w:r>
      <w:r w:rsidRPr="001875C1">
        <w:rPr>
          <w:rFonts w:cstheme="minorHAnsi"/>
          <w:color w:val="000000"/>
          <w:sz w:val="28"/>
          <w:szCs w:val="28"/>
        </w:rPr>
        <w:t>.add</w:t>
      </w:r>
      <w:proofErr w:type="spellEnd"/>
      <w:r w:rsidRPr="001875C1">
        <w:rPr>
          <w:rFonts w:cstheme="minorHAnsi"/>
          <w:color w:val="000000"/>
          <w:sz w:val="28"/>
          <w:szCs w:val="28"/>
        </w:rPr>
        <w:t>(</w:t>
      </w:r>
      <w:proofErr w:type="gramEnd"/>
      <w:r w:rsidRPr="001875C1">
        <w:rPr>
          <w:rFonts w:cstheme="minorHAnsi"/>
          <w:color w:val="000000"/>
          <w:sz w:val="28"/>
          <w:szCs w:val="28"/>
        </w:rPr>
        <w:t>);</w:t>
      </w:r>
    </w:p>
    <w:p w14:paraId="073771E6"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m</w:t>
      </w:r>
      <w:r w:rsidRPr="001875C1">
        <w:rPr>
          <w:rFonts w:cstheme="minorHAnsi"/>
          <w:color w:val="000000"/>
          <w:sz w:val="28"/>
          <w:szCs w:val="28"/>
        </w:rPr>
        <w:t>);</w:t>
      </w:r>
    </w:p>
    <w:p w14:paraId="75194238"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r w:rsidRPr="001875C1">
        <w:rPr>
          <w:rFonts w:cstheme="minorHAnsi"/>
          <w:b/>
          <w:bCs/>
          <w:color w:val="7F0055"/>
          <w:sz w:val="28"/>
          <w:szCs w:val="28"/>
        </w:rPr>
        <w:t>int</w:t>
      </w:r>
      <w:r w:rsidRPr="001875C1">
        <w:rPr>
          <w:rFonts w:cstheme="minorHAnsi"/>
          <w:color w:val="000000"/>
          <w:sz w:val="28"/>
          <w:szCs w:val="28"/>
        </w:rPr>
        <w:t xml:space="preserve"> </w:t>
      </w:r>
      <w:r w:rsidRPr="001875C1">
        <w:rPr>
          <w:rFonts w:cstheme="minorHAnsi"/>
          <w:color w:val="6A3E3E"/>
          <w:sz w:val="28"/>
          <w:szCs w:val="28"/>
        </w:rPr>
        <w:t>d</w:t>
      </w:r>
      <w:r w:rsidRPr="001875C1">
        <w:rPr>
          <w:rFonts w:cstheme="minorHAnsi"/>
          <w:color w:val="000000"/>
          <w:sz w:val="28"/>
          <w:szCs w:val="28"/>
        </w:rPr>
        <w:t>=</w:t>
      </w:r>
      <w:proofErr w:type="spellStart"/>
      <w:proofErr w:type="gramStart"/>
      <w:r w:rsidRPr="001875C1">
        <w:rPr>
          <w:rFonts w:cstheme="minorHAnsi"/>
          <w:color w:val="6A3E3E"/>
          <w:sz w:val="28"/>
          <w:szCs w:val="28"/>
        </w:rPr>
        <w:t>st</w:t>
      </w:r>
      <w:r w:rsidRPr="001875C1">
        <w:rPr>
          <w:rFonts w:cstheme="minorHAnsi"/>
          <w:color w:val="000000"/>
          <w:sz w:val="28"/>
          <w:szCs w:val="28"/>
        </w:rPr>
        <w:t>.sum</w:t>
      </w:r>
      <w:proofErr w:type="spellEnd"/>
      <w:r w:rsidRPr="001875C1">
        <w:rPr>
          <w:rFonts w:cstheme="minorHAnsi"/>
          <w:color w:val="000000"/>
          <w:sz w:val="28"/>
          <w:szCs w:val="28"/>
        </w:rPr>
        <w:t>(</w:t>
      </w:r>
      <w:proofErr w:type="gramEnd"/>
      <w:r w:rsidRPr="001875C1">
        <w:rPr>
          <w:rFonts w:cstheme="minorHAnsi"/>
          <w:color w:val="000000"/>
          <w:sz w:val="28"/>
          <w:szCs w:val="28"/>
        </w:rPr>
        <w:t>50,70);</w:t>
      </w:r>
    </w:p>
    <w:p w14:paraId="650E4AFD"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roofErr w:type="spellStart"/>
      <w:r w:rsidRPr="001875C1">
        <w:rPr>
          <w:rFonts w:cstheme="minorHAnsi"/>
          <w:color w:val="000000"/>
          <w:sz w:val="28"/>
          <w:szCs w:val="28"/>
        </w:rPr>
        <w:t>System.</w:t>
      </w:r>
      <w:r w:rsidRPr="001875C1">
        <w:rPr>
          <w:rFonts w:cstheme="minorHAnsi"/>
          <w:b/>
          <w:bCs/>
          <w:i/>
          <w:iCs/>
          <w:color w:val="0000C0"/>
          <w:sz w:val="28"/>
          <w:szCs w:val="28"/>
        </w:rPr>
        <w:t>out</w:t>
      </w:r>
      <w:r w:rsidRPr="001875C1">
        <w:rPr>
          <w:rFonts w:cstheme="minorHAnsi"/>
          <w:color w:val="000000"/>
          <w:sz w:val="28"/>
          <w:szCs w:val="28"/>
        </w:rPr>
        <w:t>.println</w:t>
      </w:r>
      <w:proofErr w:type="spellEnd"/>
      <w:r w:rsidRPr="001875C1">
        <w:rPr>
          <w:rFonts w:cstheme="minorHAnsi"/>
          <w:color w:val="000000"/>
          <w:sz w:val="28"/>
          <w:szCs w:val="28"/>
        </w:rPr>
        <w:t>(</w:t>
      </w:r>
      <w:r w:rsidRPr="001875C1">
        <w:rPr>
          <w:rFonts w:cstheme="minorHAnsi"/>
          <w:color w:val="6A3E3E"/>
          <w:sz w:val="28"/>
          <w:szCs w:val="28"/>
        </w:rPr>
        <w:t>d</w:t>
      </w:r>
      <w:r w:rsidRPr="001875C1">
        <w:rPr>
          <w:rFonts w:cstheme="minorHAnsi"/>
          <w:color w:val="000000"/>
          <w:sz w:val="28"/>
          <w:szCs w:val="28"/>
        </w:rPr>
        <w:t>);</w:t>
      </w:r>
    </w:p>
    <w:p w14:paraId="705FB46F"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ab/>
      </w:r>
    </w:p>
    <w:p w14:paraId="2299EF13"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06758359" w14:textId="77777777" w:rsidR="00A41C70" w:rsidRPr="001875C1" w:rsidRDefault="00A41C70" w:rsidP="00A41C70">
      <w:pPr>
        <w:autoSpaceDE w:val="0"/>
        <w:autoSpaceDN w:val="0"/>
        <w:adjustRightInd w:val="0"/>
        <w:spacing w:after="0" w:line="240" w:lineRule="auto"/>
        <w:rPr>
          <w:rFonts w:cstheme="minorHAnsi"/>
          <w:sz w:val="28"/>
          <w:szCs w:val="28"/>
        </w:rPr>
      </w:pPr>
      <w:r w:rsidRPr="001875C1">
        <w:rPr>
          <w:rFonts w:cstheme="minorHAnsi"/>
          <w:color w:val="000000"/>
          <w:sz w:val="28"/>
          <w:szCs w:val="28"/>
        </w:rPr>
        <w:t>}</w:t>
      </w:r>
    </w:p>
    <w:p w14:paraId="22AFD3BB" w14:textId="6F35074A"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165FE494"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there are two types of methods:</w:t>
      </w:r>
    </w:p>
    <w:p w14:paraId="77D0D0A9"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User-defined Methods</w:t>
      </w:r>
      <w:r w:rsidRPr="001875C1">
        <w:rPr>
          <w:rFonts w:cstheme="minorHAnsi"/>
          <w:sz w:val="28"/>
          <w:szCs w:val="28"/>
        </w:rPr>
        <w:t>: We can create our own method based on our requirements.</w:t>
      </w:r>
    </w:p>
    <w:p w14:paraId="20E1EDDD" w14:textId="77777777" w:rsidR="008E1C7E" w:rsidRPr="001875C1" w:rsidRDefault="008E1C7E">
      <w:pPr>
        <w:numPr>
          <w:ilvl w:val="0"/>
          <w:numId w:val="21"/>
        </w:numPr>
        <w:shd w:val="clear" w:color="auto" w:fill="F9FAFC"/>
        <w:spacing w:after="0" w:line="450" w:lineRule="atLeast"/>
        <w:rPr>
          <w:rFonts w:cstheme="minorHAnsi"/>
          <w:sz w:val="28"/>
          <w:szCs w:val="28"/>
        </w:rPr>
      </w:pPr>
      <w:r w:rsidRPr="001875C1">
        <w:rPr>
          <w:rStyle w:val="Strong"/>
          <w:rFonts w:cstheme="minorHAnsi"/>
          <w:sz w:val="28"/>
          <w:szCs w:val="28"/>
        </w:rPr>
        <w:t>Standard Library Methods</w:t>
      </w:r>
      <w:r w:rsidRPr="001875C1">
        <w:rPr>
          <w:rFonts w:cstheme="minorHAnsi"/>
          <w:sz w:val="28"/>
          <w:szCs w:val="28"/>
        </w:rPr>
        <w:t>: These are built-in methods in Java that are available to use.</w:t>
      </w:r>
    </w:p>
    <w:p w14:paraId="166F048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Let's first learn about user-defined methods.</w:t>
      </w:r>
    </w:p>
    <w:p w14:paraId="3C0DE006" w14:textId="77777777" w:rsidR="008E1C7E" w:rsidRPr="001875C1" w:rsidRDefault="00000000" w:rsidP="008E1C7E">
      <w:pPr>
        <w:spacing w:before="600" w:after="600"/>
        <w:rPr>
          <w:rFonts w:cstheme="minorHAnsi"/>
          <w:sz w:val="28"/>
          <w:szCs w:val="28"/>
        </w:rPr>
      </w:pPr>
      <w:r>
        <w:rPr>
          <w:rFonts w:cstheme="minorHAnsi"/>
          <w:sz w:val="28"/>
          <w:szCs w:val="28"/>
        </w:rPr>
        <w:pict w14:anchorId="38D7D50B">
          <v:rect id="_x0000_i1044" style="width:0;height:0" o:hralign="center" o:hrstd="t" o:hrnoshade="t" o:hr="t" fillcolor="#25265e" stroked="f"/>
        </w:pict>
      </w:r>
    </w:p>
    <w:p w14:paraId="7B58215D"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Declaring a Java Method</w:t>
      </w:r>
    </w:p>
    <w:p w14:paraId="7F04EF28"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syntax to declare a method is:</w:t>
      </w:r>
    </w:p>
    <w:p w14:paraId="7B57D3D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lastRenderedPageBreak/>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methodName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366676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3A9A7A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35543C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0916557B"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returnType</w:t>
      </w:r>
      <w:proofErr w:type="spellEnd"/>
      <w:r w:rsidRPr="001875C1">
        <w:rPr>
          <w:rFonts w:cstheme="minorHAnsi"/>
          <w:sz w:val="28"/>
          <w:szCs w:val="28"/>
        </w:rPr>
        <w:t xml:space="preserve"> - It specifies what type of value a method returns </w:t>
      </w:r>
      <w:proofErr w:type="gramStart"/>
      <w:r w:rsidRPr="001875C1">
        <w:rPr>
          <w:rFonts w:cstheme="minorHAnsi"/>
          <w:sz w:val="28"/>
          <w:szCs w:val="28"/>
        </w:rPr>
        <w:t>For</w:t>
      </w:r>
      <w:proofErr w:type="gramEnd"/>
      <w:r w:rsidRPr="001875C1">
        <w:rPr>
          <w:rFonts w:cstheme="minorHAnsi"/>
          <w:sz w:val="28"/>
          <w:szCs w:val="28"/>
        </w:rPr>
        <w:t xml:space="preserve"> example if a method has an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return type then it returns an integer value.</w:t>
      </w:r>
      <w:r w:rsidRPr="001875C1">
        <w:rPr>
          <w:rFonts w:cstheme="minorHAnsi"/>
          <w:sz w:val="28"/>
          <w:szCs w:val="28"/>
        </w:rPr>
        <w:br/>
      </w:r>
      <w:r w:rsidRPr="001875C1">
        <w:rPr>
          <w:rFonts w:cstheme="minorHAnsi"/>
          <w:sz w:val="28"/>
          <w:szCs w:val="28"/>
        </w:rPr>
        <w:br/>
        <w:t>If the method does not return a value, its return type is </w:t>
      </w:r>
      <w:r w:rsidRPr="001875C1">
        <w:rPr>
          <w:rStyle w:val="HTMLCode"/>
          <w:rFonts w:asciiTheme="minorHAnsi" w:eastAsiaTheme="majorEastAsia" w:hAnsiTheme="minorHAnsi" w:cstheme="minorHAnsi"/>
          <w:sz w:val="28"/>
          <w:szCs w:val="28"/>
          <w:bdr w:val="single" w:sz="6" w:space="0" w:color="D3DCE6" w:frame="1"/>
        </w:rPr>
        <w:t>void</w:t>
      </w:r>
      <w:r w:rsidRPr="001875C1">
        <w:rPr>
          <w:rFonts w:cstheme="minorHAnsi"/>
          <w:sz w:val="28"/>
          <w:szCs w:val="28"/>
        </w:rPr>
        <w:t>.</w:t>
      </w:r>
    </w:p>
    <w:p w14:paraId="38DA12E5" w14:textId="77777777" w:rsidR="008E1C7E" w:rsidRPr="001875C1" w:rsidRDefault="008E1C7E">
      <w:pPr>
        <w:numPr>
          <w:ilvl w:val="0"/>
          <w:numId w:val="22"/>
        </w:numPr>
        <w:shd w:val="clear" w:color="auto" w:fill="F9FAFC"/>
        <w:spacing w:after="0" w:line="450" w:lineRule="atLeast"/>
        <w:rPr>
          <w:rFonts w:cstheme="minorHAnsi"/>
          <w:sz w:val="28"/>
          <w:szCs w:val="28"/>
        </w:rPr>
      </w:pPr>
      <w:proofErr w:type="spellStart"/>
      <w:r w:rsidRPr="001875C1">
        <w:rPr>
          <w:rStyle w:val="Strong"/>
          <w:rFonts w:cstheme="minorHAnsi"/>
          <w:sz w:val="28"/>
          <w:szCs w:val="28"/>
        </w:rPr>
        <w:t>methodName</w:t>
      </w:r>
      <w:proofErr w:type="spellEnd"/>
      <w:r w:rsidRPr="001875C1">
        <w:rPr>
          <w:rFonts w:cstheme="minorHAnsi"/>
          <w:sz w:val="28"/>
          <w:szCs w:val="28"/>
        </w:rPr>
        <w:t> - It is an </w:t>
      </w:r>
      <w:hyperlink r:id="rId52" w:anchor="identifiers" w:history="1">
        <w:r w:rsidRPr="001875C1">
          <w:rPr>
            <w:rStyle w:val="Hyperlink"/>
            <w:rFonts w:cstheme="minorHAnsi"/>
            <w:color w:val="0556F3"/>
            <w:sz w:val="28"/>
            <w:szCs w:val="28"/>
          </w:rPr>
          <w:t>identifier</w:t>
        </w:r>
      </w:hyperlink>
      <w:r w:rsidRPr="001875C1">
        <w:rPr>
          <w:rFonts w:cstheme="minorHAnsi"/>
          <w:sz w:val="28"/>
          <w:szCs w:val="28"/>
        </w:rPr>
        <w:t> that is used to refer to the particular method in a program.</w:t>
      </w:r>
    </w:p>
    <w:p w14:paraId="2113B269" w14:textId="77777777" w:rsidR="008E1C7E" w:rsidRPr="001875C1" w:rsidRDefault="008E1C7E">
      <w:pPr>
        <w:numPr>
          <w:ilvl w:val="0"/>
          <w:numId w:val="22"/>
        </w:numPr>
        <w:shd w:val="clear" w:color="auto" w:fill="F9FAFC"/>
        <w:spacing w:after="0" w:line="450" w:lineRule="atLeast"/>
        <w:rPr>
          <w:rFonts w:cstheme="minorHAnsi"/>
          <w:sz w:val="28"/>
          <w:szCs w:val="28"/>
        </w:rPr>
      </w:pPr>
      <w:r w:rsidRPr="001875C1">
        <w:rPr>
          <w:rStyle w:val="Strong"/>
          <w:rFonts w:cstheme="minorHAnsi"/>
          <w:sz w:val="28"/>
          <w:szCs w:val="28"/>
        </w:rPr>
        <w:t>method body</w:t>
      </w:r>
      <w:r w:rsidRPr="001875C1">
        <w:rPr>
          <w:rFonts w:cstheme="minorHAnsi"/>
          <w:sz w:val="28"/>
          <w:szCs w:val="28"/>
        </w:rPr>
        <w:t> - It includes the programming statements that are used to perform some tasks. The method body is enclosed inside the curly braces </w:t>
      </w:r>
      <w:proofErr w:type="gramStart"/>
      <w:r w:rsidRPr="001875C1">
        <w:rPr>
          <w:rStyle w:val="HTMLCode"/>
          <w:rFonts w:asciiTheme="minorHAnsi" w:eastAsiaTheme="majorEastAsia" w:hAnsiTheme="minorHAnsi" w:cstheme="minorHAnsi"/>
          <w:sz w:val="28"/>
          <w:szCs w:val="28"/>
          <w:bdr w:val="single" w:sz="6" w:space="0" w:color="D3DCE6" w:frame="1"/>
        </w:rPr>
        <w:t>{ }</w:t>
      </w:r>
      <w:proofErr w:type="gramEnd"/>
      <w:r w:rsidRPr="001875C1">
        <w:rPr>
          <w:rFonts w:cstheme="minorHAnsi"/>
          <w:sz w:val="28"/>
          <w:szCs w:val="28"/>
        </w:rPr>
        <w:t>.</w:t>
      </w:r>
    </w:p>
    <w:p w14:paraId="0BB02A1C"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04C1DF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270DA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C43E05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015610" w14:textId="5238309C"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the name of the method is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the return type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xml:space="preserve">. </w:t>
      </w:r>
    </w:p>
    <w:p w14:paraId="054F64D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This is the simple syntax of declaring a method. However, the complete syntax of declaring a method is</w:t>
      </w:r>
    </w:p>
    <w:p w14:paraId="51DB5C3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modifier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returnType</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title"/>
          <w:rFonts w:asciiTheme="minorHAnsi" w:hAnsiTheme="minorHAnsi" w:cstheme="minorHAnsi"/>
          <w:color w:val="61AEEE"/>
          <w:sz w:val="28"/>
          <w:szCs w:val="28"/>
          <w:bdr w:val="none" w:sz="0" w:space="0" w:color="auto" w:frame="1"/>
          <w:shd w:val="clear" w:color="auto" w:fill="383B40"/>
        </w:rPr>
        <w:t>nameOfMethod</w:t>
      </w:r>
      <w:proofErr w:type="spellEnd"/>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params"/>
          <w:rFonts w:asciiTheme="minorHAnsi" w:hAnsiTheme="minorHAnsi" w:cstheme="minorHAnsi"/>
          <w:color w:val="D3D3D3"/>
          <w:sz w:val="28"/>
          <w:szCs w:val="28"/>
          <w:bdr w:val="none" w:sz="0" w:space="0" w:color="auto" w:frame="1"/>
          <w:shd w:val="clear" w:color="auto" w:fill="383B40"/>
        </w:rPr>
        <w:t>(parameter1, parameter2, ...)</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76D613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body</w:t>
      </w:r>
    </w:p>
    <w:p w14:paraId="6A384C9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CDFC249"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w:t>
      </w:r>
    </w:p>
    <w:p w14:paraId="7F2D142D"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lastRenderedPageBreak/>
        <w:t>modifier</w:t>
      </w:r>
      <w:r w:rsidRPr="001875C1">
        <w:rPr>
          <w:rFonts w:cstheme="minorHAnsi"/>
          <w:sz w:val="28"/>
          <w:szCs w:val="28"/>
        </w:rPr>
        <w:t> - It defines access types whether the method is public, private, and so on. To learn more, visit </w:t>
      </w:r>
      <w:hyperlink r:id="rId53" w:history="1">
        <w:r w:rsidRPr="001875C1">
          <w:rPr>
            <w:rStyle w:val="Hyperlink"/>
            <w:rFonts w:cstheme="minorHAnsi"/>
            <w:color w:val="0556F3"/>
            <w:sz w:val="28"/>
            <w:szCs w:val="28"/>
          </w:rPr>
          <w:t>Java Access Specifier</w:t>
        </w:r>
      </w:hyperlink>
      <w:r w:rsidRPr="001875C1">
        <w:rPr>
          <w:rFonts w:cstheme="minorHAnsi"/>
          <w:sz w:val="28"/>
          <w:szCs w:val="28"/>
        </w:rPr>
        <w:t>.</w:t>
      </w:r>
    </w:p>
    <w:p w14:paraId="7F6C023F" w14:textId="77777777" w:rsidR="008E1C7E" w:rsidRPr="001875C1" w:rsidRDefault="008E1C7E">
      <w:pPr>
        <w:numPr>
          <w:ilvl w:val="0"/>
          <w:numId w:val="23"/>
        </w:numPr>
        <w:shd w:val="clear" w:color="auto" w:fill="F9FAFC"/>
        <w:spacing w:after="0" w:line="450" w:lineRule="atLeast"/>
        <w:rPr>
          <w:rFonts w:cstheme="minorHAnsi"/>
          <w:sz w:val="28"/>
          <w:szCs w:val="28"/>
        </w:rPr>
      </w:pPr>
      <w:r w:rsidRPr="001875C1">
        <w:rPr>
          <w:rStyle w:val="Strong"/>
          <w:rFonts w:cstheme="minorHAnsi"/>
          <w:sz w:val="28"/>
          <w:szCs w:val="28"/>
        </w:rPr>
        <w:t>static</w:t>
      </w:r>
      <w:r w:rsidRPr="001875C1">
        <w:rPr>
          <w:rFonts w:cstheme="minorHAnsi"/>
          <w:sz w:val="28"/>
          <w:szCs w:val="28"/>
        </w:rPr>
        <w:t> - If we use the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keyword, it can be accessed without creating objects.</w:t>
      </w:r>
      <w:r w:rsidRPr="001875C1">
        <w:rPr>
          <w:rFonts w:cstheme="minorHAnsi"/>
          <w:sz w:val="28"/>
          <w:szCs w:val="28"/>
        </w:rPr>
        <w:br/>
      </w:r>
      <w:r w:rsidRPr="001875C1">
        <w:rPr>
          <w:rFonts w:cstheme="minorHAnsi"/>
          <w:sz w:val="28"/>
          <w:szCs w:val="28"/>
        </w:rPr>
        <w:br/>
        <w:t>For example, the </w:t>
      </w: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of standard </w:t>
      </w:r>
      <w:hyperlink r:id="rId54" w:history="1">
        <w:r w:rsidRPr="001875C1">
          <w:rPr>
            <w:rStyle w:val="Hyperlink"/>
            <w:rFonts w:cstheme="minorHAnsi"/>
            <w:color w:val="0556F3"/>
            <w:sz w:val="28"/>
            <w:szCs w:val="28"/>
          </w:rPr>
          <w:t>Math class</w:t>
        </w:r>
      </w:hyperlink>
      <w:r w:rsidRPr="001875C1">
        <w:rPr>
          <w:rFonts w:cstheme="minorHAnsi"/>
          <w:sz w:val="28"/>
          <w:szCs w:val="28"/>
        </w:rPr>
        <w:t> is static. Hence, we can directly call </w:t>
      </w:r>
      <w:proofErr w:type="spellStart"/>
      <w:r w:rsidRPr="001875C1">
        <w:rPr>
          <w:rStyle w:val="HTMLCode"/>
          <w:rFonts w:asciiTheme="minorHAnsi" w:eastAsiaTheme="majorEastAsia" w:hAnsiTheme="minorHAnsi" w:cstheme="minorHAnsi"/>
          <w:sz w:val="28"/>
          <w:szCs w:val="28"/>
          <w:bdr w:val="single" w:sz="6" w:space="0" w:color="D3DCE6" w:frame="1"/>
        </w:rPr>
        <w:t>Math.sqrt</w:t>
      </w:r>
      <w:proofErr w:type="spell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without creating an instance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w:t>
      </w:r>
    </w:p>
    <w:p w14:paraId="6D9F2D7C" w14:textId="77777777" w:rsidR="008E1C7E" w:rsidRPr="001875C1" w:rsidRDefault="008E1C7E">
      <w:pPr>
        <w:numPr>
          <w:ilvl w:val="0"/>
          <w:numId w:val="24"/>
        </w:numPr>
        <w:shd w:val="clear" w:color="auto" w:fill="F9FAFC"/>
        <w:spacing w:after="0" w:line="450" w:lineRule="atLeast"/>
        <w:rPr>
          <w:rFonts w:cstheme="minorHAnsi"/>
          <w:sz w:val="28"/>
          <w:szCs w:val="28"/>
        </w:rPr>
      </w:pPr>
      <w:r w:rsidRPr="001875C1">
        <w:rPr>
          <w:rStyle w:val="Strong"/>
          <w:rFonts w:cstheme="minorHAnsi"/>
          <w:sz w:val="28"/>
          <w:szCs w:val="28"/>
        </w:rPr>
        <w:t>parameter1/parameter2</w:t>
      </w:r>
      <w:r w:rsidRPr="001875C1">
        <w:rPr>
          <w:rFonts w:cstheme="minorHAnsi"/>
          <w:sz w:val="28"/>
          <w:szCs w:val="28"/>
        </w:rPr>
        <w:t> - These are values passed to a method. We can pass any number of arguments to a method.</w:t>
      </w:r>
    </w:p>
    <w:p w14:paraId="0EA0DEF8" w14:textId="77777777" w:rsidR="008E1C7E" w:rsidRPr="001875C1" w:rsidRDefault="00000000" w:rsidP="008E1C7E">
      <w:pPr>
        <w:spacing w:before="600" w:after="600" w:line="240" w:lineRule="auto"/>
        <w:rPr>
          <w:rFonts w:cstheme="minorHAnsi"/>
          <w:sz w:val="28"/>
          <w:szCs w:val="28"/>
        </w:rPr>
      </w:pPr>
      <w:r>
        <w:rPr>
          <w:rFonts w:cstheme="minorHAnsi"/>
          <w:sz w:val="28"/>
          <w:szCs w:val="28"/>
        </w:rPr>
        <w:pict w14:anchorId="4B14D885">
          <v:rect id="_x0000_i1045" style="width:0;height:0" o:hralign="center" o:hrstd="t" o:hrnoshade="t" o:hr="t" fillcolor="#25265e" stroked="f"/>
        </w:pict>
      </w:r>
    </w:p>
    <w:p w14:paraId="4C967961"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Calling a Method in Java</w:t>
      </w:r>
    </w:p>
    <w:p w14:paraId="43BB5B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declared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Now, to use the method, we need to call it.</w:t>
      </w:r>
    </w:p>
    <w:p w14:paraId="05AA636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is how we can call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w:t>
      </w:r>
    </w:p>
    <w:p w14:paraId="74B341D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calls the method</w:t>
      </w:r>
    </w:p>
    <w:p w14:paraId="1BF30CB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3B6FF7" w14:textId="1859FC97"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79C331C4" wp14:editId="470EA843">
            <wp:extent cx="4002405" cy="2103120"/>
            <wp:effectExtent l="0" t="0" r="0" b="0"/>
            <wp:docPr id="2" name="Picture 2" descr="Call a method in Java using the name the method followed by a paren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ll a method in Java using the name the method followed by a parenthes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02405" cy="2103120"/>
                    </a:xfrm>
                    <a:prstGeom prst="rect">
                      <a:avLst/>
                    </a:prstGeom>
                    <a:noFill/>
                    <a:ln>
                      <a:noFill/>
                    </a:ln>
                  </pic:spPr>
                </pic:pic>
              </a:graphicData>
            </a:graphic>
          </wp:inline>
        </w:drawing>
      </w:r>
      <w:r w:rsidRPr="001875C1">
        <w:rPr>
          <w:rFonts w:cstheme="minorHAnsi"/>
          <w:sz w:val="28"/>
          <w:szCs w:val="28"/>
        </w:rPr>
        <w:t>Working of Java Method Call</w:t>
      </w:r>
    </w:p>
    <w:p w14:paraId="41434C5E" w14:textId="77777777" w:rsidR="008E1C7E" w:rsidRPr="001875C1" w:rsidRDefault="00000000" w:rsidP="008E1C7E">
      <w:pPr>
        <w:spacing w:before="600" w:after="600"/>
        <w:rPr>
          <w:rFonts w:cstheme="minorHAnsi"/>
          <w:sz w:val="28"/>
          <w:szCs w:val="28"/>
        </w:rPr>
      </w:pPr>
      <w:r>
        <w:rPr>
          <w:rFonts w:cstheme="minorHAnsi"/>
          <w:sz w:val="28"/>
          <w:szCs w:val="28"/>
        </w:rPr>
        <w:lastRenderedPageBreak/>
        <w:pict w14:anchorId="50592908">
          <v:rect id="_x0000_i1046" style="width:0;height:0" o:hralign="center" o:hrstd="t" o:hrnoshade="t" o:hr="t" fillcolor="#25265e" stroked="f"/>
        </w:pict>
      </w:r>
    </w:p>
    <w:p w14:paraId="4DD592BB"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1: Java Methods</w:t>
      </w:r>
    </w:p>
    <w:p w14:paraId="156AEEF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25D79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1D1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21AA1A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C5DFC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 = a + b;</w:t>
      </w:r>
    </w:p>
    <w:p w14:paraId="6327D1D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value</w:t>
      </w:r>
    </w:p>
    <w:p w14:paraId="09AA87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6E13105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C66C9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E60272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9CB1C8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012F9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num1 = </w:t>
      </w:r>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30350B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num2 =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3CC8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3E7F4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7491BF8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66D38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w:t>
      </w:r>
    </w:p>
    <w:p w14:paraId="7725B7C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7D08D57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"Sum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56F3083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48FA7F5"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2B4AC1" w14:textId="77777777" w:rsidR="008E1C7E" w:rsidRPr="001875C1" w:rsidRDefault="00000000" w:rsidP="008E1C7E">
      <w:pPr>
        <w:shd w:val="clear" w:color="auto" w:fill="383B40"/>
        <w:rPr>
          <w:rFonts w:cstheme="minorHAnsi"/>
          <w:color w:val="25265E"/>
          <w:sz w:val="28"/>
          <w:szCs w:val="28"/>
        </w:rPr>
      </w:pPr>
      <w:hyperlink r:id="rId56" w:tgtFrame="_blank" w:history="1">
        <w:r w:rsidR="008E1C7E" w:rsidRPr="001875C1">
          <w:rPr>
            <w:rStyle w:val="Hyperlink"/>
            <w:rFonts w:cstheme="minorHAnsi"/>
            <w:color w:val="FFFFFF"/>
            <w:sz w:val="28"/>
            <w:szCs w:val="28"/>
          </w:rPr>
          <w:t>Run Code</w:t>
        </w:r>
      </w:hyperlink>
    </w:p>
    <w:p w14:paraId="55DFA567"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7FD951B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Sum is: 40</w:t>
      </w:r>
    </w:p>
    <w:p w14:paraId="4F207F2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addNumbers</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two parameters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Notice the line,</w:t>
      </w:r>
    </w:p>
    <w:p w14:paraId="2CBB7C8C"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obj.addNumbers</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(num1, num2);</w:t>
      </w:r>
    </w:p>
    <w:p w14:paraId="2FA5DE3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called the method by passing two arguments </w:t>
      </w:r>
      <w:r w:rsidRPr="001875C1">
        <w:rPr>
          <w:rStyle w:val="HTMLVariable"/>
          <w:rFonts w:asciiTheme="minorHAnsi" w:hAnsiTheme="minorHAnsi" w:cstheme="minorHAnsi"/>
          <w:i w:val="0"/>
          <w:iCs w:val="0"/>
          <w:sz w:val="28"/>
          <w:szCs w:val="28"/>
          <w:bdr w:val="single" w:sz="6" w:space="0" w:color="D3DCE6" w:frame="1"/>
        </w:rPr>
        <w:t>num1</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num2</w:t>
      </w:r>
      <w:r w:rsidRPr="001875C1">
        <w:rPr>
          <w:rFonts w:asciiTheme="minorHAnsi" w:hAnsiTheme="minorHAnsi" w:cstheme="minorHAnsi"/>
          <w:sz w:val="28"/>
          <w:szCs w:val="28"/>
        </w:rPr>
        <w:t>. Since the method is returning some value, we have stored the value in the </w:t>
      </w:r>
      <w:r w:rsidRPr="001875C1">
        <w:rPr>
          <w:rStyle w:val="HTMLVariable"/>
          <w:rFonts w:asciiTheme="minorHAnsi" w:hAnsiTheme="minorHAnsi" w:cstheme="minorHAnsi"/>
          <w:i w:val="0"/>
          <w:iCs w:val="0"/>
          <w:sz w:val="28"/>
          <w:szCs w:val="28"/>
          <w:bdr w:val="single" w:sz="6" w:space="0" w:color="D3DCE6" w:frame="1"/>
        </w:rPr>
        <w:t>result</w:t>
      </w:r>
      <w:r w:rsidRPr="001875C1">
        <w:rPr>
          <w:rFonts w:asciiTheme="minorHAnsi" w:hAnsiTheme="minorHAnsi" w:cstheme="minorHAnsi"/>
          <w:sz w:val="28"/>
          <w:szCs w:val="28"/>
        </w:rPr>
        <w:t> variable.</w:t>
      </w:r>
    </w:p>
    <w:p w14:paraId="094B28F8" w14:textId="77777777" w:rsidR="008E1C7E" w:rsidRPr="001875C1" w:rsidRDefault="008E1C7E" w:rsidP="008E1C7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Note</w:t>
      </w:r>
      <w:r w:rsidRPr="001875C1">
        <w:rPr>
          <w:rFonts w:asciiTheme="minorHAnsi" w:hAnsiTheme="minorHAnsi" w:cstheme="minorHAnsi"/>
          <w:sz w:val="28"/>
          <w:szCs w:val="28"/>
        </w:rPr>
        <w:t>: The method is not static. Hence, we are calling the method using the object of the class.</w:t>
      </w:r>
    </w:p>
    <w:p w14:paraId="236F7A07" w14:textId="77777777" w:rsidR="008E1C7E" w:rsidRPr="001875C1" w:rsidRDefault="00000000" w:rsidP="008E1C7E">
      <w:pPr>
        <w:spacing w:before="600" w:after="600"/>
        <w:rPr>
          <w:rFonts w:cstheme="minorHAnsi"/>
          <w:sz w:val="28"/>
          <w:szCs w:val="28"/>
        </w:rPr>
      </w:pPr>
      <w:r>
        <w:rPr>
          <w:rFonts w:cstheme="minorHAnsi"/>
          <w:sz w:val="28"/>
          <w:szCs w:val="28"/>
        </w:rPr>
        <w:pict w14:anchorId="0788096D">
          <v:rect id="_x0000_i1047" style="width:0;height:0" o:hralign="center" o:hrstd="t" o:hrnoshade="t" o:hr="t" fillcolor="#25265e" stroked="f"/>
        </w:pict>
      </w:r>
    </w:p>
    <w:p w14:paraId="06A9206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Java Method Return Type</w:t>
      </w:r>
    </w:p>
    <w:p w14:paraId="214D02A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method may or may not return a value to the function call. We use the </w:t>
      </w:r>
      <w:r w:rsidRPr="001875C1">
        <w:rPr>
          <w:rStyle w:val="Strong"/>
          <w:rFonts w:asciiTheme="minorHAnsi" w:hAnsiTheme="minorHAnsi" w:cstheme="minorHAnsi"/>
          <w:sz w:val="28"/>
          <w:szCs w:val="28"/>
        </w:rPr>
        <w:t>return statement</w:t>
      </w:r>
      <w:r w:rsidRPr="001875C1">
        <w:rPr>
          <w:rFonts w:asciiTheme="minorHAnsi" w:hAnsiTheme="minorHAnsi" w:cstheme="minorHAnsi"/>
          <w:sz w:val="28"/>
          <w:szCs w:val="28"/>
        </w:rPr>
        <w:t> to return any value. For example,</w:t>
      </w:r>
    </w:p>
    <w:p w14:paraId="226BCEC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CE9A4A2"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5D8EA0"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sum;</w:t>
      </w:r>
    </w:p>
    <w:p w14:paraId="02357DA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22F86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returning the variable </w:t>
      </w:r>
      <w:r w:rsidRPr="001875C1">
        <w:rPr>
          <w:rStyle w:val="HTMLVariable"/>
          <w:rFonts w:asciiTheme="minorHAnsi" w:hAnsiTheme="minorHAnsi" w:cstheme="minorHAnsi"/>
          <w:i w:val="0"/>
          <w:iCs w:val="0"/>
          <w:sz w:val="28"/>
          <w:szCs w:val="28"/>
          <w:bdr w:val="single" w:sz="6" w:space="0" w:color="D3DCE6" w:frame="1"/>
        </w:rPr>
        <w:t>sum</w:t>
      </w:r>
      <w:r w:rsidRPr="001875C1">
        <w:rPr>
          <w:rFonts w:asciiTheme="minorHAnsi" w:hAnsiTheme="minorHAnsi" w:cstheme="minorHAnsi"/>
          <w:sz w:val="28"/>
          <w:szCs w:val="28"/>
        </w:rPr>
        <w:t>. Since the return type of the function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sum variable should be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type. Otherwise, it will generate an error.</w:t>
      </w:r>
    </w:p>
    <w:p w14:paraId="2D9FE40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Method Return Type</w:t>
      </w:r>
    </w:p>
    <w:p w14:paraId="69FCC1C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A1ECB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F022B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create a method</w:t>
      </w:r>
    </w:p>
    <w:p w14:paraId="114BA83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num</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E8204C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CFF01B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return statement</w:t>
      </w:r>
    </w:p>
    <w:p w14:paraId="5DF2A49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num</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A256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EDA9E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405BE6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65EBF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w:t>
      </w:r>
    </w:p>
    <w:p w14:paraId="501AB40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B787091"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method</w:t>
      </w:r>
    </w:p>
    <w:p w14:paraId="46833B3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store returned value to result</w:t>
      </w:r>
    </w:p>
    <w:p w14:paraId="3383DDAA"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square(</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10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4DB821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419D90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"Squared value of 10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7EA808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F62EAD0"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0D6E622" w14:textId="77777777" w:rsidR="008E1C7E" w:rsidRPr="001875C1" w:rsidRDefault="00000000" w:rsidP="008E1C7E">
      <w:pPr>
        <w:shd w:val="clear" w:color="auto" w:fill="383B40"/>
        <w:rPr>
          <w:rFonts w:cstheme="minorHAnsi"/>
          <w:color w:val="25265E"/>
          <w:sz w:val="28"/>
          <w:szCs w:val="28"/>
        </w:rPr>
      </w:pPr>
      <w:hyperlink r:id="rId57" w:tgtFrame="_blank" w:history="1">
        <w:r w:rsidR="008E1C7E" w:rsidRPr="001875C1">
          <w:rPr>
            <w:rStyle w:val="Hyperlink"/>
            <w:rFonts w:cstheme="minorHAnsi"/>
            <w:color w:val="FFFFFF"/>
            <w:sz w:val="28"/>
            <w:szCs w:val="28"/>
          </w:rPr>
          <w:t>Run Code</w:t>
        </w:r>
      </w:hyperlink>
    </w:p>
    <w:p w14:paraId="2F47858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65D9C04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Squared value of 10 is: 100</w:t>
      </w:r>
    </w:p>
    <w:p w14:paraId="6DB2BE95"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a method named </w:t>
      </w:r>
      <w:proofErr w:type="gramStart"/>
      <w:r w:rsidRPr="001875C1">
        <w:rPr>
          <w:rStyle w:val="HTMLCode"/>
          <w:rFonts w:asciiTheme="minorHAnsi" w:eastAsiaTheme="majorEastAsia" w:hAnsiTheme="minorHAnsi" w:cstheme="minorHAnsi"/>
          <w:sz w:val="28"/>
          <w:szCs w:val="28"/>
          <w:bdr w:val="single" w:sz="6" w:space="0" w:color="D3DCE6" w:frame="1"/>
        </w:rPr>
        <w:t>square(</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The method takes a number as its parameter and returns the square of the number.</w:t>
      </w:r>
    </w:p>
    <w:p w14:paraId="7D4642F3"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 mentioned the return type of the method as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the method should always return an integer value.</w:t>
      </w:r>
    </w:p>
    <w:p w14:paraId="0B8368FB" w14:textId="377E52A1" w:rsidR="008E1C7E" w:rsidRPr="001875C1" w:rsidRDefault="008E1C7E" w:rsidP="008E1C7E">
      <w:pPr>
        <w:rPr>
          <w:rFonts w:cstheme="minorHAnsi"/>
          <w:sz w:val="28"/>
          <w:szCs w:val="28"/>
        </w:rPr>
      </w:pPr>
      <w:r w:rsidRPr="001875C1">
        <w:rPr>
          <w:rFonts w:cstheme="minorHAnsi"/>
          <w:noProof/>
          <w:sz w:val="28"/>
          <w:szCs w:val="28"/>
        </w:rPr>
        <w:drawing>
          <wp:inline distT="0" distB="0" distL="0" distR="0" wp14:anchorId="08DE5532" wp14:editId="353B1AC2">
            <wp:extent cx="4002405" cy="2173605"/>
            <wp:effectExtent l="0" t="0" r="0" b="0"/>
            <wp:docPr id="1" name="Picture 1" descr="Java method returns a value to the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method returns a value to the method cal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02405" cy="2173605"/>
                    </a:xfrm>
                    <a:prstGeom prst="rect">
                      <a:avLst/>
                    </a:prstGeom>
                    <a:noFill/>
                    <a:ln>
                      <a:noFill/>
                    </a:ln>
                  </pic:spPr>
                </pic:pic>
              </a:graphicData>
            </a:graphic>
          </wp:inline>
        </w:drawing>
      </w:r>
      <w:r w:rsidRPr="001875C1">
        <w:rPr>
          <w:rFonts w:cstheme="minorHAnsi"/>
          <w:sz w:val="28"/>
          <w:szCs w:val="28"/>
        </w:rPr>
        <w:t>Representation of the Java method returning a value</w:t>
      </w:r>
    </w:p>
    <w:p w14:paraId="4B5F0CAC"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If the method does not return any value, we use the void keyword as the return type of the method. For example,</w:t>
      </w:r>
    </w:p>
    <w:p w14:paraId="1875F1C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square</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FC880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square = a * a;</w:t>
      </w:r>
    </w:p>
    <w:p w14:paraId="49E59E75"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square);</w:t>
      </w:r>
    </w:p>
    <w:p w14:paraId="08FCD4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76146E" w14:textId="77777777" w:rsidR="008E1C7E" w:rsidRPr="001875C1" w:rsidRDefault="00000000" w:rsidP="008E1C7E">
      <w:pPr>
        <w:spacing w:before="600" w:after="600"/>
        <w:rPr>
          <w:rFonts w:cstheme="minorHAnsi"/>
          <w:sz w:val="28"/>
          <w:szCs w:val="28"/>
        </w:rPr>
      </w:pPr>
      <w:r>
        <w:rPr>
          <w:rFonts w:cstheme="minorHAnsi"/>
          <w:sz w:val="28"/>
          <w:szCs w:val="28"/>
        </w:rPr>
        <w:pict w14:anchorId="5477144A">
          <v:rect id="_x0000_i1048" style="width:0;height:0" o:hralign="center" o:hrstd="t" o:hrnoshade="t" o:hr="t" fillcolor="#25265e" stroked="f"/>
        </w:pict>
      </w:r>
    </w:p>
    <w:p w14:paraId="5AFAA809"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Method Parameters in Java</w:t>
      </w:r>
    </w:p>
    <w:p w14:paraId="5D0D469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method parameter is a value accepted by the method. As mentioned earlier, a method can also have any number of parameters. For example,</w:t>
      </w:r>
    </w:p>
    <w:p w14:paraId="61593F0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two parameters</w:t>
      </w:r>
    </w:p>
    <w:p w14:paraId="37D4EB2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b)</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4D322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728A8C0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2A3A9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1765B1"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77A4E3C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addNumbers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C451F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code</w:t>
      </w:r>
    </w:p>
    <w:p w14:paraId="058A565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720068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method is created with parameters, we need to pass the corresponding values while calling the method. For example,</w:t>
      </w:r>
    </w:p>
    <w:p w14:paraId="12A638B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two parameters</w:t>
      </w:r>
    </w:p>
    <w:p w14:paraId="0DDB7524"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ljs-number"/>
          <w:rFonts w:asciiTheme="minorHAnsi" w:hAnsiTheme="minorHAnsi" w:cstheme="minorHAnsi"/>
          <w:color w:val="D19A66"/>
          <w:sz w:val="28"/>
          <w:szCs w:val="28"/>
          <w:bdr w:val="none" w:sz="0" w:space="0" w:color="auto" w:frame="1"/>
          <w:shd w:val="clear" w:color="auto" w:fill="383B40"/>
        </w:rPr>
        <w:t>25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number"/>
          <w:rFonts w:asciiTheme="minorHAnsi" w:hAnsiTheme="minorHAnsi" w:cstheme="minorHAnsi"/>
          <w:color w:val="D19A66"/>
          <w:sz w:val="28"/>
          <w:szCs w:val="28"/>
          <w:bdr w:val="none" w:sz="0" w:space="0" w:color="auto" w:frame="1"/>
          <w:shd w:val="clear" w:color="auto" w:fill="383B40"/>
        </w:rPr>
        <w:t>15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729AEAF"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51F49C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comment"/>
          <w:rFonts w:asciiTheme="minorHAnsi" w:hAnsiTheme="minorHAnsi" w:cstheme="minorHAnsi"/>
          <w:color w:val="FFDDBE"/>
          <w:sz w:val="28"/>
          <w:szCs w:val="28"/>
          <w:bdr w:val="none" w:sz="0" w:space="0" w:color="auto" w:frame="1"/>
          <w:shd w:val="clear" w:color="auto" w:fill="383B40"/>
        </w:rPr>
        <w:t>// calling the method with no parameters</w:t>
      </w:r>
    </w:p>
    <w:p w14:paraId="2C5E9889"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addNumbers</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0E848E" w14:textId="77777777" w:rsidR="008E1C7E" w:rsidRPr="001875C1" w:rsidRDefault="00000000" w:rsidP="008E1C7E">
      <w:pPr>
        <w:spacing w:before="600" w:after="600"/>
        <w:rPr>
          <w:rFonts w:cstheme="minorHAnsi"/>
          <w:sz w:val="28"/>
          <w:szCs w:val="28"/>
        </w:rPr>
      </w:pPr>
      <w:r>
        <w:rPr>
          <w:rFonts w:cstheme="minorHAnsi"/>
          <w:sz w:val="28"/>
          <w:szCs w:val="28"/>
        </w:rPr>
        <w:pict w14:anchorId="77522C67">
          <v:rect id="_x0000_i1049" style="width:0;height:0" o:hralign="center" o:hrstd="t" o:hrnoshade="t" o:hr="t" fillcolor="#25265e" stroked="f"/>
        </w:pict>
      </w:r>
    </w:p>
    <w:p w14:paraId="7C000BAE"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Method Parameters</w:t>
      </w:r>
    </w:p>
    <w:p w14:paraId="28CD191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F4812AB"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B01145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no parameter</w:t>
      </w:r>
    </w:p>
    <w:p w14:paraId="237749B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display1</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253DD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without parameter"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657FBA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85F2C3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630D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with single parameter</w:t>
      </w:r>
    </w:p>
    <w:p w14:paraId="5A53847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61AEEE"/>
          <w:sz w:val="28"/>
          <w:szCs w:val="28"/>
          <w:bdr w:val="none" w:sz="0" w:space="0" w:color="auto" w:frame="1"/>
          <w:shd w:val="clear" w:color="auto" w:fill="383B40"/>
        </w:rPr>
        <w:t>display2</w:t>
      </w:r>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a)</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0D9BA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"Method with a single parameter: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a);</w:t>
      </w:r>
    </w:p>
    <w:p w14:paraId="1219280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A20ECD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C2A76E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41F64D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36D44E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create an object of Main</w:t>
      </w:r>
    </w:p>
    <w:p w14:paraId="21FA45B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9513C7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8AA4C2"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no parameter</w:t>
      </w:r>
    </w:p>
    <w:p w14:paraId="4DDF916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1();</w:t>
      </w:r>
    </w:p>
    <w:p w14:paraId="14D9D79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431688C"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method with the single parameter</w:t>
      </w:r>
    </w:p>
    <w:p w14:paraId="7684736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obj.display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2(</w:t>
      </w:r>
      <w:r w:rsidRPr="001875C1">
        <w:rPr>
          <w:rStyle w:val="hljs-number"/>
          <w:rFonts w:asciiTheme="minorHAnsi" w:hAnsiTheme="minorHAnsi" w:cstheme="minorHAnsi"/>
          <w:color w:val="D19A66"/>
          <w:sz w:val="28"/>
          <w:szCs w:val="28"/>
          <w:bdr w:val="none" w:sz="0" w:space="0" w:color="auto" w:frame="1"/>
          <w:shd w:val="clear" w:color="auto" w:fill="383B40"/>
        </w:rPr>
        <w:t>24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4C77F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AA2D2BC"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37B633E" w14:textId="77777777" w:rsidR="008E1C7E" w:rsidRPr="001875C1" w:rsidRDefault="00000000" w:rsidP="008E1C7E">
      <w:pPr>
        <w:shd w:val="clear" w:color="auto" w:fill="383B40"/>
        <w:rPr>
          <w:rFonts w:cstheme="minorHAnsi"/>
          <w:color w:val="25265E"/>
          <w:sz w:val="28"/>
          <w:szCs w:val="28"/>
        </w:rPr>
      </w:pPr>
      <w:hyperlink r:id="rId59" w:tgtFrame="_blank" w:history="1">
        <w:r w:rsidR="008E1C7E" w:rsidRPr="001875C1">
          <w:rPr>
            <w:rStyle w:val="Hyperlink"/>
            <w:rFonts w:cstheme="minorHAnsi"/>
            <w:color w:val="FFFFFF"/>
            <w:sz w:val="28"/>
            <w:szCs w:val="28"/>
          </w:rPr>
          <w:t>Run Code</w:t>
        </w:r>
      </w:hyperlink>
    </w:p>
    <w:p w14:paraId="1F9B1F69"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p>
    <w:p w14:paraId="1D10C97A"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Method without parameter</w:t>
      </w:r>
    </w:p>
    <w:p w14:paraId="280E07F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Method with a single parameter: 24</w:t>
      </w:r>
    </w:p>
    <w:p w14:paraId="3D55575E"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the parameter of the method is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Hence, if we pass any other data type instead of </w:t>
      </w:r>
      <w:r w:rsidRPr="001875C1">
        <w:rPr>
          <w:rStyle w:val="HTMLCode"/>
          <w:rFonts w:asciiTheme="minorHAnsi" w:eastAsiaTheme="majorEastAsia" w:hAnsiTheme="minorHAnsi" w:cstheme="minorHAnsi"/>
          <w:sz w:val="28"/>
          <w:szCs w:val="28"/>
          <w:bdr w:val="single" w:sz="6" w:space="0" w:color="D3DCE6" w:frame="1"/>
        </w:rPr>
        <w:t>int</w:t>
      </w:r>
      <w:r w:rsidRPr="001875C1">
        <w:rPr>
          <w:rFonts w:asciiTheme="minorHAnsi" w:hAnsiTheme="minorHAnsi" w:cstheme="minorHAnsi"/>
          <w:sz w:val="28"/>
          <w:szCs w:val="28"/>
        </w:rPr>
        <w:t>, the compiler will throw an error. It is because Java is a strongly typed language.</w:t>
      </w:r>
    </w:p>
    <w:p w14:paraId="0E057E8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Note</w:t>
      </w:r>
      <w:r w:rsidRPr="001875C1">
        <w:rPr>
          <w:rFonts w:asciiTheme="minorHAnsi" w:hAnsiTheme="minorHAnsi" w:cstheme="minorHAnsi"/>
          <w:sz w:val="28"/>
          <w:szCs w:val="28"/>
        </w:rPr>
        <w:t>: The argument </w:t>
      </w:r>
      <w:r w:rsidRPr="001875C1">
        <w:rPr>
          <w:rStyle w:val="HTMLVariable"/>
          <w:rFonts w:asciiTheme="minorHAnsi" w:hAnsiTheme="minorHAnsi" w:cstheme="minorHAnsi"/>
          <w:i w:val="0"/>
          <w:iCs w:val="0"/>
          <w:sz w:val="28"/>
          <w:szCs w:val="28"/>
          <w:bdr w:val="single" w:sz="6" w:space="0" w:color="D3DCE6" w:frame="1"/>
        </w:rPr>
        <w:t>24</w:t>
      </w:r>
      <w:r w:rsidRPr="001875C1">
        <w:rPr>
          <w:rFonts w:asciiTheme="minorHAnsi" w:hAnsiTheme="minorHAnsi" w:cstheme="minorHAnsi"/>
          <w:sz w:val="28"/>
          <w:szCs w:val="28"/>
        </w:rPr>
        <w:t> passed to the </w:t>
      </w:r>
      <w:r w:rsidRPr="001875C1">
        <w:rPr>
          <w:rStyle w:val="HTMLCode"/>
          <w:rFonts w:asciiTheme="minorHAnsi" w:eastAsiaTheme="majorEastAsia" w:hAnsiTheme="minorHAnsi" w:cstheme="minorHAnsi"/>
          <w:sz w:val="28"/>
          <w:szCs w:val="28"/>
          <w:bdr w:val="single" w:sz="6" w:space="0" w:color="D3DCE6" w:frame="1"/>
        </w:rPr>
        <w:t>display2()</w:t>
      </w:r>
      <w:r w:rsidRPr="001875C1">
        <w:rPr>
          <w:rFonts w:asciiTheme="minorHAnsi" w:hAnsiTheme="minorHAnsi" w:cstheme="minorHAnsi"/>
          <w:sz w:val="28"/>
          <w:szCs w:val="28"/>
        </w:rPr>
        <w:t> method during the method call is called the actual argument.</w:t>
      </w:r>
    </w:p>
    <w:p w14:paraId="03D4B30E" w14:textId="77777777" w:rsidR="008E1C7E" w:rsidRPr="001875C1" w:rsidRDefault="008E1C7E" w:rsidP="008E1C7E">
      <w:pPr>
        <w:pStyle w:val="NormalWeb"/>
        <w:shd w:val="clear" w:color="auto" w:fill="F8FAFF"/>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parameter </w:t>
      </w:r>
      <w:proofErr w:type="spellStart"/>
      <w:r w:rsidRPr="001875C1">
        <w:rPr>
          <w:rStyle w:val="HTMLVariable"/>
          <w:rFonts w:asciiTheme="minorHAnsi" w:hAnsiTheme="minorHAnsi" w:cstheme="minorHAnsi"/>
          <w:i w:val="0"/>
          <w:iCs w:val="0"/>
          <w:sz w:val="28"/>
          <w:szCs w:val="28"/>
          <w:bdr w:val="single" w:sz="6" w:space="0" w:color="D3DCE6" w:frame="1"/>
        </w:rPr>
        <w:t>num</w:t>
      </w:r>
      <w:proofErr w:type="spellEnd"/>
      <w:r w:rsidRPr="001875C1">
        <w:rPr>
          <w:rFonts w:asciiTheme="minorHAnsi" w:hAnsiTheme="minorHAnsi" w:cstheme="minorHAnsi"/>
          <w:sz w:val="28"/>
          <w:szCs w:val="28"/>
        </w:rPr>
        <w:t> accepted by the method definition is known as a formal argument. We need to specify the type of formal arguments. And, the type of actual arguments and formal arguments should always match.</w:t>
      </w:r>
    </w:p>
    <w:p w14:paraId="11E5CCAC" w14:textId="77777777" w:rsidR="008E1C7E" w:rsidRPr="001875C1" w:rsidRDefault="00000000" w:rsidP="008E1C7E">
      <w:pPr>
        <w:spacing w:before="600" w:after="600"/>
        <w:rPr>
          <w:rFonts w:cstheme="minorHAnsi"/>
          <w:sz w:val="28"/>
          <w:szCs w:val="28"/>
        </w:rPr>
      </w:pPr>
      <w:r>
        <w:rPr>
          <w:rFonts w:cstheme="minorHAnsi"/>
          <w:sz w:val="28"/>
          <w:szCs w:val="28"/>
        </w:rPr>
        <w:pict w14:anchorId="267E5D3C">
          <v:rect id="_x0000_i1050" style="width:0;height:0" o:hralign="center" o:hrstd="t" o:hrnoshade="t" o:hr="t" fillcolor="#25265e" stroked="f"/>
        </w:pict>
      </w:r>
    </w:p>
    <w:p w14:paraId="37E998E2"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Standard Library Methods</w:t>
      </w:r>
    </w:p>
    <w:p w14:paraId="179AEB00"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lastRenderedPageBreak/>
        <w:t>The standard library methods are built-in methods in Java that are readily available for use. These standard libraries come along with the Java Class Library (JCL) in a Java archive (*.jar) file with JVM and JRE.</w:t>
      </w:r>
    </w:p>
    <w:p w14:paraId="2D360AC2"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For example,</w:t>
      </w:r>
    </w:p>
    <w:p w14:paraId="0D479151"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proofErr w:type="spellStart"/>
      <w:r w:rsidRPr="001875C1">
        <w:rPr>
          <w:rStyle w:val="HTMLCode"/>
          <w:rFonts w:asciiTheme="minorHAnsi" w:eastAsiaTheme="majorEastAsia" w:hAnsiTheme="minorHAnsi" w:cstheme="minorHAnsi"/>
          <w:sz w:val="28"/>
          <w:szCs w:val="28"/>
          <w:bdr w:val="single" w:sz="6" w:space="0" w:color="D3DCE6" w:frame="1"/>
        </w:rPr>
        <w:t>java.io.PrintSteam</w:t>
      </w:r>
      <w:proofErr w:type="spellEnd"/>
      <w:r w:rsidRPr="001875C1">
        <w:rPr>
          <w:rFonts w:cstheme="minorHAnsi"/>
          <w:sz w:val="28"/>
          <w:szCs w:val="28"/>
        </w:rPr>
        <w:t>. The </w:t>
      </w:r>
      <w:proofErr w:type="gramStart"/>
      <w:r w:rsidRPr="001875C1">
        <w:rPr>
          <w:rStyle w:val="HTMLCode"/>
          <w:rFonts w:asciiTheme="minorHAnsi" w:eastAsiaTheme="majorEastAsia" w:hAnsiTheme="minorHAnsi" w:cstheme="minorHAnsi"/>
          <w:sz w:val="28"/>
          <w:szCs w:val="28"/>
          <w:bdr w:val="single" w:sz="6" w:space="0" w:color="D3DCE6" w:frame="1"/>
        </w:rPr>
        <w:t>print(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method prints the string inside quotation marks.</w:t>
      </w:r>
    </w:p>
    <w:p w14:paraId="0D9E85EE" w14:textId="77777777" w:rsidR="008E1C7E" w:rsidRPr="001875C1" w:rsidRDefault="008E1C7E">
      <w:pPr>
        <w:numPr>
          <w:ilvl w:val="0"/>
          <w:numId w:val="25"/>
        </w:numPr>
        <w:shd w:val="clear" w:color="auto" w:fill="F9FAFC"/>
        <w:spacing w:after="0" w:line="450" w:lineRule="atLeast"/>
        <w:rPr>
          <w:rFonts w:cstheme="minorHAnsi"/>
          <w:sz w:val="28"/>
          <w:szCs w:val="28"/>
        </w:rPr>
      </w:pPr>
      <w:proofErr w:type="gramStart"/>
      <w:r w:rsidRPr="001875C1">
        <w:rPr>
          <w:rStyle w:val="HTMLCode"/>
          <w:rFonts w:asciiTheme="minorHAnsi" w:eastAsiaTheme="majorEastAsia" w:hAnsiTheme="minorHAnsi" w:cstheme="minorHAnsi"/>
          <w:sz w:val="28"/>
          <w:szCs w:val="28"/>
          <w:bdr w:val="single" w:sz="6" w:space="0" w:color="D3DCE6" w:frame="1"/>
        </w:rPr>
        <w:t>sqrt(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cstheme="minorHAnsi"/>
          <w:sz w:val="28"/>
          <w:szCs w:val="28"/>
        </w:rPr>
        <w:t> is a method of </w:t>
      </w:r>
      <w:r w:rsidRPr="001875C1">
        <w:rPr>
          <w:rStyle w:val="HTMLCode"/>
          <w:rFonts w:asciiTheme="minorHAnsi" w:eastAsiaTheme="majorEastAsia" w:hAnsiTheme="minorHAnsi" w:cstheme="minorHAnsi"/>
          <w:sz w:val="28"/>
          <w:szCs w:val="28"/>
          <w:bdr w:val="single" w:sz="6" w:space="0" w:color="D3DCE6" w:frame="1"/>
        </w:rPr>
        <w:t>Math</w:t>
      </w:r>
      <w:r w:rsidRPr="001875C1">
        <w:rPr>
          <w:rFonts w:cstheme="minorHAnsi"/>
          <w:sz w:val="28"/>
          <w:szCs w:val="28"/>
        </w:rPr>
        <w:t> class. It returns the square root of a number.</w:t>
      </w:r>
    </w:p>
    <w:p w14:paraId="1584A31A"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Here's a working example:</w:t>
      </w:r>
    </w:p>
    <w:p w14:paraId="1C71D34C"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Java Standard Library Method</w:t>
      </w:r>
    </w:p>
    <w:p w14:paraId="55C3BC9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6A640"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2C4C45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1ACDDF9"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xml:space="preserve">// using the </w:t>
      </w:r>
      <w:proofErr w:type="gramStart"/>
      <w:r w:rsidRPr="001875C1">
        <w:rPr>
          <w:rStyle w:val="hljs-comment"/>
          <w:rFonts w:asciiTheme="minorHAnsi" w:hAnsiTheme="minorHAnsi" w:cstheme="minorHAnsi"/>
          <w:color w:val="FFDDBE"/>
          <w:sz w:val="28"/>
          <w:szCs w:val="28"/>
          <w:bdr w:val="none" w:sz="0" w:space="0" w:color="auto" w:frame="1"/>
          <w:shd w:val="clear" w:color="auto" w:fill="383B40"/>
        </w:rPr>
        <w:t>sqrt(</w:t>
      </w:r>
      <w:proofErr w:type="gramEnd"/>
      <w:r w:rsidRPr="001875C1">
        <w:rPr>
          <w:rStyle w:val="hljs-comment"/>
          <w:rFonts w:asciiTheme="minorHAnsi" w:hAnsiTheme="minorHAnsi" w:cstheme="minorHAnsi"/>
          <w:color w:val="FFDDBE"/>
          <w:sz w:val="28"/>
          <w:szCs w:val="28"/>
          <w:bdr w:val="none" w:sz="0" w:space="0" w:color="auto" w:frame="1"/>
          <w:shd w:val="clear" w:color="auto" w:fill="383B40"/>
        </w:rPr>
        <w:t>) method</w:t>
      </w:r>
    </w:p>
    <w:p w14:paraId="3FCC854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root of 4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Math.sqrt</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number"/>
          <w:rFonts w:asciiTheme="minorHAnsi" w:hAnsiTheme="minorHAnsi" w:cstheme="minorHAnsi"/>
          <w:color w:val="D19A66"/>
          <w:sz w:val="28"/>
          <w:szCs w:val="28"/>
          <w:bdr w:val="none" w:sz="0" w:space="0" w:color="auto" w:frame="1"/>
          <w:shd w:val="clear" w:color="auto" w:fill="383B40"/>
        </w:rPr>
        <w:t>4</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421DD3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4231754E"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E6E0CBF" w14:textId="77777777" w:rsidR="008E1C7E" w:rsidRPr="001875C1" w:rsidRDefault="00000000" w:rsidP="008E1C7E">
      <w:pPr>
        <w:shd w:val="clear" w:color="auto" w:fill="383B40"/>
        <w:rPr>
          <w:rFonts w:cstheme="minorHAnsi"/>
          <w:color w:val="25265E"/>
          <w:sz w:val="28"/>
          <w:szCs w:val="28"/>
        </w:rPr>
      </w:pPr>
      <w:hyperlink r:id="rId60" w:tgtFrame="_blank" w:history="1">
        <w:r w:rsidR="008E1C7E" w:rsidRPr="001875C1">
          <w:rPr>
            <w:rStyle w:val="Hyperlink"/>
            <w:rFonts w:cstheme="minorHAnsi"/>
            <w:color w:val="FFFFFF"/>
            <w:sz w:val="28"/>
            <w:szCs w:val="28"/>
          </w:rPr>
          <w:t>Run Code</w:t>
        </w:r>
      </w:hyperlink>
    </w:p>
    <w:p w14:paraId="5EEBEC4D"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1BD53BFD"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root of 4 is: 2.0</w:t>
      </w:r>
    </w:p>
    <w:p w14:paraId="5E6B0F9B"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To learn more about standard library methods, visit </w:t>
      </w:r>
      <w:hyperlink r:id="rId61" w:history="1">
        <w:r w:rsidRPr="001875C1">
          <w:rPr>
            <w:rStyle w:val="Hyperlink"/>
            <w:rFonts w:asciiTheme="minorHAnsi" w:hAnsiTheme="minorHAnsi" w:cstheme="minorHAnsi"/>
            <w:color w:val="0556F3"/>
            <w:sz w:val="28"/>
            <w:szCs w:val="28"/>
          </w:rPr>
          <w:t>Java Library Methods</w:t>
        </w:r>
      </w:hyperlink>
      <w:r w:rsidRPr="001875C1">
        <w:rPr>
          <w:rFonts w:asciiTheme="minorHAnsi" w:hAnsiTheme="minorHAnsi" w:cstheme="minorHAnsi"/>
          <w:sz w:val="28"/>
          <w:szCs w:val="28"/>
        </w:rPr>
        <w:t>.</w:t>
      </w:r>
    </w:p>
    <w:p w14:paraId="4C429E13" w14:textId="77777777" w:rsidR="008E1C7E" w:rsidRPr="001875C1" w:rsidRDefault="00000000" w:rsidP="008E1C7E">
      <w:pPr>
        <w:spacing w:before="600" w:after="600"/>
        <w:rPr>
          <w:rFonts w:cstheme="minorHAnsi"/>
          <w:sz w:val="28"/>
          <w:szCs w:val="28"/>
        </w:rPr>
      </w:pPr>
      <w:r>
        <w:rPr>
          <w:rFonts w:cstheme="minorHAnsi"/>
          <w:sz w:val="28"/>
          <w:szCs w:val="28"/>
        </w:rPr>
        <w:pict w14:anchorId="58CB9D56">
          <v:rect id="_x0000_i1051" style="width:0;height:0" o:hralign="center" o:hrstd="t" o:hrnoshade="t" o:hr="t" fillcolor="#25265e" stroked="f"/>
        </w:pict>
      </w:r>
    </w:p>
    <w:p w14:paraId="32B726E7" w14:textId="77777777" w:rsidR="008E1C7E" w:rsidRPr="001875C1" w:rsidRDefault="008E1C7E" w:rsidP="008E1C7E">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What are the advantages of using methods?</w:t>
      </w:r>
    </w:p>
    <w:p w14:paraId="375C4A41"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1.</w:t>
      </w:r>
      <w:r w:rsidRPr="001875C1">
        <w:rPr>
          <w:rFonts w:asciiTheme="minorHAnsi" w:hAnsiTheme="minorHAnsi" w:cstheme="minorHAnsi"/>
          <w:sz w:val="28"/>
          <w:szCs w:val="28"/>
        </w:rPr>
        <w:t> The main advantage is </w:t>
      </w:r>
      <w:r w:rsidRPr="001875C1">
        <w:rPr>
          <w:rStyle w:val="Strong"/>
          <w:rFonts w:asciiTheme="minorHAnsi" w:hAnsiTheme="minorHAnsi" w:cstheme="minorHAnsi"/>
          <w:sz w:val="28"/>
          <w:szCs w:val="28"/>
        </w:rPr>
        <w:t>code reusability</w:t>
      </w:r>
      <w:r w:rsidRPr="001875C1">
        <w:rPr>
          <w:rFonts w:asciiTheme="minorHAnsi" w:hAnsiTheme="minorHAnsi" w:cstheme="minorHAnsi"/>
          <w:sz w:val="28"/>
          <w:szCs w:val="28"/>
        </w:rPr>
        <w:t>. We can write a method once, and use it multiple times. We do not have to rewrite the entire code each time. Think of it as, "write once, reuse multiple times".</w:t>
      </w:r>
    </w:p>
    <w:p w14:paraId="6A996D63" w14:textId="77777777" w:rsidR="008E1C7E" w:rsidRPr="001875C1" w:rsidRDefault="008E1C7E" w:rsidP="008E1C7E">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Example 5: Java Method for Code Reusability</w:t>
      </w:r>
    </w:p>
    <w:p w14:paraId="1B065DA3"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E42F48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ACCA3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defined</w:t>
      </w:r>
    </w:p>
    <w:p w14:paraId="04D6AFF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getSquare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ljs-params"/>
          <w:rFonts w:asciiTheme="minorHAnsi" w:hAnsiTheme="minorHAnsi" w:cstheme="minorHAnsi"/>
          <w:color w:val="D3D3D3"/>
          <w:sz w:val="28"/>
          <w:szCs w:val="28"/>
          <w:bdr w:val="none" w:sz="0" w:space="0" w:color="auto" w:frame="1"/>
          <w:shd w:val="clear" w:color="auto" w:fill="383B40"/>
        </w:rPr>
        <w:t xml:space="preserve"> x)</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B2A8175"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return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x * x;</w:t>
      </w:r>
    </w:p>
    <w:p w14:paraId="68B54BB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262F4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9F180ED"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0EBE9C6"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for</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1</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&lt;=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25743D6E"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7655908"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method call</w:t>
      </w:r>
    </w:p>
    <w:p w14:paraId="06159154"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result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getSquare</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74FC1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"Square of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 is: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result);</w:t>
      </w:r>
    </w:p>
    <w:p w14:paraId="16F7B727"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383A20DF" w14:textId="77777777" w:rsidR="008E1C7E" w:rsidRPr="001875C1" w:rsidRDefault="008E1C7E" w:rsidP="008E1C7E">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90BCC5A" w14:textId="77777777" w:rsidR="008E1C7E" w:rsidRPr="001875C1" w:rsidRDefault="008E1C7E" w:rsidP="008E1C7E">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AB5B28" w14:textId="77777777" w:rsidR="008E1C7E" w:rsidRPr="001875C1" w:rsidRDefault="00000000" w:rsidP="008E1C7E">
      <w:pPr>
        <w:shd w:val="clear" w:color="auto" w:fill="383B40"/>
        <w:rPr>
          <w:rFonts w:cstheme="minorHAnsi"/>
          <w:color w:val="25265E"/>
          <w:sz w:val="28"/>
          <w:szCs w:val="28"/>
        </w:rPr>
      </w:pPr>
      <w:hyperlink r:id="rId62" w:tgtFrame="_blank" w:history="1">
        <w:r w:rsidR="008E1C7E" w:rsidRPr="001875C1">
          <w:rPr>
            <w:rStyle w:val="Hyperlink"/>
            <w:rFonts w:cstheme="minorHAnsi"/>
            <w:color w:val="FFFFFF"/>
            <w:sz w:val="28"/>
            <w:szCs w:val="28"/>
          </w:rPr>
          <w:t>Run Code</w:t>
        </w:r>
      </w:hyperlink>
    </w:p>
    <w:p w14:paraId="7CD4EBCA"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0F66918E"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1 is: 1</w:t>
      </w:r>
    </w:p>
    <w:p w14:paraId="6CEAC116"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2 is: 4</w:t>
      </w:r>
    </w:p>
    <w:p w14:paraId="04FE544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3 is: 9</w:t>
      </w:r>
    </w:p>
    <w:p w14:paraId="2BF478EB"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Square of 4 is: 16</w:t>
      </w:r>
    </w:p>
    <w:p w14:paraId="5CCFA7A3" w14:textId="77777777" w:rsidR="008E1C7E" w:rsidRPr="001875C1" w:rsidRDefault="008E1C7E" w:rsidP="008E1C7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Square of 5 is: 25</w:t>
      </w:r>
    </w:p>
    <w:p w14:paraId="255EF102"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we have created the method named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to calculate the square of a number. Here, the method is used to calculate the square of numbers less than </w:t>
      </w:r>
      <w:r w:rsidRPr="001875C1">
        <w:rPr>
          <w:rStyle w:val="Strong"/>
          <w:rFonts w:asciiTheme="minorHAnsi" w:hAnsiTheme="minorHAnsi" w:cstheme="minorHAnsi"/>
          <w:sz w:val="28"/>
          <w:szCs w:val="28"/>
        </w:rPr>
        <w:t>6</w:t>
      </w:r>
      <w:r w:rsidRPr="001875C1">
        <w:rPr>
          <w:rFonts w:asciiTheme="minorHAnsi" w:hAnsiTheme="minorHAnsi" w:cstheme="minorHAnsi"/>
          <w:sz w:val="28"/>
          <w:szCs w:val="28"/>
        </w:rPr>
        <w:t>.</w:t>
      </w:r>
    </w:p>
    <w:p w14:paraId="46509691" w14:textId="77777777" w:rsidR="008E1C7E" w:rsidRPr="001875C1" w:rsidRDefault="008E1C7E" w:rsidP="008E1C7E">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Hence, the same method is used again and again.</w:t>
      </w:r>
    </w:p>
    <w:p w14:paraId="1CAD2566" w14:textId="77777777" w:rsidR="008E1C7E" w:rsidRPr="001875C1" w:rsidRDefault="008E1C7E" w:rsidP="008E1C7E">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2.</w:t>
      </w:r>
      <w:r w:rsidRPr="001875C1">
        <w:rPr>
          <w:rFonts w:asciiTheme="minorHAnsi" w:hAnsiTheme="minorHAnsi" w:cstheme="minorHAnsi"/>
          <w:sz w:val="28"/>
          <w:szCs w:val="28"/>
        </w:rPr>
        <w:t> Methods make code more </w:t>
      </w:r>
      <w:r w:rsidRPr="001875C1">
        <w:rPr>
          <w:rStyle w:val="Strong"/>
          <w:rFonts w:asciiTheme="minorHAnsi" w:hAnsiTheme="minorHAnsi" w:cstheme="minorHAnsi"/>
          <w:sz w:val="28"/>
          <w:szCs w:val="28"/>
        </w:rPr>
        <w:t>readable and easier</w:t>
      </w:r>
      <w:r w:rsidRPr="001875C1">
        <w:rPr>
          <w:rFonts w:asciiTheme="minorHAnsi" w:hAnsiTheme="minorHAnsi" w:cstheme="minorHAnsi"/>
          <w:sz w:val="28"/>
          <w:szCs w:val="28"/>
        </w:rPr>
        <w:t> to debug. Here, the </w:t>
      </w:r>
      <w:proofErr w:type="spellStart"/>
      <w:proofErr w:type="gramStart"/>
      <w:r w:rsidRPr="001875C1">
        <w:rPr>
          <w:rStyle w:val="HTMLCode"/>
          <w:rFonts w:asciiTheme="minorHAnsi" w:eastAsiaTheme="majorEastAsia" w:hAnsiTheme="minorHAnsi" w:cstheme="minorHAnsi"/>
          <w:sz w:val="28"/>
          <w:szCs w:val="28"/>
          <w:bdr w:val="single" w:sz="6" w:space="0" w:color="D3DCE6" w:frame="1"/>
        </w:rPr>
        <w:t>getSquare</w:t>
      </w:r>
      <w:proofErr w:type="spellEnd"/>
      <w:r w:rsidRPr="001875C1">
        <w:rPr>
          <w:rStyle w:val="HTMLCode"/>
          <w:rFonts w:asciiTheme="minorHAnsi" w:eastAsiaTheme="majorEastAsia" w:hAnsiTheme="minorHAnsi" w:cstheme="minorHAnsi"/>
          <w:sz w:val="28"/>
          <w:szCs w:val="28"/>
          <w:bdr w:val="single" w:sz="6" w:space="0" w:color="D3DCE6" w:frame="1"/>
        </w:rPr>
        <w: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method keeps the code to compute the square in a block. Hence, makes it more readable.</w:t>
      </w:r>
    </w:p>
    <w:p w14:paraId="60659A4A" w14:textId="77777777" w:rsidR="00A41C70" w:rsidRPr="001875C1" w:rsidRDefault="00A41C70" w:rsidP="00016D0F">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673A85A8" w14:textId="77777777" w:rsidR="00016D0F" w:rsidRPr="001875C1" w:rsidRDefault="00016D0F" w:rsidP="00016D0F">
      <w:pPr>
        <w:shd w:val="clear" w:color="auto" w:fill="FFFFFF"/>
        <w:spacing w:before="60" w:after="100" w:afterAutospacing="1" w:line="375" w:lineRule="atLeast"/>
        <w:jc w:val="both"/>
        <w:rPr>
          <w:rFonts w:cstheme="minorHAnsi"/>
          <w:color w:val="000000"/>
          <w:sz w:val="28"/>
          <w:szCs w:val="28"/>
        </w:rPr>
      </w:pPr>
    </w:p>
    <w:p w14:paraId="21B682EB" w14:textId="77777777" w:rsidR="00290E7C" w:rsidRPr="001875C1" w:rsidRDefault="00290E7C" w:rsidP="00290E7C">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lastRenderedPageBreak/>
        <w:t>What is a Constructor?</w:t>
      </w:r>
    </w:p>
    <w:p w14:paraId="4E768E15" w14:textId="4F5F377E" w:rsidR="00016D0F"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r w:rsidRPr="001875C1">
        <w:rPr>
          <w:rFonts w:cstheme="minorHAnsi"/>
          <w:sz w:val="28"/>
          <w:szCs w:val="28"/>
          <w:shd w:val="clear" w:color="auto" w:fill="F9FAFC"/>
        </w:rPr>
        <w:t>A constructor in Java is similar to a method that is invoked when an object of the class is created.</w:t>
      </w:r>
    </w:p>
    <w:p w14:paraId="12E0BDA9" w14:textId="52D8AA8D" w:rsidR="00290E7C" w:rsidRPr="001875C1" w:rsidRDefault="00290E7C" w:rsidP="00016D0F">
      <w:pPr>
        <w:shd w:val="clear" w:color="auto" w:fill="FFFFFF"/>
        <w:spacing w:before="60" w:after="100" w:afterAutospacing="1" w:line="375" w:lineRule="atLeast"/>
        <w:jc w:val="both"/>
        <w:rPr>
          <w:rFonts w:cstheme="minorHAnsi"/>
          <w:sz w:val="28"/>
          <w:szCs w:val="28"/>
          <w:shd w:val="clear" w:color="auto" w:fill="F9FAFC"/>
        </w:rPr>
      </w:pPr>
    </w:p>
    <w:p w14:paraId="10ADA276" w14:textId="77777777" w:rsidR="00290E7C" w:rsidRPr="001875C1" w:rsidRDefault="00290E7C" w:rsidP="00290E7C">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 a constructor has the same name as that of the class and does not have any return type. For example,</w:t>
      </w:r>
    </w:p>
    <w:p w14:paraId="703E4B40"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class Test {</w:t>
      </w:r>
    </w:p>
    <w:p w14:paraId="20D9D3E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roofErr w:type="gramStart"/>
      <w:r w:rsidRPr="001875C1">
        <w:rPr>
          <w:rFonts w:asciiTheme="minorHAnsi" w:hAnsiTheme="minorHAnsi" w:cstheme="minorHAnsi"/>
          <w:color w:val="D5D5D5"/>
          <w:sz w:val="28"/>
          <w:szCs w:val="28"/>
        </w:rPr>
        <w:t>Test(</w:t>
      </w:r>
      <w:proofErr w:type="gramEnd"/>
      <w:r w:rsidRPr="001875C1">
        <w:rPr>
          <w:rFonts w:asciiTheme="minorHAnsi" w:hAnsiTheme="minorHAnsi" w:cstheme="minorHAnsi"/>
          <w:color w:val="D5D5D5"/>
          <w:sz w:val="28"/>
          <w:szCs w:val="28"/>
        </w:rPr>
        <w:t>) {</w:t>
      </w:r>
    </w:p>
    <w:p w14:paraId="5FA33648"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 constructor body</w:t>
      </w:r>
    </w:p>
    <w:p w14:paraId="1366618B"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 xml:space="preserve">  }</w:t>
      </w:r>
    </w:p>
    <w:p w14:paraId="59B8CEDC" w14:textId="77777777" w:rsidR="00290E7C" w:rsidRPr="001875C1" w:rsidRDefault="00290E7C" w:rsidP="00290E7C">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heme="minorHAnsi" w:hAnsiTheme="minorHAnsi" w:cstheme="minorHAnsi"/>
          <w:color w:val="D5D5D5"/>
          <w:sz w:val="28"/>
          <w:szCs w:val="28"/>
        </w:rPr>
      </w:pPr>
      <w:r w:rsidRPr="001875C1">
        <w:rPr>
          <w:rFonts w:asciiTheme="minorHAnsi" w:hAnsiTheme="minorHAnsi" w:cstheme="minorHAnsi"/>
          <w:color w:val="D5D5D5"/>
          <w:sz w:val="28"/>
          <w:szCs w:val="28"/>
        </w:rPr>
        <w:t>}</w:t>
      </w:r>
    </w:p>
    <w:p w14:paraId="21E4C50F" w14:textId="3CD0460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t>
      </w:r>
      <w:proofErr w:type="gramStart"/>
      <w:r w:rsidRPr="001875C1">
        <w:rPr>
          <w:rStyle w:val="HTMLCode"/>
          <w:rFonts w:asciiTheme="minorHAnsi" w:eastAsiaTheme="majorEastAsia" w:hAnsiTheme="minorHAnsi" w:cstheme="minorHAnsi"/>
          <w:sz w:val="28"/>
          <w:szCs w:val="28"/>
          <w:bdr w:val="single" w:sz="6" w:space="0" w:color="D3DCE6" w:frame="1"/>
        </w:rPr>
        <w:t>Test(</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is a constructor. It has the same name as that of the class and doesn't have a return type.</w:t>
      </w:r>
    </w:p>
    <w:p w14:paraId="1D1B3D3B" w14:textId="3908CD3C"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21B6579B" w14:textId="6B4BA2DB"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7883C61B"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 special type of method which is used to initialize the object.</w:t>
      </w:r>
    </w:p>
    <w:p w14:paraId="7253FA02"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Every time an object is created using the </w:t>
      </w:r>
      <w:proofErr w:type="gramStart"/>
      <w:r w:rsidRPr="001875C1">
        <w:rPr>
          <w:rFonts w:asciiTheme="minorHAnsi" w:hAnsiTheme="minorHAnsi" w:cstheme="minorHAnsi"/>
          <w:color w:val="333333"/>
          <w:sz w:val="28"/>
          <w:szCs w:val="28"/>
        </w:rPr>
        <w:t>new(</w:t>
      </w:r>
      <w:proofErr w:type="gramEnd"/>
      <w:r w:rsidRPr="001875C1">
        <w:rPr>
          <w:rFonts w:asciiTheme="minorHAnsi" w:hAnsiTheme="minorHAnsi" w:cstheme="minorHAnsi"/>
          <w:color w:val="333333"/>
          <w:sz w:val="28"/>
          <w:szCs w:val="28"/>
        </w:rPr>
        <w:t>) keyword, at least one constructor is called.</w:t>
      </w:r>
    </w:p>
    <w:p w14:paraId="1AAB16D7" w14:textId="5BA6D57D"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calls a default constructor if there is no constructor available in the class. In such case, Java compiler provides a default constructor by default.</w:t>
      </w:r>
    </w:p>
    <w:p w14:paraId="2A590071" w14:textId="3372B556"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52A36641" w14:textId="6196A66D" w:rsidR="00290E7C" w:rsidRPr="001875C1" w:rsidRDefault="00290E7C" w:rsidP="00290E7C">
      <w:pPr>
        <w:pStyle w:val="NormalWeb"/>
        <w:shd w:val="clear" w:color="auto" w:fill="FFFFFF"/>
        <w:jc w:val="both"/>
        <w:rPr>
          <w:rFonts w:asciiTheme="minorHAnsi" w:hAnsiTheme="minorHAnsi" w:cstheme="minorHAnsi"/>
          <w:color w:val="333333"/>
          <w:sz w:val="28"/>
          <w:szCs w:val="28"/>
        </w:rPr>
      </w:pPr>
    </w:p>
    <w:p w14:paraId="36AF2E9F" w14:textId="77777777" w:rsidR="00290E7C" w:rsidRPr="001875C1" w:rsidRDefault="00290E7C" w:rsidP="00290E7C">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Rules for creating Java constructor</w:t>
      </w:r>
    </w:p>
    <w:p w14:paraId="799C5A75" w14:textId="77777777" w:rsidR="00290E7C" w:rsidRPr="001875C1" w:rsidRDefault="00290E7C"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two rules defined for the constructor.</w:t>
      </w:r>
    </w:p>
    <w:p w14:paraId="7E472C64"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Constructor name must be the same as its class name</w:t>
      </w:r>
    </w:p>
    <w:p w14:paraId="0B7EFC21" w14:textId="77777777"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Constructor must have no explicit return type</w:t>
      </w:r>
    </w:p>
    <w:p w14:paraId="219B44F3" w14:textId="43730E28" w:rsidR="00290E7C" w:rsidRPr="001875C1" w:rsidRDefault="00290E7C">
      <w:pPr>
        <w:numPr>
          <w:ilvl w:val="0"/>
          <w:numId w:val="26"/>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A Java constructor cannot be abstract, static, final, and synchronized</w:t>
      </w:r>
    </w:p>
    <w:p w14:paraId="4DFFE6A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 xml:space="preserve">Types of </w:t>
      </w:r>
      <w:proofErr w:type="gramStart"/>
      <w:r w:rsidRPr="001875C1">
        <w:rPr>
          <w:rFonts w:asciiTheme="minorHAnsi" w:hAnsiTheme="minorHAnsi" w:cstheme="minorHAnsi"/>
          <w:color w:val="25265E"/>
          <w:sz w:val="28"/>
          <w:szCs w:val="28"/>
        </w:rPr>
        <w:t>Constructor</w:t>
      </w:r>
      <w:proofErr w:type="gramEnd"/>
    </w:p>
    <w:p w14:paraId="6D409D56"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Java, constructors can be divided into 3 types:</w:t>
      </w:r>
    </w:p>
    <w:p w14:paraId="62E0D211"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No-Arg Constructor</w:t>
      </w:r>
    </w:p>
    <w:p w14:paraId="65E7D0A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Parameterized Constructor</w:t>
      </w:r>
    </w:p>
    <w:p w14:paraId="093DA2BE" w14:textId="77777777" w:rsidR="00964E92" w:rsidRPr="001875C1" w:rsidRDefault="00964E92">
      <w:pPr>
        <w:numPr>
          <w:ilvl w:val="0"/>
          <w:numId w:val="27"/>
        </w:numPr>
        <w:shd w:val="clear" w:color="auto" w:fill="F9FAFC"/>
        <w:spacing w:after="180" w:line="450" w:lineRule="atLeast"/>
        <w:rPr>
          <w:rFonts w:cstheme="minorHAnsi"/>
          <w:sz w:val="28"/>
          <w:szCs w:val="28"/>
        </w:rPr>
      </w:pPr>
      <w:r w:rsidRPr="001875C1">
        <w:rPr>
          <w:rFonts w:cstheme="minorHAnsi"/>
          <w:sz w:val="28"/>
          <w:szCs w:val="28"/>
        </w:rPr>
        <w:t>Default Constructor</w:t>
      </w:r>
    </w:p>
    <w:p w14:paraId="1C990C59" w14:textId="77777777" w:rsidR="00964E92" w:rsidRPr="001875C1" w:rsidRDefault="00000000" w:rsidP="00964E92">
      <w:pPr>
        <w:spacing w:before="600" w:after="600" w:line="240" w:lineRule="auto"/>
        <w:rPr>
          <w:rFonts w:cstheme="minorHAnsi"/>
          <w:sz w:val="28"/>
          <w:szCs w:val="28"/>
        </w:rPr>
      </w:pPr>
      <w:r>
        <w:rPr>
          <w:rFonts w:cstheme="minorHAnsi"/>
          <w:sz w:val="28"/>
          <w:szCs w:val="28"/>
        </w:rPr>
        <w:pict w14:anchorId="1067F161">
          <v:rect id="_x0000_i1052" style="width:0;height:0" o:hralign="center" o:hrstd="t" o:hrnoshade="t" o:hr="t" fillcolor="#25265e" stroked="f"/>
        </w:pict>
      </w:r>
    </w:p>
    <w:p w14:paraId="367B641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1. Java No-Arg Constructors</w:t>
      </w:r>
    </w:p>
    <w:p w14:paraId="36BB6AD9"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methods, a Java constructor may or may not have any parameters (arguments).</w:t>
      </w:r>
    </w:p>
    <w:p w14:paraId="4EFECBEA"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a constructor does not accept any parameters, it is known as a no-argument constructor. For example,</w:t>
      </w:r>
    </w:p>
    <w:p w14:paraId="1FE1BBF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Constructor</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1F55C35"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body of the constructor</w:t>
      </w:r>
    </w:p>
    <w:p w14:paraId="2CDF36CB"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A45E5E9" w14:textId="77777777" w:rsidR="00964E92" w:rsidRPr="001875C1" w:rsidRDefault="00000000" w:rsidP="00964E92">
      <w:pPr>
        <w:spacing w:before="600" w:after="600"/>
        <w:rPr>
          <w:rFonts w:cstheme="minorHAnsi"/>
          <w:sz w:val="28"/>
          <w:szCs w:val="28"/>
        </w:rPr>
      </w:pPr>
      <w:r>
        <w:rPr>
          <w:rFonts w:cstheme="minorHAnsi"/>
          <w:sz w:val="28"/>
          <w:szCs w:val="28"/>
        </w:rPr>
        <w:pict w14:anchorId="7EA3E296">
          <v:rect id="_x0000_i1053" style="width:0;height:0" o:hralign="center" o:hrstd="t" o:hrnoshade="t" o:hr="t" fillcolor="#25265e" stroked="f"/>
        </w:pict>
      </w:r>
    </w:p>
    <w:p w14:paraId="3691DF28"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2: Java private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w:t>
      </w:r>
    </w:p>
    <w:p w14:paraId="152ACE4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63793D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D2E8A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87E8F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20166A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2ACD135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private</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86B497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i</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number"/>
          <w:rFonts w:asciiTheme="minorHAnsi" w:hAnsiTheme="minorHAnsi" w:cstheme="minorHAnsi"/>
          <w:color w:val="D19A66"/>
          <w:sz w:val="28"/>
          <w:szCs w:val="28"/>
          <w:bdr w:val="none" w:sz="0" w:space="0" w:color="auto" w:frame="1"/>
          <w:shd w:val="clear" w:color="auto" w:fill="383B40"/>
        </w:rPr>
        <w:t>5</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6EF47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"Constructor is called"</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49CCC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E6012D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6C099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D64E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990A38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calling the constructor without any parameter</w:t>
      </w:r>
    </w:p>
    <w:p w14:paraId="7CDF761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3C26C0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"Value of i: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obj.i</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B8404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5B87EDC4"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8B954BE" w14:textId="77777777" w:rsidR="00964E92" w:rsidRPr="001875C1" w:rsidRDefault="00000000" w:rsidP="00964E92">
      <w:pPr>
        <w:shd w:val="clear" w:color="auto" w:fill="383B40"/>
        <w:rPr>
          <w:rFonts w:cstheme="minorHAnsi"/>
          <w:color w:val="25265E"/>
          <w:sz w:val="28"/>
          <w:szCs w:val="28"/>
        </w:rPr>
      </w:pPr>
      <w:hyperlink r:id="rId63" w:tgtFrame="_blank" w:history="1">
        <w:r w:rsidR="00964E92" w:rsidRPr="001875C1">
          <w:rPr>
            <w:rStyle w:val="Hyperlink"/>
            <w:rFonts w:cstheme="minorHAnsi"/>
            <w:color w:val="FFFFFF"/>
            <w:sz w:val="28"/>
            <w:szCs w:val="28"/>
          </w:rPr>
          <w:t>Run Code</w:t>
        </w:r>
      </w:hyperlink>
    </w:p>
    <w:p w14:paraId="48F4BD0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03FA92"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Constructor is called</w:t>
      </w:r>
    </w:p>
    <w:p w14:paraId="63B0B51D"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Value of i: 5</w:t>
      </w:r>
    </w:p>
    <w:p w14:paraId="0D20FFF7"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does not accept any parameters. Hence, it is known as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w:t>
      </w:r>
    </w:p>
    <w:p w14:paraId="460865D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Notice that we have declared the constructor as private.</w:t>
      </w:r>
    </w:p>
    <w:p w14:paraId="4B3700E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Once a constructor is declared </w:t>
      </w:r>
      <w:r w:rsidRPr="001875C1">
        <w:rPr>
          <w:rStyle w:val="HTMLCode"/>
          <w:rFonts w:asciiTheme="minorHAnsi" w:eastAsiaTheme="majorEastAsia" w:hAnsiTheme="minorHAnsi" w:cstheme="minorHAnsi"/>
          <w:sz w:val="28"/>
          <w:szCs w:val="28"/>
          <w:bdr w:val="single" w:sz="6" w:space="0" w:color="D3DCE6" w:frame="1"/>
        </w:rPr>
        <w:t>private</w:t>
      </w:r>
      <w:r w:rsidRPr="001875C1">
        <w:rPr>
          <w:rFonts w:asciiTheme="minorHAnsi" w:hAnsiTheme="minorHAnsi" w:cstheme="minorHAnsi"/>
          <w:sz w:val="28"/>
          <w:szCs w:val="28"/>
        </w:rPr>
        <w:t>, it cannot be accessed from outside the class. So, creating objects from outside the class is prohibited using the private constructor.</w:t>
      </w:r>
    </w:p>
    <w:p w14:paraId="18299E8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creating the object inside the same class. Hence, the program is able to access the constructor. To learn more, visit </w:t>
      </w:r>
      <w:hyperlink r:id="rId64" w:history="1">
        <w:r w:rsidRPr="001875C1">
          <w:rPr>
            <w:rStyle w:val="Hyperlink"/>
            <w:rFonts w:asciiTheme="minorHAnsi" w:hAnsiTheme="minorHAnsi" w:cstheme="minorHAnsi"/>
            <w:color w:val="0556F3"/>
            <w:sz w:val="28"/>
            <w:szCs w:val="28"/>
          </w:rPr>
          <w:t>Java Implement Private Constructor</w:t>
        </w:r>
      </w:hyperlink>
      <w:r w:rsidRPr="001875C1">
        <w:rPr>
          <w:rFonts w:asciiTheme="minorHAnsi" w:hAnsiTheme="minorHAnsi" w:cstheme="minorHAnsi"/>
          <w:sz w:val="28"/>
          <w:szCs w:val="28"/>
        </w:rPr>
        <w:t>.</w:t>
      </w:r>
    </w:p>
    <w:p w14:paraId="0FB3F611"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However, if we want to create objects outside the class, then we need to declare the constructor as </w:t>
      </w:r>
      <w:r w:rsidRPr="001875C1">
        <w:rPr>
          <w:rStyle w:val="HTMLCode"/>
          <w:rFonts w:asciiTheme="minorHAnsi" w:eastAsiaTheme="majorEastAsia" w:hAnsiTheme="minorHAnsi" w:cstheme="minorHAnsi"/>
          <w:sz w:val="28"/>
          <w:szCs w:val="28"/>
          <w:bdr w:val="single" w:sz="6" w:space="0" w:color="D3DCE6" w:frame="1"/>
        </w:rPr>
        <w:t>public</w:t>
      </w:r>
      <w:r w:rsidRPr="001875C1">
        <w:rPr>
          <w:rFonts w:asciiTheme="minorHAnsi" w:hAnsiTheme="minorHAnsi" w:cstheme="minorHAnsi"/>
          <w:sz w:val="28"/>
          <w:szCs w:val="28"/>
        </w:rPr>
        <w:t>.</w:t>
      </w:r>
    </w:p>
    <w:p w14:paraId="05F3AD2A"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3: Java public no-</w:t>
      </w:r>
      <w:proofErr w:type="spellStart"/>
      <w:r w:rsidRPr="001875C1">
        <w:rPr>
          <w:rFonts w:asciiTheme="minorHAnsi" w:hAnsiTheme="minorHAnsi" w:cstheme="minorHAnsi"/>
          <w:color w:val="25265E"/>
          <w:sz w:val="28"/>
          <w:szCs w:val="28"/>
        </w:rPr>
        <w:t>arg</w:t>
      </w:r>
      <w:proofErr w:type="spellEnd"/>
      <w:r w:rsidRPr="001875C1">
        <w:rPr>
          <w:rFonts w:asciiTheme="minorHAnsi" w:hAnsiTheme="minorHAnsi" w:cstheme="minorHAnsi"/>
          <w:color w:val="25265E"/>
          <w:sz w:val="28"/>
          <w:szCs w:val="28"/>
        </w:rPr>
        <w:t xml:space="preserve"> constructors</w:t>
      </w:r>
    </w:p>
    <w:p w14:paraId="7046E69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Company</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B083F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name;</w:t>
      </w:r>
    </w:p>
    <w:p w14:paraId="3673A1D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D145A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public constructor</w:t>
      </w:r>
    </w:p>
    <w:p w14:paraId="60E0861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Company</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085E76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name = </w:t>
      </w:r>
      <w:r w:rsidRPr="001875C1">
        <w:rPr>
          <w:rStyle w:val="hljs-string"/>
          <w:rFonts w:asciiTheme="minorHAnsi" w:hAnsiTheme="minorHAnsi" w:cstheme="minorHAnsi"/>
          <w:color w:val="98C379"/>
          <w:sz w:val="28"/>
          <w:szCs w:val="28"/>
          <w:bdr w:val="none" w:sz="0" w:space="0" w:color="auto" w:frame="1"/>
          <w:shd w:val="clear" w:color="auto" w:fill="383B40"/>
        </w:rPr>
        <w:t>"</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Programiz</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C0BC86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B1379F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3B1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5F631E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0E57ED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F3F53E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B83547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object is created in another class</w:t>
      </w:r>
    </w:p>
    <w:p w14:paraId="784BF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Company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Company(</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577E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"Company name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obj.name);</w:t>
      </w:r>
    </w:p>
    <w:p w14:paraId="7B8E810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4F960A9"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FDE8F9" w14:textId="77777777" w:rsidR="00964E92" w:rsidRPr="001875C1" w:rsidRDefault="00000000" w:rsidP="00964E92">
      <w:pPr>
        <w:shd w:val="clear" w:color="auto" w:fill="383B40"/>
        <w:rPr>
          <w:rFonts w:cstheme="minorHAnsi"/>
          <w:color w:val="25265E"/>
          <w:sz w:val="28"/>
          <w:szCs w:val="28"/>
        </w:rPr>
      </w:pPr>
      <w:hyperlink r:id="rId65" w:tgtFrame="_blank" w:history="1">
        <w:r w:rsidR="00964E92" w:rsidRPr="001875C1">
          <w:rPr>
            <w:rStyle w:val="Hyperlink"/>
            <w:rFonts w:cstheme="minorHAnsi"/>
            <w:color w:val="FFFFFF"/>
            <w:sz w:val="28"/>
            <w:szCs w:val="28"/>
          </w:rPr>
          <w:t>Run Code</w:t>
        </w:r>
      </w:hyperlink>
    </w:p>
    <w:p w14:paraId="60DF4710"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70B609E6"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 xml:space="preserve">Company name = </w:t>
      </w:r>
      <w:proofErr w:type="spellStart"/>
      <w:r w:rsidRPr="001875C1">
        <w:rPr>
          <w:rStyle w:val="HTMLSample"/>
          <w:rFonts w:asciiTheme="minorHAnsi" w:hAnsiTheme="minorHAnsi" w:cstheme="minorHAnsi"/>
          <w:color w:val="D5D5D5"/>
          <w:sz w:val="28"/>
          <w:szCs w:val="28"/>
          <w:bdr w:val="none" w:sz="0" w:space="0" w:color="auto" w:frame="1"/>
        </w:rPr>
        <w:t>Programiz</w:t>
      </w:r>
      <w:proofErr w:type="spellEnd"/>
    </w:p>
    <w:p w14:paraId="12A6BBA3"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Recommended Reading:</w:t>
      </w:r>
      <w:r w:rsidRPr="001875C1">
        <w:rPr>
          <w:rFonts w:asciiTheme="minorHAnsi" w:hAnsiTheme="minorHAnsi" w:cstheme="minorHAnsi"/>
          <w:sz w:val="28"/>
          <w:szCs w:val="28"/>
        </w:rPr>
        <w:t> </w:t>
      </w:r>
      <w:hyperlink r:id="rId66" w:history="1">
        <w:r w:rsidRPr="001875C1">
          <w:rPr>
            <w:rStyle w:val="Hyperlink"/>
            <w:rFonts w:asciiTheme="minorHAnsi" w:hAnsiTheme="minorHAnsi" w:cstheme="minorHAnsi"/>
            <w:color w:val="0556F3"/>
            <w:sz w:val="28"/>
            <w:szCs w:val="28"/>
          </w:rPr>
          <w:t>Java Access Modifier</w:t>
        </w:r>
      </w:hyperlink>
    </w:p>
    <w:p w14:paraId="21791217" w14:textId="77777777" w:rsidR="00964E92" w:rsidRPr="001875C1" w:rsidRDefault="00000000" w:rsidP="00964E92">
      <w:pPr>
        <w:spacing w:before="600" w:after="600"/>
        <w:rPr>
          <w:rFonts w:cstheme="minorHAnsi"/>
          <w:sz w:val="28"/>
          <w:szCs w:val="28"/>
        </w:rPr>
      </w:pPr>
      <w:r>
        <w:rPr>
          <w:rFonts w:cstheme="minorHAnsi"/>
          <w:sz w:val="28"/>
          <w:szCs w:val="28"/>
        </w:rPr>
        <w:pict w14:anchorId="70389837">
          <v:rect id="_x0000_i1054" style="width:0;height:0" o:hralign="center" o:hrstd="t" o:hrnoshade="t" o:hr="t" fillcolor="#25265e" stroked="f"/>
        </w:pict>
      </w:r>
    </w:p>
    <w:p w14:paraId="3CB7C6D6"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2. Java Parameterized Constructor</w:t>
      </w:r>
    </w:p>
    <w:p w14:paraId="7153C858"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A Java constructor can also accept one or more parameters. Such constructors are known as parameterized constructors (constructor with parameters).</w:t>
      </w:r>
    </w:p>
    <w:p w14:paraId="3639D88C"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4: Parameterized constructor</w:t>
      </w:r>
    </w:p>
    <w:p w14:paraId="6435410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0BD4D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62F265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languages;</w:t>
      </w:r>
    </w:p>
    <w:p w14:paraId="082BB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90B4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accepting single value</w:t>
      </w:r>
    </w:p>
    <w:p w14:paraId="3D60A55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 {</w:t>
      </w:r>
    </w:p>
    <w:p w14:paraId="3FB2DDA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languages = lang;</w:t>
      </w:r>
    </w:p>
    <w:p w14:paraId="4BED551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lastRenderedPageBreak/>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(languages + </w:t>
      </w:r>
      <w:r w:rsidRPr="001875C1">
        <w:rPr>
          <w:rStyle w:val="hljs-string"/>
          <w:rFonts w:asciiTheme="minorHAnsi" w:hAnsiTheme="minorHAnsi" w:cstheme="minorHAnsi"/>
          <w:color w:val="98C379"/>
          <w:sz w:val="28"/>
          <w:szCs w:val="28"/>
          <w:bdr w:val="none" w:sz="0" w:space="0" w:color="auto" w:frame="1"/>
          <w:shd w:val="clear" w:color="auto" w:fill="383B40"/>
        </w:rPr>
        <w:t>" Programming Language"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E600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4AF75E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A4B6C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8C347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FC5BE6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by passing a single value</w:t>
      </w:r>
    </w:p>
    <w:p w14:paraId="4025607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4F264C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212402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obj3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"C"</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33E1D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E6B2456"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F5DB210" w14:textId="77777777" w:rsidR="00964E92" w:rsidRPr="001875C1" w:rsidRDefault="00000000" w:rsidP="00964E92">
      <w:pPr>
        <w:shd w:val="clear" w:color="auto" w:fill="383B40"/>
        <w:rPr>
          <w:rFonts w:cstheme="minorHAnsi"/>
          <w:color w:val="25265E"/>
          <w:sz w:val="28"/>
          <w:szCs w:val="28"/>
        </w:rPr>
      </w:pPr>
      <w:hyperlink r:id="rId67" w:tgtFrame="_blank" w:history="1">
        <w:r w:rsidR="00964E92" w:rsidRPr="001875C1">
          <w:rPr>
            <w:rStyle w:val="Hyperlink"/>
            <w:rFonts w:cstheme="minorHAnsi"/>
            <w:color w:val="FFFFFF"/>
            <w:sz w:val="28"/>
            <w:szCs w:val="28"/>
          </w:rPr>
          <w:t>Run Code</w:t>
        </w:r>
      </w:hyperlink>
    </w:p>
    <w:p w14:paraId="1884D9D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3BA5F8A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Java Programming Language</w:t>
      </w:r>
    </w:p>
    <w:p w14:paraId="6940051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Python Programming Language</w:t>
      </w:r>
    </w:p>
    <w:p w14:paraId="580F2914"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C Programming Language</w:t>
      </w:r>
    </w:p>
    <w:p w14:paraId="58A7BE2E"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created a constructor named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Here, the constructor takes a single parameter. Notice the expression,</w:t>
      </w:r>
    </w:p>
    <w:p w14:paraId="3637C35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44E28F7"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are passing the single value to the constructor. Based on the argument passed, the language variable is initialized inside the constructor.</w:t>
      </w:r>
    </w:p>
    <w:p w14:paraId="15865A55" w14:textId="77777777" w:rsidR="00964E92" w:rsidRPr="001875C1" w:rsidRDefault="00000000" w:rsidP="00964E92">
      <w:pPr>
        <w:spacing w:before="600" w:after="600"/>
        <w:rPr>
          <w:rFonts w:cstheme="minorHAnsi"/>
          <w:sz w:val="28"/>
          <w:szCs w:val="28"/>
        </w:rPr>
      </w:pPr>
      <w:r>
        <w:rPr>
          <w:rFonts w:cstheme="minorHAnsi"/>
          <w:sz w:val="28"/>
          <w:szCs w:val="28"/>
        </w:rPr>
        <w:pict w14:anchorId="46345C68">
          <v:rect id="_x0000_i1055" style="width:0;height:0" o:hralign="center" o:hrstd="t" o:hrnoshade="t" o:hr="t" fillcolor="#25265e" stroked="f"/>
        </w:pict>
      </w:r>
    </w:p>
    <w:p w14:paraId="5E44371C"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3. Java Default Constructor</w:t>
      </w:r>
    </w:p>
    <w:p w14:paraId="7A030AE7" w14:textId="59870A80"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If we do not create any constructor, the Java compiler automatically create a no-</w:t>
      </w:r>
      <w:proofErr w:type="spellStart"/>
      <w:r w:rsidRPr="001875C1">
        <w:rPr>
          <w:rFonts w:asciiTheme="minorHAnsi" w:hAnsiTheme="minorHAnsi" w:cstheme="minorHAnsi"/>
          <w:sz w:val="28"/>
          <w:szCs w:val="28"/>
        </w:rPr>
        <w:t>arg</w:t>
      </w:r>
      <w:proofErr w:type="spellEnd"/>
      <w:r w:rsidRPr="001875C1">
        <w:rPr>
          <w:rFonts w:asciiTheme="minorHAnsi" w:hAnsiTheme="minorHAnsi" w:cstheme="minorHAnsi"/>
          <w:sz w:val="28"/>
          <w:szCs w:val="28"/>
        </w:rPr>
        <w:t xml:space="preserve"> constructor during the execution of the program. This constructor is called default constructor.</w:t>
      </w:r>
    </w:p>
    <w:p w14:paraId="2CAAAACA" w14:textId="2464A639"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noProof/>
          <w:sz w:val="28"/>
          <w:szCs w:val="28"/>
        </w:rPr>
        <w:lastRenderedPageBreak/>
        <w:drawing>
          <wp:inline distT="0" distB="0" distL="0" distR="0" wp14:anchorId="0B5F0D16" wp14:editId="00561300">
            <wp:extent cx="5731510" cy="2155190"/>
            <wp:effectExtent l="0" t="0" r="0" b="0"/>
            <wp:docPr id="7" name="Picture 7"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ava default constructo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1C64909"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5: Default Constructor</w:t>
      </w:r>
    </w:p>
    <w:p w14:paraId="0EECC7B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CB5C0F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3B7D01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4DB7DE5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21D8DE4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7D5537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DEFE31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6E86BB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A default constructor is called</w:t>
      </w:r>
    </w:p>
    <w:p w14:paraId="3D78E3F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1CEFD3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CD5B39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D57D565"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DA22AE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53D3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17E5C6B8"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50545ED" w14:textId="77777777" w:rsidR="00964E92" w:rsidRPr="001875C1" w:rsidRDefault="00000000" w:rsidP="00964E92">
      <w:pPr>
        <w:shd w:val="clear" w:color="auto" w:fill="383B40"/>
        <w:rPr>
          <w:rFonts w:cstheme="minorHAnsi"/>
          <w:color w:val="25265E"/>
          <w:sz w:val="28"/>
          <w:szCs w:val="28"/>
        </w:rPr>
      </w:pPr>
      <w:hyperlink r:id="rId69" w:tgtFrame="_blank" w:history="1">
        <w:r w:rsidR="00964E92" w:rsidRPr="001875C1">
          <w:rPr>
            <w:rStyle w:val="Hyperlink"/>
            <w:rFonts w:cstheme="minorHAnsi"/>
            <w:color w:val="FFFFFF"/>
            <w:sz w:val="28"/>
            <w:szCs w:val="28"/>
          </w:rPr>
          <w:t>Run Code</w:t>
        </w:r>
      </w:hyperlink>
    </w:p>
    <w:p w14:paraId="16588112"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Output</w:t>
      </w:r>
      <w:r w:rsidRPr="001875C1">
        <w:rPr>
          <w:rFonts w:asciiTheme="minorHAnsi" w:hAnsiTheme="minorHAnsi" w:cstheme="minorHAnsi"/>
          <w:sz w:val="28"/>
          <w:szCs w:val="28"/>
        </w:rPr>
        <w:t>:</w:t>
      </w:r>
    </w:p>
    <w:p w14:paraId="5C5C5F90"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Default Value:</w:t>
      </w:r>
    </w:p>
    <w:p w14:paraId="5ECAF0DA"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a = 0</w:t>
      </w:r>
    </w:p>
    <w:p w14:paraId="2A86B75C"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b = false</w:t>
      </w:r>
    </w:p>
    <w:p w14:paraId="0D3507F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Here, we haven't created any constructors. Hence, the Java compiler automatically creates the default constructor.</w:t>
      </w:r>
    </w:p>
    <w:p w14:paraId="467E288D"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default constructor initializes any uninitialized instance variables with default values.</w:t>
      </w:r>
    </w:p>
    <w:tbl>
      <w:tblPr>
        <w:tblW w:w="11400" w:type="dxa"/>
        <w:shd w:val="clear" w:color="auto" w:fill="F8FAFF"/>
        <w:tblCellMar>
          <w:left w:w="0" w:type="dxa"/>
          <w:right w:w="0" w:type="dxa"/>
        </w:tblCellMar>
        <w:tblLook w:val="04A0" w:firstRow="1" w:lastRow="0" w:firstColumn="1" w:lastColumn="0" w:noHBand="0" w:noVBand="1"/>
      </w:tblPr>
      <w:tblGrid>
        <w:gridCol w:w="4733"/>
        <w:gridCol w:w="6667"/>
      </w:tblGrid>
      <w:tr w:rsidR="00964E92" w:rsidRPr="001875C1" w14:paraId="42844496" w14:textId="77777777" w:rsidTr="00964E92">
        <w:tc>
          <w:tcPr>
            <w:tcW w:w="0" w:type="auto"/>
            <w:shd w:val="clear" w:color="auto" w:fill="F8FAFF"/>
            <w:tcMar>
              <w:top w:w="180" w:type="dxa"/>
              <w:left w:w="360" w:type="dxa"/>
              <w:bottom w:w="180" w:type="dxa"/>
              <w:right w:w="360" w:type="dxa"/>
            </w:tcMar>
            <w:vAlign w:val="center"/>
            <w:hideMark/>
          </w:tcPr>
          <w:p w14:paraId="70E6830F" w14:textId="77777777" w:rsidR="00964E92" w:rsidRPr="001875C1" w:rsidRDefault="00964E92">
            <w:pPr>
              <w:rPr>
                <w:rFonts w:cstheme="minorHAnsi"/>
                <w:sz w:val="28"/>
                <w:szCs w:val="28"/>
              </w:rPr>
            </w:pPr>
            <w:r w:rsidRPr="001875C1">
              <w:rPr>
                <w:rFonts w:cstheme="minorHAnsi"/>
                <w:sz w:val="28"/>
                <w:szCs w:val="28"/>
              </w:rPr>
              <w:lastRenderedPageBreak/>
              <w:t>Type</w:t>
            </w:r>
          </w:p>
        </w:tc>
        <w:tc>
          <w:tcPr>
            <w:tcW w:w="0" w:type="auto"/>
            <w:shd w:val="clear" w:color="auto" w:fill="F8FAFF"/>
            <w:tcMar>
              <w:top w:w="180" w:type="dxa"/>
              <w:left w:w="360" w:type="dxa"/>
              <w:bottom w:w="180" w:type="dxa"/>
              <w:right w:w="360" w:type="dxa"/>
            </w:tcMar>
            <w:vAlign w:val="center"/>
            <w:hideMark/>
          </w:tcPr>
          <w:p w14:paraId="563ECE7C" w14:textId="77777777" w:rsidR="00964E92" w:rsidRPr="001875C1" w:rsidRDefault="00964E92">
            <w:pPr>
              <w:rPr>
                <w:rFonts w:cstheme="minorHAnsi"/>
                <w:sz w:val="28"/>
                <w:szCs w:val="28"/>
              </w:rPr>
            </w:pPr>
            <w:r w:rsidRPr="001875C1">
              <w:rPr>
                <w:rFonts w:cstheme="minorHAnsi"/>
                <w:sz w:val="28"/>
                <w:szCs w:val="28"/>
              </w:rPr>
              <w:t>Default Value</w:t>
            </w:r>
          </w:p>
        </w:tc>
      </w:tr>
      <w:tr w:rsidR="00964E92" w:rsidRPr="001875C1" w14:paraId="567BAB39" w14:textId="77777777" w:rsidTr="00964E92">
        <w:tc>
          <w:tcPr>
            <w:tcW w:w="0" w:type="auto"/>
            <w:shd w:val="clear" w:color="auto" w:fill="F8FAFF"/>
            <w:tcMar>
              <w:top w:w="180" w:type="dxa"/>
              <w:left w:w="360" w:type="dxa"/>
              <w:bottom w:w="180" w:type="dxa"/>
              <w:right w:w="360" w:type="dxa"/>
            </w:tcMar>
            <w:vAlign w:val="center"/>
            <w:hideMark/>
          </w:tcPr>
          <w:p w14:paraId="67480AA7" w14:textId="77777777" w:rsidR="00964E92" w:rsidRPr="001875C1" w:rsidRDefault="00964E92">
            <w:pPr>
              <w:rPr>
                <w:rFonts w:cstheme="minorHAnsi"/>
                <w:sz w:val="28"/>
                <w:szCs w:val="28"/>
              </w:rPr>
            </w:pPr>
            <w:proofErr w:type="spellStart"/>
            <w:r w:rsidRPr="001875C1">
              <w:rPr>
                <w:rStyle w:val="HTMLCode"/>
                <w:rFonts w:asciiTheme="minorHAnsi" w:eastAsiaTheme="majorEastAsia" w:hAnsiTheme="minorHAnsi" w:cstheme="minorHAnsi"/>
                <w:sz w:val="28"/>
                <w:szCs w:val="28"/>
                <w:bdr w:val="single" w:sz="6" w:space="0" w:color="D3DCE6" w:frame="1"/>
              </w:rPr>
              <w:t>boolean</w:t>
            </w:r>
            <w:proofErr w:type="spellEnd"/>
          </w:p>
        </w:tc>
        <w:tc>
          <w:tcPr>
            <w:tcW w:w="0" w:type="auto"/>
            <w:shd w:val="clear" w:color="auto" w:fill="F8FAFF"/>
            <w:tcMar>
              <w:top w:w="180" w:type="dxa"/>
              <w:left w:w="360" w:type="dxa"/>
              <w:bottom w:w="180" w:type="dxa"/>
              <w:right w:w="360" w:type="dxa"/>
            </w:tcMar>
            <w:vAlign w:val="center"/>
            <w:hideMark/>
          </w:tcPr>
          <w:p w14:paraId="51CD928A" w14:textId="77777777" w:rsidR="00964E92" w:rsidRPr="001875C1" w:rsidRDefault="00964E92">
            <w:pPr>
              <w:rPr>
                <w:rFonts w:cstheme="minorHAnsi"/>
                <w:sz w:val="28"/>
                <w:szCs w:val="28"/>
              </w:rPr>
            </w:pPr>
            <w:r w:rsidRPr="001875C1">
              <w:rPr>
                <w:rFonts w:cstheme="minorHAnsi"/>
                <w:sz w:val="28"/>
                <w:szCs w:val="28"/>
              </w:rPr>
              <w:t>false</w:t>
            </w:r>
          </w:p>
        </w:tc>
      </w:tr>
      <w:tr w:rsidR="00964E92" w:rsidRPr="001875C1" w14:paraId="645231CB" w14:textId="77777777" w:rsidTr="00964E92">
        <w:tc>
          <w:tcPr>
            <w:tcW w:w="0" w:type="auto"/>
            <w:shd w:val="clear" w:color="auto" w:fill="F8FAFF"/>
            <w:tcMar>
              <w:top w:w="180" w:type="dxa"/>
              <w:left w:w="360" w:type="dxa"/>
              <w:bottom w:w="180" w:type="dxa"/>
              <w:right w:w="360" w:type="dxa"/>
            </w:tcMar>
            <w:vAlign w:val="center"/>
            <w:hideMark/>
          </w:tcPr>
          <w:p w14:paraId="6164838B" w14:textId="1A5C8AE8"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B</w:t>
            </w:r>
            <w:r w:rsidR="00964E92" w:rsidRPr="001875C1">
              <w:rPr>
                <w:rStyle w:val="HTMLCode"/>
                <w:rFonts w:asciiTheme="minorHAnsi" w:eastAsiaTheme="majorEastAsia" w:hAnsiTheme="minorHAnsi" w:cstheme="minorHAnsi"/>
                <w:sz w:val="28"/>
                <w:szCs w:val="28"/>
                <w:bdr w:val="single" w:sz="6" w:space="0" w:color="D3DCE6" w:frame="1"/>
              </w:rPr>
              <w:t>yte</w:t>
            </w:r>
          </w:p>
        </w:tc>
        <w:tc>
          <w:tcPr>
            <w:tcW w:w="0" w:type="auto"/>
            <w:shd w:val="clear" w:color="auto" w:fill="F8FAFF"/>
            <w:tcMar>
              <w:top w:w="180" w:type="dxa"/>
              <w:left w:w="360" w:type="dxa"/>
              <w:bottom w:w="180" w:type="dxa"/>
              <w:right w:w="360" w:type="dxa"/>
            </w:tcMar>
            <w:vAlign w:val="center"/>
            <w:hideMark/>
          </w:tcPr>
          <w:p w14:paraId="68176387"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4D2C8D9D" w14:textId="77777777" w:rsidTr="00964E92">
        <w:tc>
          <w:tcPr>
            <w:tcW w:w="0" w:type="auto"/>
            <w:shd w:val="clear" w:color="auto" w:fill="F8FAFF"/>
            <w:tcMar>
              <w:top w:w="180" w:type="dxa"/>
              <w:left w:w="360" w:type="dxa"/>
              <w:bottom w:w="180" w:type="dxa"/>
              <w:right w:w="360" w:type="dxa"/>
            </w:tcMar>
            <w:vAlign w:val="center"/>
            <w:hideMark/>
          </w:tcPr>
          <w:p w14:paraId="404D2D56" w14:textId="025FF05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S</w:t>
            </w:r>
            <w:r w:rsidR="00964E92" w:rsidRPr="001875C1">
              <w:rPr>
                <w:rStyle w:val="HTMLCode"/>
                <w:rFonts w:asciiTheme="minorHAnsi" w:eastAsiaTheme="majorEastAsia" w:hAnsiTheme="minorHAnsi" w:cstheme="minorHAnsi"/>
                <w:sz w:val="28"/>
                <w:szCs w:val="28"/>
                <w:bdr w:val="single" w:sz="6" w:space="0" w:color="D3DCE6" w:frame="1"/>
              </w:rPr>
              <w:t>hort</w:t>
            </w:r>
          </w:p>
        </w:tc>
        <w:tc>
          <w:tcPr>
            <w:tcW w:w="0" w:type="auto"/>
            <w:shd w:val="clear" w:color="auto" w:fill="F8FAFF"/>
            <w:tcMar>
              <w:top w:w="180" w:type="dxa"/>
              <w:left w:w="360" w:type="dxa"/>
              <w:bottom w:w="180" w:type="dxa"/>
              <w:right w:w="360" w:type="dxa"/>
            </w:tcMar>
            <w:vAlign w:val="center"/>
            <w:hideMark/>
          </w:tcPr>
          <w:p w14:paraId="6BD107FE"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09787342" w14:textId="77777777" w:rsidTr="00964E92">
        <w:tc>
          <w:tcPr>
            <w:tcW w:w="0" w:type="auto"/>
            <w:shd w:val="clear" w:color="auto" w:fill="F8FAFF"/>
            <w:tcMar>
              <w:top w:w="180" w:type="dxa"/>
              <w:left w:w="360" w:type="dxa"/>
              <w:bottom w:w="180" w:type="dxa"/>
              <w:right w:w="360" w:type="dxa"/>
            </w:tcMar>
            <w:vAlign w:val="center"/>
            <w:hideMark/>
          </w:tcPr>
          <w:p w14:paraId="4141A111" w14:textId="21EDD9EC"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I</w:t>
            </w:r>
            <w:r w:rsidR="00964E92" w:rsidRPr="001875C1">
              <w:rPr>
                <w:rStyle w:val="HTMLCode"/>
                <w:rFonts w:asciiTheme="minorHAnsi" w:eastAsiaTheme="majorEastAsia" w:hAnsiTheme="minorHAnsi" w:cstheme="minorHAnsi"/>
                <w:sz w:val="28"/>
                <w:szCs w:val="28"/>
                <w:bdr w:val="single" w:sz="6" w:space="0" w:color="D3DCE6" w:frame="1"/>
              </w:rPr>
              <w:t>nt</w:t>
            </w:r>
          </w:p>
        </w:tc>
        <w:tc>
          <w:tcPr>
            <w:tcW w:w="0" w:type="auto"/>
            <w:shd w:val="clear" w:color="auto" w:fill="F8FAFF"/>
            <w:tcMar>
              <w:top w:w="180" w:type="dxa"/>
              <w:left w:w="360" w:type="dxa"/>
              <w:bottom w:w="180" w:type="dxa"/>
              <w:right w:w="360" w:type="dxa"/>
            </w:tcMar>
            <w:vAlign w:val="center"/>
            <w:hideMark/>
          </w:tcPr>
          <w:p w14:paraId="0DCCEBA3" w14:textId="77777777" w:rsidR="00964E92" w:rsidRPr="001875C1" w:rsidRDefault="00964E92">
            <w:pPr>
              <w:rPr>
                <w:rFonts w:cstheme="minorHAnsi"/>
                <w:sz w:val="28"/>
                <w:szCs w:val="28"/>
              </w:rPr>
            </w:pPr>
            <w:r w:rsidRPr="001875C1">
              <w:rPr>
                <w:rFonts w:cstheme="minorHAnsi"/>
                <w:sz w:val="28"/>
                <w:szCs w:val="28"/>
              </w:rPr>
              <w:t>0</w:t>
            </w:r>
          </w:p>
        </w:tc>
      </w:tr>
      <w:tr w:rsidR="00964E92" w:rsidRPr="001875C1" w14:paraId="10B1007A" w14:textId="77777777" w:rsidTr="00964E92">
        <w:tc>
          <w:tcPr>
            <w:tcW w:w="0" w:type="auto"/>
            <w:shd w:val="clear" w:color="auto" w:fill="F8FAFF"/>
            <w:tcMar>
              <w:top w:w="180" w:type="dxa"/>
              <w:left w:w="360" w:type="dxa"/>
              <w:bottom w:w="180" w:type="dxa"/>
              <w:right w:w="360" w:type="dxa"/>
            </w:tcMar>
            <w:vAlign w:val="center"/>
            <w:hideMark/>
          </w:tcPr>
          <w:p w14:paraId="6CEA5070" w14:textId="467AA3F2"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L</w:t>
            </w:r>
            <w:r w:rsidR="00964E92" w:rsidRPr="001875C1">
              <w:rPr>
                <w:rStyle w:val="HTMLCode"/>
                <w:rFonts w:asciiTheme="minorHAnsi" w:eastAsiaTheme="majorEastAsia" w:hAnsiTheme="minorHAnsi" w:cstheme="minorHAnsi"/>
                <w:sz w:val="28"/>
                <w:szCs w:val="28"/>
                <w:bdr w:val="single" w:sz="6" w:space="0" w:color="D3DCE6" w:frame="1"/>
              </w:rPr>
              <w:t>ong</w:t>
            </w:r>
          </w:p>
        </w:tc>
        <w:tc>
          <w:tcPr>
            <w:tcW w:w="0" w:type="auto"/>
            <w:shd w:val="clear" w:color="auto" w:fill="F8FAFF"/>
            <w:tcMar>
              <w:top w:w="180" w:type="dxa"/>
              <w:left w:w="360" w:type="dxa"/>
              <w:bottom w:w="180" w:type="dxa"/>
              <w:right w:w="360" w:type="dxa"/>
            </w:tcMar>
            <w:vAlign w:val="center"/>
            <w:hideMark/>
          </w:tcPr>
          <w:p w14:paraId="741CD1FE" w14:textId="77777777" w:rsidR="00964E92" w:rsidRPr="001875C1" w:rsidRDefault="00964E92">
            <w:pPr>
              <w:rPr>
                <w:rFonts w:cstheme="minorHAnsi"/>
                <w:sz w:val="28"/>
                <w:szCs w:val="28"/>
              </w:rPr>
            </w:pPr>
            <w:r w:rsidRPr="001875C1">
              <w:rPr>
                <w:rFonts w:cstheme="minorHAnsi"/>
                <w:sz w:val="28"/>
                <w:szCs w:val="28"/>
              </w:rPr>
              <w:t>0L</w:t>
            </w:r>
          </w:p>
        </w:tc>
      </w:tr>
      <w:tr w:rsidR="00964E92" w:rsidRPr="001875C1" w14:paraId="056A7123" w14:textId="77777777" w:rsidTr="00964E92">
        <w:tc>
          <w:tcPr>
            <w:tcW w:w="0" w:type="auto"/>
            <w:shd w:val="clear" w:color="auto" w:fill="F8FAFF"/>
            <w:tcMar>
              <w:top w:w="180" w:type="dxa"/>
              <w:left w:w="360" w:type="dxa"/>
              <w:bottom w:w="180" w:type="dxa"/>
              <w:right w:w="360" w:type="dxa"/>
            </w:tcMar>
            <w:vAlign w:val="center"/>
            <w:hideMark/>
          </w:tcPr>
          <w:p w14:paraId="716BFDE4" w14:textId="45E74B27"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C</w:t>
            </w:r>
            <w:r w:rsidR="00964E92" w:rsidRPr="001875C1">
              <w:rPr>
                <w:rStyle w:val="HTMLCode"/>
                <w:rFonts w:asciiTheme="minorHAnsi" w:eastAsiaTheme="majorEastAsia" w:hAnsiTheme="minorHAnsi" w:cstheme="minorHAnsi"/>
                <w:sz w:val="28"/>
                <w:szCs w:val="28"/>
                <w:bdr w:val="single" w:sz="6" w:space="0" w:color="D3DCE6" w:frame="1"/>
              </w:rPr>
              <w:t>har</w:t>
            </w:r>
          </w:p>
        </w:tc>
        <w:tc>
          <w:tcPr>
            <w:tcW w:w="0" w:type="auto"/>
            <w:shd w:val="clear" w:color="auto" w:fill="F8FAFF"/>
            <w:tcMar>
              <w:top w:w="180" w:type="dxa"/>
              <w:left w:w="360" w:type="dxa"/>
              <w:bottom w:w="180" w:type="dxa"/>
              <w:right w:w="360" w:type="dxa"/>
            </w:tcMar>
            <w:vAlign w:val="center"/>
            <w:hideMark/>
          </w:tcPr>
          <w:p w14:paraId="56F80F29" w14:textId="77777777" w:rsidR="00964E92" w:rsidRPr="001875C1" w:rsidRDefault="00964E92">
            <w:pPr>
              <w:rPr>
                <w:rFonts w:cstheme="minorHAnsi"/>
                <w:sz w:val="28"/>
                <w:szCs w:val="28"/>
              </w:rPr>
            </w:pPr>
            <w:r w:rsidRPr="001875C1">
              <w:rPr>
                <w:rFonts w:cstheme="minorHAnsi"/>
                <w:sz w:val="28"/>
                <w:szCs w:val="28"/>
              </w:rPr>
              <w:t>\u0000</w:t>
            </w:r>
          </w:p>
        </w:tc>
      </w:tr>
      <w:tr w:rsidR="00964E92" w:rsidRPr="001875C1" w14:paraId="0DADD2A7" w14:textId="77777777" w:rsidTr="00964E92">
        <w:tc>
          <w:tcPr>
            <w:tcW w:w="0" w:type="auto"/>
            <w:shd w:val="clear" w:color="auto" w:fill="F8FAFF"/>
            <w:tcMar>
              <w:top w:w="180" w:type="dxa"/>
              <w:left w:w="360" w:type="dxa"/>
              <w:bottom w:w="180" w:type="dxa"/>
              <w:right w:w="360" w:type="dxa"/>
            </w:tcMar>
            <w:vAlign w:val="center"/>
            <w:hideMark/>
          </w:tcPr>
          <w:p w14:paraId="5F830C00" w14:textId="52537EDA" w:rsidR="00964E92" w:rsidRPr="001875C1" w:rsidRDefault="005D515A">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F</w:t>
            </w:r>
            <w:r w:rsidR="00964E92" w:rsidRPr="001875C1">
              <w:rPr>
                <w:rStyle w:val="HTMLCode"/>
                <w:rFonts w:asciiTheme="minorHAnsi" w:eastAsiaTheme="majorEastAsia" w:hAnsiTheme="minorHAnsi" w:cstheme="minorHAnsi"/>
                <w:sz w:val="28"/>
                <w:szCs w:val="28"/>
                <w:bdr w:val="single" w:sz="6" w:space="0" w:color="D3DCE6" w:frame="1"/>
              </w:rPr>
              <w:t>loat</w:t>
            </w:r>
          </w:p>
        </w:tc>
        <w:tc>
          <w:tcPr>
            <w:tcW w:w="0" w:type="auto"/>
            <w:shd w:val="clear" w:color="auto" w:fill="F8FAFF"/>
            <w:tcMar>
              <w:top w:w="180" w:type="dxa"/>
              <w:left w:w="360" w:type="dxa"/>
              <w:bottom w:w="180" w:type="dxa"/>
              <w:right w:w="360" w:type="dxa"/>
            </w:tcMar>
            <w:vAlign w:val="center"/>
            <w:hideMark/>
          </w:tcPr>
          <w:p w14:paraId="4170565C" w14:textId="77777777" w:rsidR="00964E92" w:rsidRPr="001875C1" w:rsidRDefault="00964E92">
            <w:pPr>
              <w:rPr>
                <w:rFonts w:cstheme="minorHAnsi"/>
                <w:sz w:val="28"/>
                <w:szCs w:val="28"/>
              </w:rPr>
            </w:pPr>
            <w:r w:rsidRPr="001875C1">
              <w:rPr>
                <w:rFonts w:cstheme="minorHAnsi"/>
                <w:sz w:val="28"/>
                <w:szCs w:val="28"/>
              </w:rPr>
              <w:t>0.0f</w:t>
            </w:r>
          </w:p>
        </w:tc>
      </w:tr>
      <w:tr w:rsidR="00964E92" w:rsidRPr="001875C1" w14:paraId="3DA6E25F" w14:textId="77777777" w:rsidTr="00964E92">
        <w:tc>
          <w:tcPr>
            <w:tcW w:w="0" w:type="auto"/>
            <w:shd w:val="clear" w:color="auto" w:fill="F8FAFF"/>
            <w:tcMar>
              <w:top w:w="180" w:type="dxa"/>
              <w:left w:w="360" w:type="dxa"/>
              <w:bottom w:w="180" w:type="dxa"/>
              <w:right w:w="360" w:type="dxa"/>
            </w:tcMar>
            <w:vAlign w:val="center"/>
            <w:hideMark/>
          </w:tcPr>
          <w:p w14:paraId="6077123B"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530338CD" w14:textId="77777777" w:rsidR="00964E92" w:rsidRPr="001875C1" w:rsidRDefault="00964E92">
            <w:pPr>
              <w:rPr>
                <w:rFonts w:cstheme="minorHAnsi"/>
                <w:sz w:val="28"/>
                <w:szCs w:val="28"/>
              </w:rPr>
            </w:pPr>
            <w:r w:rsidRPr="001875C1">
              <w:rPr>
                <w:rFonts w:cstheme="minorHAnsi"/>
                <w:sz w:val="28"/>
                <w:szCs w:val="28"/>
              </w:rPr>
              <w:t>0.0d</w:t>
            </w:r>
          </w:p>
        </w:tc>
      </w:tr>
      <w:tr w:rsidR="00964E92" w:rsidRPr="001875C1" w14:paraId="73D519AB" w14:textId="77777777" w:rsidTr="00964E92">
        <w:tc>
          <w:tcPr>
            <w:tcW w:w="0" w:type="auto"/>
            <w:tcBorders>
              <w:bottom w:val="nil"/>
            </w:tcBorders>
            <w:shd w:val="clear" w:color="auto" w:fill="F8FAFF"/>
            <w:tcMar>
              <w:top w:w="180" w:type="dxa"/>
              <w:left w:w="360" w:type="dxa"/>
              <w:bottom w:w="180" w:type="dxa"/>
              <w:right w:w="360" w:type="dxa"/>
            </w:tcMar>
            <w:vAlign w:val="center"/>
            <w:hideMark/>
          </w:tcPr>
          <w:p w14:paraId="46471E71" w14:textId="77777777" w:rsidR="00964E92" w:rsidRPr="001875C1" w:rsidRDefault="00964E92">
            <w:pPr>
              <w:rPr>
                <w:rFonts w:cstheme="minorHAnsi"/>
                <w:sz w:val="28"/>
                <w:szCs w:val="28"/>
              </w:rPr>
            </w:pPr>
            <w:r w:rsidRPr="001875C1">
              <w:rPr>
                <w:rStyle w:val="HTMLCode"/>
                <w:rFonts w:asciiTheme="minorHAnsi" w:eastAsiaTheme="majorEastAsia" w:hAnsiTheme="minorHAnsi" w:cstheme="minorHAnsi"/>
                <w:sz w:val="28"/>
                <w:szCs w:val="28"/>
                <w:bdr w:val="single" w:sz="6" w:space="0" w:color="D3DCE6" w:frame="1"/>
              </w:rPr>
              <w:t>object</w:t>
            </w:r>
          </w:p>
        </w:tc>
        <w:tc>
          <w:tcPr>
            <w:tcW w:w="0" w:type="auto"/>
            <w:tcBorders>
              <w:bottom w:val="nil"/>
            </w:tcBorders>
            <w:shd w:val="clear" w:color="auto" w:fill="F8FAFF"/>
            <w:tcMar>
              <w:top w:w="180" w:type="dxa"/>
              <w:left w:w="360" w:type="dxa"/>
              <w:bottom w:w="180" w:type="dxa"/>
              <w:right w:w="360" w:type="dxa"/>
            </w:tcMar>
            <w:vAlign w:val="center"/>
            <w:hideMark/>
          </w:tcPr>
          <w:p w14:paraId="3167BD47" w14:textId="77777777" w:rsidR="00964E92" w:rsidRPr="001875C1" w:rsidRDefault="00964E92">
            <w:pPr>
              <w:rPr>
                <w:rFonts w:cstheme="minorHAnsi"/>
                <w:sz w:val="28"/>
                <w:szCs w:val="28"/>
              </w:rPr>
            </w:pPr>
            <w:r w:rsidRPr="001875C1">
              <w:rPr>
                <w:rFonts w:cstheme="minorHAnsi"/>
                <w:sz w:val="28"/>
                <w:szCs w:val="28"/>
              </w:rPr>
              <w:t>Reference null</w:t>
            </w:r>
          </w:p>
        </w:tc>
      </w:tr>
    </w:tbl>
    <w:p w14:paraId="51469CE5"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program, the variables </w:t>
      </w:r>
      <w:r w:rsidRPr="001875C1">
        <w:rPr>
          <w:rStyle w:val="HTMLVariable"/>
          <w:rFonts w:asciiTheme="minorHAnsi" w:hAnsiTheme="minorHAnsi" w:cstheme="minorHAnsi"/>
          <w:i w:val="0"/>
          <w:iCs w:val="0"/>
          <w:sz w:val="28"/>
          <w:szCs w:val="28"/>
          <w:bdr w:val="single" w:sz="6" w:space="0" w:color="D3DCE6" w:frame="1"/>
        </w:rPr>
        <w:t>a</w:t>
      </w:r>
      <w:r w:rsidRPr="001875C1">
        <w:rPr>
          <w:rFonts w:asciiTheme="minorHAnsi" w:hAnsiTheme="minorHAnsi" w:cstheme="minorHAnsi"/>
          <w:sz w:val="28"/>
          <w:szCs w:val="28"/>
        </w:rPr>
        <w:t> and </w:t>
      </w:r>
      <w:r w:rsidRPr="001875C1">
        <w:rPr>
          <w:rStyle w:val="HTMLVariable"/>
          <w:rFonts w:asciiTheme="minorHAnsi" w:hAnsiTheme="minorHAnsi" w:cstheme="minorHAnsi"/>
          <w:i w:val="0"/>
          <w:iCs w:val="0"/>
          <w:sz w:val="28"/>
          <w:szCs w:val="28"/>
          <w:bdr w:val="single" w:sz="6" w:space="0" w:color="D3DCE6" w:frame="1"/>
        </w:rPr>
        <w:t>b</w:t>
      </w:r>
      <w:r w:rsidRPr="001875C1">
        <w:rPr>
          <w:rFonts w:asciiTheme="minorHAnsi" w:hAnsiTheme="minorHAnsi" w:cstheme="minorHAnsi"/>
          <w:sz w:val="28"/>
          <w:szCs w:val="28"/>
        </w:rPr>
        <w:t> are initialized with default value </w:t>
      </w:r>
      <w:r w:rsidRPr="001875C1">
        <w:rPr>
          <w:rStyle w:val="Strong"/>
          <w:rFonts w:asciiTheme="minorHAnsi" w:hAnsiTheme="minorHAnsi" w:cstheme="minorHAnsi"/>
          <w:sz w:val="28"/>
          <w:szCs w:val="28"/>
        </w:rPr>
        <w:t>0</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false</w:t>
      </w:r>
      <w:r w:rsidRPr="001875C1">
        <w:rPr>
          <w:rFonts w:asciiTheme="minorHAnsi" w:hAnsiTheme="minorHAnsi" w:cstheme="minorHAnsi"/>
          <w:sz w:val="28"/>
          <w:szCs w:val="28"/>
        </w:rPr>
        <w:t> respectively.</w:t>
      </w:r>
    </w:p>
    <w:p w14:paraId="1CFDED10" w14:textId="77777777" w:rsidR="00964E92" w:rsidRPr="001875C1" w:rsidRDefault="00964E92" w:rsidP="00964E92">
      <w:pPr>
        <w:pStyle w:val="NormalWeb"/>
        <w:shd w:val="clear" w:color="auto" w:fill="F9FAFC"/>
        <w:spacing w:before="0" w:beforeAutospacing="0" w:after="24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The above program is equivalent to:</w:t>
      </w:r>
    </w:p>
    <w:p w14:paraId="547C39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B8E60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1C5CCA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int</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w:t>
      </w:r>
    </w:p>
    <w:p w14:paraId="2ECC6A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ljs-keyword"/>
          <w:rFonts w:asciiTheme="minorHAnsi" w:hAnsiTheme="minorHAnsi" w:cstheme="minorHAnsi"/>
          <w:color w:val="C678DD"/>
          <w:sz w:val="28"/>
          <w:szCs w:val="28"/>
          <w:bdr w:val="none" w:sz="0" w:space="0" w:color="auto" w:frame="1"/>
          <w:shd w:val="clear" w:color="auto" w:fill="383B40"/>
        </w:rPr>
        <w:t>boolean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w:t>
      </w:r>
    </w:p>
    <w:p w14:paraId="7326BDE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305035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101EE08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a = </w:t>
      </w:r>
      <w:r w:rsidRPr="001875C1">
        <w:rPr>
          <w:rStyle w:val="hljs-number"/>
          <w:rFonts w:asciiTheme="minorHAnsi" w:hAnsiTheme="minorHAnsi" w:cstheme="minorHAnsi"/>
          <w:color w:val="D19A66"/>
          <w:sz w:val="28"/>
          <w:szCs w:val="28"/>
          <w:bdr w:val="none" w:sz="0" w:space="0" w:color="auto" w:frame="1"/>
          <w:shd w:val="clear" w:color="auto" w:fill="383B40"/>
        </w:rPr>
        <w:t>0</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0B9888E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b = </w:t>
      </w:r>
      <w:r w:rsidRPr="001875C1">
        <w:rPr>
          <w:rStyle w:val="hljs-keyword"/>
          <w:rFonts w:asciiTheme="minorHAnsi" w:hAnsiTheme="minorHAnsi" w:cstheme="minorHAnsi"/>
          <w:color w:val="C678DD"/>
          <w:sz w:val="28"/>
          <w:szCs w:val="28"/>
          <w:bdr w:val="none" w:sz="0" w:space="0" w:color="auto" w:frame="1"/>
          <w:shd w:val="clear" w:color="auto" w:fill="383B40"/>
        </w:rPr>
        <w:t>false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75C8513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0E19D2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A55BA2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15D348B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the constructor</w:t>
      </w:r>
    </w:p>
    <w:p w14:paraId="6599EA4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CBC7B8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DCDC6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"Default Value:"</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500A2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"a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obj.a</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469D9F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"b =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obj.b</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BDB96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221CEDBA"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AD8C6F2" w14:textId="77777777" w:rsidR="00964E92" w:rsidRPr="001875C1" w:rsidRDefault="00000000" w:rsidP="00964E92">
      <w:pPr>
        <w:shd w:val="clear" w:color="auto" w:fill="383B40"/>
        <w:rPr>
          <w:rFonts w:cstheme="minorHAnsi"/>
          <w:color w:val="25265E"/>
          <w:sz w:val="28"/>
          <w:szCs w:val="28"/>
        </w:rPr>
      </w:pPr>
      <w:hyperlink r:id="rId70" w:tgtFrame="_blank" w:history="1">
        <w:r w:rsidR="00964E92" w:rsidRPr="001875C1">
          <w:rPr>
            <w:rStyle w:val="Hyperlink"/>
            <w:rFonts w:cstheme="minorHAnsi"/>
            <w:color w:val="FFFFFF"/>
            <w:sz w:val="28"/>
            <w:szCs w:val="28"/>
          </w:rPr>
          <w:t>Run Code</w:t>
        </w:r>
      </w:hyperlink>
    </w:p>
    <w:p w14:paraId="79550B9A"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t>The output of the program is the same as Example 5.</w:t>
      </w:r>
    </w:p>
    <w:p w14:paraId="4EAAFD0B" w14:textId="77777777" w:rsidR="00964E92" w:rsidRPr="001875C1" w:rsidRDefault="00000000" w:rsidP="00964E92">
      <w:pPr>
        <w:spacing w:before="600" w:after="600"/>
        <w:rPr>
          <w:rFonts w:cstheme="minorHAnsi"/>
          <w:sz w:val="28"/>
          <w:szCs w:val="28"/>
        </w:rPr>
      </w:pPr>
      <w:r>
        <w:rPr>
          <w:rFonts w:cstheme="minorHAnsi"/>
          <w:sz w:val="28"/>
          <w:szCs w:val="28"/>
        </w:rPr>
        <w:pict w14:anchorId="61C9E74F">
          <v:rect id="_x0000_i1056" style="width:0;height:0" o:hralign="center" o:hrstd="t" o:hrnoshade="t" o:hr="t" fillcolor="#25265e" stroked="f"/>
        </w:pict>
      </w:r>
    </w:p>
    <w:p w14:paraId="10BA70A2"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Important Notes on Java Constructors</w:t>
      </w:r>
    </w:p>
    <w:p w14:paraId="5B7F9DF6"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Constructors are invoked implicitly when you instantiate objects.</w:t>
      </w:r>
    </w:p>
    <w:p w14:paraId="49DBDF87"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The two rules for creating a constructor are:</w:t>
      </w:r>
      <w:r w:rsidRPr="001875C1">
        <w:rPr>
          <w:rFonts w:cstheme="minorHAnsi"/>
          <w:sz w:val="28"/>
          <w:szCs w:val="28"/>
        </w:rPr>
        <w:br/>
        <w:t>The name of the constructor should be the same as the class.</w:t>
      </w:r>
      <w:r w:rsidRPr="001875C1">
        <w:rPr>
          <w:rFonts w:cstheme="minorHAnsi"/>
          <w:sz w:val="28"/>
          <w:szCs w:val="28"/>
        </w:rPr>
        <w:br/>
        <w:t>A Java constructor must not have a return type.</w:t>
      </w:r>
    </w:p>
    <w:p w14:paraId="131B0CDF"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If a class doesn't have a constructor, the Java compiler automatically creates a </w:t>
      </w:r>
      <w:r w:rsidRPr="001875C1">
        <w:rPr>
          <w:rStyle w:val="Strong"/>
          <w:rFonts w:cstheme="minorHAnsi"/>
          <w:sz w:val="28"/>
          <w:szCs w:val="28"/>
        </w:rPr>
        <w:t>default constructor</w:t>
      </w:r>
      <w:r w:rsidRPr="001875C1">
        <w:rPr>
          <w:rFonts w:cstheme="minorHAnsi"/>
          <w:sz w:val="28"/>
          <w:szCs w:val="28"/>
        </w:rPr>
        <w:t> during run-time. The default constructor initializes instance variables with default values. For example, the </w:t>
      </w:r>
      <w:r w:rsidRPr="001875C1">
        <w:rPr>
          <w:rStyle w:val="HTMLCode"/>
          <w:rFonts w:asciiTheme="minorHAnsi" w:eastAsiaTheme="majorEastAsia" w:hAnsiTheme="minorHAnsi" w:cstheme="minorHAnsi"/>
          <w:sz w:val="28"/>
          <w:szCs w:val="28"/>
          <w:bdr w:val="single" w:sz="6" w:space="0" w:color="D3DCE6" w:frame="1"/>
        </w:rPr>
        <w:t>int</w:t>
      </w:r>
      <w:r w:rsidRPr="001875C1">
        <w:rPr>
          <w:rFonts w:cstheme="minorHAnsi"/>
          <w:sz w:val="28"/>
          <w:szCs w:val="28"/>
        </w:rPr>
        <w:t> variable will be initialized to </w:t>
      </w:r>
      <w:r w:rsidRPr="001875C1">
        <w:rPr>
          <w:rStyle w:val="HTMLCode"/>
          <w:rFonts w:asciiTheme="minorHAnsi" w:eastAsiaTheme="majorEastAsia" w:hAnsiTheme="minorHAnsi" w:cstheme="minorHAnsi"/>
          <w:sz w:val="28"/>
          <w:szCs w:val="28"/>
          <w:bdr w:val="single" w:sz="6" w:space="0" w:color="D3DCE6" w:frame="1"/>
        </w:rPr>
        <w:t>0</w:t>
      </w:r>
    </w:p>
    <w:p w14:paraId="0FC97DCA"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Constructor types:</w:t>
      </w:r>
      <w:r w:rsidRPr="001875C1">
        <w:rPr>
          <w:rFonts w:cstheme="minorHAnsi"/>
          <w:sz w:val="28"/>
          <w:szCs w:val="28"/>
        </w:rPr>
        <w:br/>
      </w:r>
      <w:r w:rsidRPr="001875C1">
        <w:rPr>
          <w:rStyle w:val="Strong"/>
          <w:rFonts w:cstheme="minorHAnsi"/>
          <w:sz w:val="28"/>
          <w:szCs w:val="28"/>
        </w:rPr>
        <w:t>No-Arg Constructor</w:t>
      </w:r>
      <w:r w:rsidRPr="001875C1">
        <w:rPr>
          <w:rFonts w:cstheme="minorHAnsi"/>
          <w:sz w:val="28"/>
          <w:szCs w:val="28"/>
        </w:rPr>
        <w:t> - a constructor that does not accept any arguments</w:t>
      </w:r>
      <w:r w:rsidRPr="001875C1">
        <w:rPr>
          <w:rFonts w:cstheme="minorHAnsi"/>
          <w:sz w:val="28"/>
          <w:szCs w:val="28"/>
        </w:rPr>
        <w:br/>
      </w:r>
      <w:r w:rsidRPr="001875C1">
        <w:rPr>
          <w:rStyle w:val="Strong"/>
          <w:rFonts w:cstheme="minorHAnsi"/>
          <w:sz w:val="28"/>
          <w:szCs w:val="28"/>
        </w:rPr>
        <w:t>Parameterized constructor</w:t>
      </w:r>
      <w:r w:rsidRPr="001875C1">
        <w:rPr>
          <w:rFonts w:cstheme="minorHAnsi"/>
          <w:sz w:val="28"/>
          <w:szCs w:val="28"/>
        </w:rPr>
        <w:t> - a constructor that accepts arguments</w:t>
      </w:r>
      <w:r w:rsidRPr="001875C1">
        <w:rPr>
          <w:rFonts w:cstheme="minorHAnsi"/>
          <w:sz w:val="28"/>
          <w:szCs w:val="28"/>
        </w:rPr>
        <w:br/>
      </w:r>
      <w:r w:rsidRPr="001875C1">
        <w:rPr>
          <w:rStyle w:val="Strong"/>
          <w:rFonts w:cstheme="minorHAnsi"/>
          <w:sz w:val="28"/>
          <w:szCs w:val="28"/>
        </w:rPr>
        <w:t>Default Constructor</w:t>
      </w:r>
      <w:r w:rsidRPr="001875C1">
        <w:rPr>
          <w:rFonts w:cstheme="minorHAnsi"/>
          <w:sz w:val="28"/>
          <w:szCs w:val="28"/>
        </w:rPr>
        <w:t> - a constructor that is automatically created by the Java compiler if it is not explicitly defined.</w:t>
      </w:r>
    </w:p>
    <w:p w14:paraId="3FEB5964" w14:textId="77777777" w:rsidR="00964E92" w:rsidRPr="001875C1" w:rsidRDefault="00964E92">
      <w:pPr>
        <w:numPr>
          <w:ilvl w:val="0"/>
          <w:numId w:val="28"/>
        </w:numPr>
        <w:shd w:val="clear" w:color="auto" w:fill="F9FAFC"/>
        <w:spacing w:after="0" w:line="450" w:lineRule="atLeast"/>
        <w:rPr>
          <w:rFonts w:cstheme="minorHAnsi"/>
          <w:sz w:val="28"/>
          <w:szCs w:val="28"/>
        </w:rPr>
      </w:pPr>
      <w:r w:rsidRPr="001875C1">
        <w:rPr>
          <w:rFonts w:cstheme="minorHAnsi"/>
          <w:sz w:val="28"/>
          <w:szCs w:val="28"/>
        </w:rPr>
        <w:t>A constructor cannot be </w:t>
      </w:r>
      <w:r w:rsidRPr="001875C1">
        <w:rPr>
          <w:rStyle w:val="HTMLCode"/>
          <w:rFonts w:asciiTheme="minorHAnsi" w:eastAsiaTheme="majorEastAsia" w:hAnsiTheme="minorHAnsi" w:cstheme="minorHAnsi"/>
          <w:sz w:val="28"/>
          <w:szCs w:val="28"/>
          <w:bdr w:val="single" w:sz="6" w:space="0" w:color="D3DCE6" w:frame="1"/>
        </w:rPr>
        <w:t>abstract</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static</w:t>
      </w:r>
      <w:r w:rsidRPr="001875C1">
        <w:rPr>
          <w:rFonts w:cstheme="minorHAnsi"/>
          <w:sz w:val="28"/>
          <w:szCs w:val="28"/>
        </w:rPr>
        <w:t> or </w:t>
      </w:r>
      <w:r w:rsidRPr="001875C1">
        <w:rPr>
          <w:rStyle w:val="HTMLCode"/>
          <w:rFonts w:asciiTheme="minorHAnsi" w:eastAsiaTheme="majorEastAsia" w:hAnsiTheme="minorHAnsi" w:cstheme="minorHAnsi"/>
          <w:sz w:val="28"/>
          <w:szCs w:val="28"/>
          <w:bdr w:val="single" w:sz="6" w:space="0" w:color="D3DCE6" w:frame="1"/>
        </w:rPr>
        <w:t>final</w:t>
      </w:r>
      <w:r w:rsidRPr="001875C1">
        <w:rPr>
          <w:rFonts w:cstheme="minorHAnsi"/>
          <w:sz w:val="28"/>
          <w:szCs w:val="28"/>
        </w:rPr>
        <w:t>.</w:t>
      </w:r>
    </w:p>
    <w:p w14:paraId="42D13535" w14:textId="77777777" w:rsidR="00964E92" w:rsidRPr="001875C1" w:rsidRDefault="00964E92">
      <w:pPr>
        <w:numPr>
          <w:ilvl w:val="0"/>
          <w:numId w:val="28"/>
        </w:numPr>
        <w:shd w:val="clear" w:color="auto" w:fill="F9FAFC"/>
        <w:spacing w:after="180" w:line="450" w:lineRule="atLeast"/>
        <w:rPr>
          <w:rFonts w:cstheme="minorHAnsi"/>
          <w:sz w:val="28"/>
          <w:szCs w:val="28"/>
        </w:rPr>
      </w:pPr>
      <w:r w:rsidRPr="001875C1">
        <w:rPr>
          <w:rFonts w:cstheme="minorHAnsi"/>
          <w:sz w:val="28"/>
          <w:szCs w:val="28"/>
        </w:rPr>
        <w:t xml:space="preserve">A constructor can be overloaded but </w:t>
      </w:r>
      <w:proofErr w:type="spellStart"/>
      <w:r w:rsidRPr="001875C1">
        <w:rPr>
          <w:rFonts w:cstheme="minorHAnsi"/>
          <w:sz w:val="28"/>
          <w:szCs w:val="28"/>
        </w:rPr>
        <w:t>can not</w:t>
      </w:r>
      <w:proofErr w:type="spellEnd"/>
      <w:r w:rsidRPr="001875C1">
        <w:rPr>
          <w:rFonts w:cstheme="minorHAnsi"/>
          <w:sz w:val="28"/>
          <w:szCs w:val="28"/>
        </w:rPr>
        <w:t xml:space="preserve"> be overridden.</w:t>
      </w:r>
    </w:p>
    <w:p w14:paraId="6EF310F6" w14:textId="77777777" w:rsidR="00964E92" w:rsidRPr="001875C1" w:rsidRDefault="00000000" w:rsidP="00964E92">
      <w:pPr>
        <w:spacing w:before="600" w:after="600" w:line="240" w:lineRule="auto"/>
        <w:rPr>
          <w:rFonts w:cstheme="minorHAnsi"/>
          <w:sz w:val="28"/>
          <w:szCs w:val="28"/>
        </w:rPr>
      </w:pPr>
      <w:r>
        <w:rPr>
          <w:rFonts w:cstheme="minorHAnsi"/>
          <w:sz w:val="28"/>
          <w:szCs w:val="28"/>
        </w:rPr>
        <w:lastRenderedPageBreak/>
        <w:pict w14:anchorId="19BBA043">
          <v:rect id="_x0000_i1057" style="width:0;height:0" o:hralign="center" o:hrstd="t" o:hrnoshade="t" o:hr="t" fillcolor="#25265e" stroked="f"/>
        </w:pict>
      </w:r>
    </w:p>
    <w:p w14:paraId="7DDE9DFB" w14:textId="77777777" w:rsidR="00964E92" w:rsidRPr="001875C1" w:rsidRDefault="00964E92" w:rsidP="00964E92">
      <w:pPr>
        <w:pStyle w:val="Heading2"/>
        <w:shd w:val="clear" w:color="auto" w:fill="F9FAFC"/>
        <w:spacing w:before="0" w:beforeAutospacing="0" w:after="180" w:afterAutospacing="0" w:line="54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Constructors Overloading in Java</w:t>
      </w:r>
    </w:p>
    <w:p w14:paraId="605FA6AF"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Similar to </w:t>
      </w:r>
      <w:hyperlink r:id="rId71" w:history="1">
        <w:r w:rsidRPr="001875C1">
          <w:rPr>
            <w:rStyle w:val="Hyperlink"/>
            <w:rFonts w:asciiTheme="minorHAnsi" w:hAnsiTheme="minorHAnsi" w:cstheme="minorHAnsi"/>
            <w:color w:val="0556F3"/>
            <w:sz w:val="28"/>
            <w:szCs w:val="28"/>
          </w:rPr>
          <w:t>Java method overloading</w:t>
        </w:r>
      </w:hyperlink>
      <w:r w:rsidRPr="001875C1">
        <w:rPr>
          <w:rFonts w:asciiTheme="minorHAnsi" w:hAnsiTheme="minorHAnsi" w:cstheme="minorHAnsi"/>
          <w:sz w:val="28"/>
          <w:szCs w:val="28"/>
        </w:rPr>
        <w:t>, we can also create two or more constructors with different parameters. This is called constructors overloading.</w:t>
      </w:r>
    </w:p>
    <w:p w14:paraId="508A7532" w14:textId="77777777" w:rsidR="00964E92" w:rsidRPr="001875C1" w:rsidRDefault="00964E92" w:rsidP="00964E92">
      <w:pPr>
        <w:pStyle w:val="Heading3"/>
        <w:shd w:val="clear" w:color="auto" w:fill="F9FAFC"/>
        <w:spacing w:before="0" w:after="180" w:line="450" w:lineRule="atLeast"/>
        <w:rPr>
          <w:rFonts w:asciiTheme="minorHAnsi" w:hAnsiTheme="minorHAnsi" w:cstheme="minorHAnsi"/>
          <w:color w:val="25265E"/>
          <w:sz w:val="28"/>
          <w:szCs w:val="28"/>
        </w:rPr>
      </w:pPr>
      <w:r w:rsidRPr="001875C1">
        <w:rPr>
          <w:rFonts w:asciiTheme="minorHAnsi" w:hAnsiTheme="minorHAnsi" w:cstheme="minorHAnsi"/>
          <w:color w:val="25265E"/>
          <w:sz w:val="28"/>
          <w:szCs w:val="28"/>
        </w:rPr>
        <w:t>Example 6: Java Constructor Overloading</w:t>
      </w:r>
    </w:p>
    <w:p w14:paraId="6ABECF0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ljs-keyword"/>
          <w:rFonts w:asciiTheme="minorHAnsi" w:hAnsiTheme="minorHAnsi" w:cstheme="minorHAnsi"/>
          <w:color w:val="C678DD"/>
          <w:sz w:val="28"/>
          <w:szCs w:val="28"/>
          <w:bdr w:val="none" w:sz="0" w:space="0" w:color="auto" w:frame="1"/>
          <w:shd w:val="clear" w:color="auto" w:fill="383B40"/>
        </w:rPr>
        <w:t>class</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ljs-title"/>
          <w:rFonts w:asciiTheme="minorHAnsi" w:hAnsiTheme="minorHAnsi" w:cstheme="minorHAnsi"/>
          <w:color w:val="E6C07B"/>
          <w:sz w:val="28"/>
          <w:szCs w:val="28"/>
          <w:bdr w:val="none" w:sz="0" w:space="0" w:color="auto" w:frame="1"/>
          <w:shd w:val="clear" w:color="auto" w:fill="383B40"/>
        </w:rPr>
        <w:t>Main</w:t>
      </w:r>
      <w:r w:rsidRPr="001875C1">
        <w:rPr>
          <w:rStyle w:val="hljs-class"/>
          <w:rFonts w:asciiTheme="minorHAnsi"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5197E3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E0CA83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String language;</w:t>
      </w:r>
    </w:p>
    <w:p w14:paraId="369D95A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5682FB7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no parameter</w:t>
      </w:r>
    </w:p>
    <w:p w14:paraId="79F4D45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w:t>
      </w:r>
    </w:p>
    <w:p w14:paraId="408434CD"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r w:rsidRPr="001875C1">
        <w:rPr>
          <w:rStyle w:val="hljs-string"/>
          <w:rFonts w:asciiTheme="minorHAnsi" w:hAnsiTheme="minorHAnsi" w:cstheme="minorHAnsi"/>
          <w:color w:val="98C379"/>
          <w:sz w:val="28"/>
          <w:szCs w:val="28"/>
          <w:bdr w:val="none" w:sz="0" w:space="0" w:color="auto" w:frame="1"/>
          <w:shd w:val="clear" w:color="auto" w:fill="383B40"/>
        </w:rPr>
        <w:t>"Java"</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2AEA72B7"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7F3FB2F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9C0A6EF"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constructor with a single parameter</w:t>
      </w:r>
    </w:p>
    <w:p w14:paraId="7ED10180"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String language) {</w:t>
      </w:r>
    </w:p>
    <w:p w14:paraId="3333942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language;</w:t>
      </w:r>
    </w:p>
    <w:p w14:paraId="5CC81B72"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3D1DED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255EFD0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proofErr w:type="gramStart"/>
      <w:r w:rsidRPr="001875C1">
        <w:rPr>
          <w:rStyle w:val="hljs-title"/>
          <w:rFonts w:asciiTheme="minorHAnsi" w:hAnsiTheme="minorHAnsi" w:cstheme="minorHAnsi"/>
          <w:color w:val="61AEEE"/>
          <w:sz w:val="28"/>
          <w:szCs w:val="28"/>
          <w:bdr w:val="none" w:sz="0" w:space="0" w:color="auto" w:frame="1"/>
          <w:shd w:val="clear" w:color="auto" w:fill="383B40"/>
        </w:rPr>
        <w:t>getName</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481DD95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spell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System.out.println</w:t>
      </w:r>
      <w:proofErr w:type="spell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r w:rsidRPr="001875C1">
        <w:rPr>
          <w:rStyle w:val="hljs-string"/>
          <w:rFonts w:asciiTheme="minorHAnsi" w:hAnsiTheme="minorHAnsi" w:cstheme="minorHAnsi"/>
          <w:color w:val="98C379"/>
          <w:sz w:val="28"/>
          <w:szCs w:val="28"/>
          <w:bdr w:val="none" w:sz="0" w:space="0" w:color="auto" w:frame="1"/>
          <w:shd w:val="clear" w:color="auto" w:fill="383B40"/>
        </w:rPr>
        <w:t xml:space="preserve">"Programming </w:t>
      </w:r>
      <w:proofErr w:type="spellStart"/>
      <w:r w:rsidRPr="001875C1">
        <w:rPr>
          <w:rStyle w:val="hljs-string"/>
          <w:rFonts w:asciiTheme="minorHAnsi" w:hAnsiTheme="minorHAnsi" w:cstheme="minorHAnsi"/>
          <w:color w:val="98C379"/>
          <w:sz w:val="28"/>
          <w:szCs w:val="28"/>
          <w:bdr w:val="none" w:sz="0" w:space="0" w:color="auto" w:frame="1"/>
          <w:shd w:val="clear" w:color="auto" w:fill="383B40"/>
        </w:rPr>
        <w:t>Langauage</w:t>
      </w:r>
      <w:proofErr w:type="spellEnd"/>
      <w:r w:rsidRPr="001875C1">
        <w:rPr>
          <w:rStyle w:val="hljs-string"/>
          <w:rFonts w:asciiTheme="minorHAnsi" w:hAnsiTheme="minorHAnsi" w:cstheme="minorHAnsi"/>
          <w:color w:val="98C379"/>
          <w:sz w:val="28"/>
          <w:szCs w:val="28"/>
          <w:bdr w:val="none" w:sz="0" w:space="0" w:color="auto" w:frame="1"/>
          <w:shd w:val="clear" w:color="auto" w:fill="383B40"/>
        </w:rPr>
        <w:t>: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 </w:t>
      </w:r>
      <w:proofErr w:type="spellStart"/>
      <w:proofErr w:type="gramStart"/>
      <w:r w:rsidRPr="001875C1">
        <w:rPr>
          <w:rStyle w:val="hljs-keyword"/>
          <w:rFonts w:asciiTheme="minorHAnsi" w:hAnsiTheme="minorHAnsi" w:cstheme="minorHAnsi"/>
          <w:color w:val="C678DD"/>
          <w:sz w:val="28"/>
          <w:szCs w:val="28"/>
          <w:bdr w:val="none" w:sz="0" w:space="0" w:color="auto" w:frame="1"/>
          <w:shd w:val="clear" w:color="auto" w:fill="383B40"/>
        </w:rPr>
        <w:t>this</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.language</w:t>
      </w:r>
      <w:proofErr w:type="spellEnd"/>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C28031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660ABE46"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532837B"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public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static</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keyword"/>
          <w:rFonts w:asciiTheme="minorHAnsi" w:hAnsiTheme="minorHAnsi" w:cstheme="minorHAnsi"/>
          <w:color w:val="C678DD"/>
          <w:sz w:val="28"/>
          <w:szCs w:val="28"/>
          <w:bdr w:val="none" w:sz="0" w:space="0" w:color="auto" w:frame="1"/>
          <w:shd w:val="clear" w:color="auto" w:fill="383B40"/>
        </w:rPr>
        <w:t>void</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ljs-title"/>
          <w:rFonts w:asciiTheme="minorHAnsi" w:hAnsiTheme="minorHAnsi" w:cstheme="minorHAnsi"/>
          <w:color w:val="61AEEE"/>
          <w:sz w:val="28"/>
          <w:szCs w:val="28"/>
          <w:bdr w:val="none" w:sz="0" w:space="0" w:color="auto" w:frame="1"/>
          <w:shd w:val="clear" w:color="auto" w:fill="383B40"/>
        </w:rPr>
        <w:t>main</w:t>
      </w:r>
      <w:r w:rsidRPr="001875C1">
        <w:rPr>
          <w:rStyle w:val="hljs-params"/>
          <w:rFonts w:asciiTheme="minorHAnsi" w:hAnsiTheme="minorHAnsi" w:cstheme="minorHAnsi"/>
          <w:color w:val="D3D3D3"/>
          <w:sz w:val="28"/>
          <w:szCs w:val="28"/>
          <w:bdr w:val="none" w:sz="0" w:space="0" w:color="auto" w:frame="1"/>
          <w:shd w:val="clear" w:color="auto" w:fill="383B40"/>
        </w:rPr>
        <w:t>(</w:t>
      </w:r>
      <w:proofErr w:type="gramEnd"/>
      <w:r w:rsidRPr="001875C1">
        <w:rPr>
          <w:rStyle w:val="hljs-params"/>
          <w:rFonts w:asciiTheme="minorHAnsi" w:hAnsiTheme="minorHAnsi" w:cstheme="minorHAnsi"/>
          <w:color w:val="D3D3D3"/>
          <w:sz w:val="28"/>
          <w:szCs w:val="28"/>
          <w:bdr w:val="none" w:sz="0" w:space="0" w:color="auto" w:frame="1"/>
          <w:shd w:val="clear" w:color="auto" w:fill="383B40"/>
        </w:rPr>
        <w:t xml:space="preserve">String[] </w:t>
      </w:r>
      <w:proofErr w:type="spellStart"/>
      <w:r w:rsidRPr="001875C1">
        <w:rPr>
          <w:rStyle w:val="hljs-params"/>
          <w:rFonts w:asciiTheme="minorHAnsi" w:hAnsiTheme="minorHAnsi" w:cstheme="minorHAnsi"/>
          <w:color w:val="D3D3D3"/>
          <w:sz w:val="28"/>
          <w:szCs w:val="28"/>
          <w:bdr w:val="none" w:sz="0" w:space="0" w:color="auto" w:frame="1"/>
          <w:shd w:val="clear" w:color="auto" w:fill="383B40"/>
        </w:rPr>
        <w:t>args</w:t>
      </w:r>
      <w:proofErr w:type="spellEnd"/>
      <w:r w:rsidRPr="001875C1">
        <w:rPr>
          <w:rStyle w:val="hljs-params"/>
          <w:rFonts w:asciiTheme="minorHAnsi" w:hAnsiTheme="minorHAnsi" w:cstheme="minorHAnsi"/>
          <w:color w:val="D3D3D3"/>
          <w:sz w:val="28"/>
          <w:szCs w:val="28"/>
          <w:bdr w:val="none" w:sz="0" w:space="0" w:color="auto" w:frame="1"/>
          <w:shd w:val="clear" w:color="auto" w:fill="383B40"/>
        </w:rPr>
        <w:t>)</w:t>
      </w:r>
      <w:r w:rsidRPr="001875C1">
        <w:rPr>
          <w:rStyle w:val="hljs-function"/>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3DEAEFC8"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78FDAD4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no parameter</w:t>
      </w:r>
    </w:p>
    <w:p w14:paraId="36EDBD5C"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obj1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roofErr w:type="gramStart"/>
      <w:r w:rsidRPr="001875C1">
        <w:rPr>
          <w:rStyle w:val="HTMLCode"/>
          <w:rFonts w:asciiTheme="minorHAnsi" w:eastAsiaTheme="majorEastAsia" w:hAnsiTheme="minorHAnsi" w:cstheme="minorHAnsi"/>
          <w:color w:val="D3D3D3"/>
          <w:sz w:val="28"/>
          <w:szCs w:val="28"/>
          <w:bdr w:val="none" w:sz="0" w:space="0" w:color="auto" w:frame="1"/>
          <w:shd w:val="clear" w:color="auto" w:fill="383B40"/>
        </w:rPr>
        <w:t>Main(</w:t>
      </w:r>
      <w:proofErr w:type="gramEnd"/>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986455E"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0F2003EA"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r w:rsidRPr="001875C1">
        <w:rPr>
          <w:rStyle w:val="hljs-comment"/>
          <w:rFonts w:asciiTheme="minorHAnsi" w:hAnsiTheme="minorHAnsi" w:cstheme="minorHAnsi"/>
          <w:color w:val="FFDDBE"/>
          <w:sz w:val="28"/>
          <w:szCs w:val="28"/>
          <w:bdr w:val="none" w:sz="0" w:space="0" w:color="auto" w:frame="1"/>
          <w:shd w:val="clear" w:color="auto" w:fill="383B40"/>
        </w:rPr>
        <w:t>// call constructor with a single parameter</w:t>
      </w:r>
    </w:p>
    <w:p w14:paraId="5A42D689"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 obj2 = </w:t>
      </w:r>
      <w:r w:rsidRPr="001875C1">
        <w:rPr>
          <w:rStyle w:val="hljs-keyword"/>
          <w:rFonts w:asciiTheme="minorHAnsi" w:hAnsiTheme="minorHAnsi" w:cstheme="minorHAnsi"/>
          <w:color w:val="C678DD"/>
          <w:sz w:val="28"/>
          <w:szCs w:val="28"/>
          <w:bdr w:val="none" w:sz="0" w:space="0" w:color="auto" w:frame="1"/>
          <w:shd w:val="clear" w:color="auto" w:fill="383B40"/>
        </w:rPr>
        <w:t>new</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Main(</w:t>
      </w:r>
      <w:r w:rsidRPr="001875C1">
        <w:rPr>
          <w:rStyle w:val="hljs-string"/>
          <w:rFonts w:asciiTheme="minorHAnsi" w:hAnsiTheme="minorHAnsi" w:cstheme="minorHAnsi"/>
          <w:color w:val="98C379"/>
          <w:sz w:val="28"/>
          <w:szCs w:val="28"/>
          <w:bdr w:val="none" w:sz="0" w:space="0" w:color="auto" w:frame="1"/>
          <w:shd w:val="clear" w:color="auto" w:fill="383B40"/>
        </w:rPr>
        <w:t>"Python"</w:t>
      </w: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512D3E41"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p>
    <w:p w14:paraId="4FBA2073"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obj1.getName();</w:t>
      </w:r>
    </w:p>
    <w:p w14:paraId="327BB7A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obj2.getName();</w:t>
      </w:r>
    </w:p>
    <w:p w14:paraId="4F40DC94" w14:textId="77777777" w:rsidR="00964E92" w:rsidRPr="001875C1" w:rsidRDefault="00964E92" w:rsidP="00964E92">
      <w:pPr>
        <w:pStyle w:val="HTMLPreformatted"/>
        <w:shd w:val="clear" w:color="auto" w:fill="383B40"/>
        <w:spacing w:line="300" w:lineRule="atLeast"/>
        <w:rPr>
          <w:rStyle w:val="HTMLCode"/>
          <w:rFonts w:asciiTheme="minorHAnsi" w:eastAsiaTheme="majorEastAsia" w:hAnsiTheme="minorHAnsi" w:cstheme="minorHAnsi"/>
          <w:color w:val="D3D3D3"/>
          <w:sz w:val="28"/>
          <w:szCs w:val="28"/>
          <w:bdr w:val="none" w:sz="0" w:space="0" w:color="auto" w:frame="1"/>
          <w:shd w:val="clear" w:color="auto" w:fill="383B40"/>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 xml:space="preserve">  }</w:t>
      </w:r>
    </w:p>
    <w:p w14:paraId="065AF6FB" w14:textId="77777777" w:rsidR="00964E92" w:rsidRPr="001875C1" w:rsidRDefault="00964E92" w:rsidP="00964E92">
      <w:pPr>
        <w:pStyle w:val="HTMLPreformatted"/>
        <w:shd w:val="clear" w:color="auto" w:fill="383B40"/>
        <w:spacing w:line="300" w:lineRule="atLeast"/>
        <w:rPr>
          <w:rFonts w:asciiTheme="minorHAnsi" w:hAnsiTheme="minorHAnsi" w:cstheme="minorHAnsi"/>
          <w:color w:val="D5D5D5"/>
          <w:sz w:val="28"/>
          <w:szCs w:val="28"/>
        </w:rPr>
      </w:pPr>
      <w:r w:rsidRPr="001875C1">
        <w:rPr>
          <w:rStyle w:val="HTMLCode"/>
          <w:rFonts w:asciiTheme="minorHAnsi" w:eastAsiaTheme="majorEastAsia" w:hAnsiTheme="minorHAnsi" w:cstheme="minorHAnsi"/>
          <w:color w:val="D3D3D3"/>
          <w:sz w:val="28"/>
          <w:szCs w:val="28"/>
          <w:bdr w:val="none" w:sz="0" w:space="0" w:color="auto" w:frame="1"/>
          <w:shd w:val="clear" w:color="auto" w:fill="383B40"/>
        </w:rPr>
        <w:t>}</w:t>
      </w:r>
    </w:p>
    <w:p w14:paraId="6AC1AD29" w14:textId="77777777" w:rsidR="00964E92" w:rsidRPr="001875C1" w:rsidRDefault="00000000" w:rsidP="00964E92">
      <w:pPr>
        <w:shd w:val="clear" w:color="auto" w:fill="383B40"/>
        <w:rPr>
          <w:rFonts w:cstheme="minorHAnsi"/>
          <w:color w:val="25265E"/>
          <w:sz w:val="28"/>
          <w:szCs w:val="28"/>
        </w:rPr>
      </w:pPr>
      <w:hyperlink r:id="rId72" w:tgtFrame="_blank" w:history="1">
        <w:r w:rsidR="00964E92" w:rsidRPr="001875C1">
          <w:rPr>
            <w:rStyle w:val="Hyperlink"/>
            <w:rFonts w:cstheme="minorHAnsi"/>
            <w:color w:val="FFFFFF"/>
            <w:sz w:val="28"/>
            <w:szCs w:val="28"/>
          </w:rPr>
          <w:t>Run Code</w:t>
        </w:r>
      </w:hyperlink>
    </w:p>
    <w:p w14:paraId="231CDDA8"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Style w:val="Strong"/>
          <w:rFonts w:asciiTheme="minorHAnsi" w:hAnsiTheme="minorHAnsi" w:cstheme="minorHAnsi"/>
          <w:sz w:val="28"/>
          <w:szCs w:val="28"/>
        </w:rPr>
        <w:lastRenderedPageBreak/>
        <w:t>Output</w:t>
      </w:r>
      <w:r w:rsidRPr="001875C1">
        <w:rPr>
          <w:rFonts w:asciiTheme="minorHAnsi" w:hAnsiTheme="minorHAnsi" w:cstheme="minorHAnsi"/>
          <w:sz w:val="28"/>
          <w:szCs w:val="28"/>
        </w:rPr>
        <w:t>:</w:t>
      </w:r>
    </w:p>
    <w:p w14:paraId="25702EC1"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Theme="minorHAnsi" w:hAnsiTheme="minorHAnsi" w:cstheme="minorHAnsi"/>
          <w:color w:val="D5D5D5"/>
          <w:sz w:val="28"/>
          <w:szCs w:val="28"/>
          <w:bdr w:val="none" w:sz="0" w:space="0" w:color="auto" w:frame="1"/>
        </w:rPr>
      </w:pPr>
      <w:r w:rsidRPr="001875C1">
        <w:rPr>
          <w:rStyle w:val="HTMLSample"/>
          <w:rFonts w:asciiTheme="minorHAnsi" w:hAnsiTheme="minorHAnsi" w:cstheme="minorHAnsi"/>
          <w:color w:val="D5D5D5"/>
          <w:sz w:val="28"/>
          <w:szCs w:val="28"/>
          <w:bdr w:val="none" w:sz="0" w:space="0" w:color="auto" w:frame="1"/>
        </w:rPr>
        <w:t>Programming Language: Java</w:t>
      </w:r>
    </w:p>
    <w:p w14:paraId="5BBE68D8" w14:textId="77777777" w:rsidR="00964E92" w:rsidRPr="001875C1" w:rsidRDefault="00964E92" w:rsidP="00964E9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Theme="minorHAnsi" w:hAnsiTheme="minorHAnsi" w:cstheme="minorHAnsi"/>
          <w:color w:val="D5D5D5"/>
          <w:sz w:val="28"/>
          <w:szCs w:val="28"/>
        </w:rPr>
      </w:pPr>
      <w:r w:rsidRPr="001875C1">
        <w:rPr>
          <w:rStyle w:val="HTMLSample"/>
          <w:rFonts w:asciiTheme="minorHAnsi" w:hAnsiTheme="minorHAnsi" w:cstheme="minorHAnsi"/>
          <w:color w:val="D5D5D5"/>
          <w:sz w:val="28"/>
          <w:szCs w:val="28"/>
          <w:bdr w:val="none" w:sz="0" w:space="0" w:color="auto" w:frame="1"/>
        </w:rPr>
        <w:t>Programming Language: Python</w:t>
      </w:r>
    </w:p>
    <w:p w14:paraId="32C9124B" w14:textId="77777777" w:rsidR="00964E92" w:rsidRPr="001875C1" w:rsidRDefault="00964E92" w:rsidP="00964E92">
      <w:pPr>
        <w:pStyle w:val="NormalWeb"/>
        <w:shd w:val="clear" w:color="auto" w:fill="F9FAFC"/>
        <w:spacing w:before="0" w:beforeAutospacing="0" w:after="0" w:afterAutospacing="0" w:line="450" w:lineRule="atLeast"/>
        <w:rPr>
          <w:rFonts w:asciiTheme="minorHAnsi" w:hAnsiTheme="minorHAnsi" w:cstheme="minorHAnsi"/>
          <w:sz w:val="28"/>
          <w:szCs w:val="28"/>
        </w:rPr>
      </w:pPr>
      <w:r w:rsidRPr="001875C1">
        <w:rPr>
          <w:rFonts w:asciiTheme="minorHAnsi" w:hAnsiTheme="minorHAnsi" w:cstheme="minorHAnsi"/>
          <w:sz w:val="28"/>
          <w:szCs w:val="28"/>
        </w:rPr>
        <w:t>In the above example, we have two constructors: </w:t>
      </w:r>
      <w:proofErr w:type="gramStart"/>
      <w:r w:rsidRPr="001875C1">
        <w:rPr>
          <w:rStyle w:val="HTMLCode"/>
          <w:rFonts w:asciiTheme="minorHAnsi" w:eastAsiaTheme="majorEastAsia" w:hAnsiTheme="minorHAnsi" w:cstheme="minorHAnsi"/>
          <w:sz w:val="28"/>
          <w:szCs w:val="28"/>
          <w:bdr w:val="single" w:sz="6" w:space="0" w:color="D3DCE6" w:frame="1"/>
        </w:rPr>
        <w:t>Main(</w:t>
      </w:r>
      <w:proofErr w:type="gramEnd"/>
      <w:r w:rsidRPr="001875C1">
        <w:rPr>
          <w:rStyle w:val="HTMLCode"/>
          <w:rFonts w:asciiTheme="minorHAnsi" w:eastAsiaTheme="majorEastAsia" w:hAnsiTheme="minorHAnsi" w:cstheme="minorHAnsi"/>
          <w:sz w:val="28"/>
          <w:szCs w:val="28"/>
          <w:bdr w:val="single" w:sz="6" w:space="0" w:color="D3DCE6" w:frame="1"/>
        </w:rPr>
        <w:t>)</w:t>
      </w:r>
      <w:r w:rsidRPr="001875C1">
        <w:rPr>
          <w:rFonts w:asciiTheme="minorHAnsi" w:hAnsiTheme="minorHAnsi" w:cstheme="minorHAnsi"/>
          <w:sz w:val="28"/>
          <w:szCs w:val="28"/>
        </w:rPr>
        <w:t> and </w:t>
      </w:r>
      <w:r w:rsidRPr="001875C1">
        <w:rPr>
          <w:rStyle w:val="HTMLCode"/>
          <w:rFonts w:asciiTheme="minorHAnsi" w:eastAsiaTheme="majorEastAsia" w:hAnsiTheme="minorHAnsi" w:cstheme="minorHAnsi"/>
          <w:sz w:val="28"/>
          <w:szCs w:val="28"/>
          <w:bdr w:val="single" w:sz="6" w:space="0" w:color="D3DCE6" w:frame="1"/>
        </w:rPr>
        <w:t>Main(String language)</w:t>
      </w:r>
      <w:r w:rsidRPr="001875C1">
        <w:rPr>
          <w:rFonts w:asciiTheme="minorHAnsi" w:hAnsiTheme="minorHAnsi" w:cstheme="minorHAnsi"/>
          <w:sz w:val="28"/>
          <w:szCs w:val="28"/>
        </w:rPr>
        <w:t xml:space="preserve">. Here, both the constructor </w:t>
      </w:r>
      <w:proofErr w:type="gramStart"/>
      <w:r w:rsidRPr="001875C1">
        <w:rPr>
          <w:rFonts w:asciiTheme="minorHAnsi" w:hAnsiTheme="minorHAnsi" w:cstheme="minorHAnsi"/>
          <w:sz w:val="28"/>
          <w:szCs w:val="28"/>
        </w:rPr>
        <w:t>initialize</w:t>
      </w:r>
      <w:proofErr w:type="gramEnd"/>
      <w:r w:rsidRPr="001875C1">
        <w:rPr>
          <w:rFonts w:asciiTheme="minorHAnsi" w:hAnsiTheme="minorHAnsi" w:cstheme="minorHAnsi"/>
          <w:sz w:val="28"/>
          <w:szCs w:val="28"/>
        </w:rPr>
        <w:t xml:space="preserve"> the value of the variable language with different values.</w:t>
      </w:r>
    </w:p>
    <w:p w14:paraId="3E47B53A" w14:textId="23132DC6" w:rsidR="00C35D71" w:rsidRPr="001875C1" w:rsidRDefault="00C35D71" w:rsidP="00C35D71">
      <w:pPr>
        <w:rPr>
          <w:rFonts w:cstheme="minorHAnsi"/>
          <w:sz w:val="28"/>
          <w:szCs w:val="28"/>
        </w:rPr>
      </w:pPr>
    </w:p>
    <w:p w14:paraId="6000489C" w14:textId="77777777" w:rsidR="00C35D71" w:rsidRPr="001875C1" w:rsidRDefault="00C35D71" w:rsidP="00C35D71">
      <w:pPr>
        <w:pStyle w:val="Heading2"/>
        <w:shd w:val="clear" w:color="auto" w:fill="FFFFFF"/>
        <w:spacing w:line="312" w:lineRule="atLeast"/>
        <w:jc w:val="both"/>
        <w:rPr>
          <w:rFonts w:asciiTheme="minorHAnsi" w:hAnsiTheme="minorHAnsi" w:cstheme="minorHAnsi"/>
          <w:b w:val="0"/>
          <w:bCs w:val="0"/>
          <w:color w:val="610B38"/>
          <w:sz w:val="28"/>
          <w:szCs w:val="28"/>
        </w:rPr>
      </w:pPr>
      <w:r w:rsidRPr="001875C1">
        <w:rPr>
          <w:rFonts w:asciiTheme="minorHAnsi" w:hAnsiTheme="minorHAnsi" w:cstheme="minorHAnsi"/>
          <w:b w:val="0"/>
          <w:bCs w:val="0"/>
          <w:color w:val="610B38"/>
          <w:sz w:val="28"/>
          <w:szCs w:val="28"/>
        </w:rPr>
        <w:t>Difference between constructor and method in Java</w:t>
      </w:r>
    </w:p>
    <w:p w14:paraId="05EE8103" w14:textId="77777777" w:rsidR="00C35D71" w:rsidRPr="001875C1" w:rsidRDefault="00C35D71" w:rsidP="00C35D7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many differences between constructors and methods. They are given below.</w:t>
      </w:r>
    </w:p>
    <w:tbl>
      <w:tblPr>
        <w:tblW w:w="10387" w:type="dxa"/>
        <w:tblInd w:w="-6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31"/>
        <w:gridCol w:w="4256"/>
      </w:tblGrid>
      <w:tr w:rsidR="00C35D71" w:rsidRPr="001875C1" w14:paraId="451802AF" w14:textId="77777777" w:rsidTr="00C35D71">
        <w:tc>
          <w:tcPr>
            <w:tcW w:w="0" w:type="auto"/>
            <w:shd w:val="clear" w:color="auto" w:fill="C7CCBE"/>
            <w:tcMar>
              <w:top w:w="180" w:type="dxa"/>
              <w:left w:w="180" w:type="dxa"/>
              <w:bottom w:w="180" w:type="dxa"/>
              <w:right w:w="180" w:type="dxa"/>
            </w:tcMar>
            <w:hideMark/>
          </w:tcPr>
          <w:p w14:paraId="29D7F8A1"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Constructor</w:t>
            </w:r>
          </w:p>
        </w:tc>
        <w:tc>
          <w:tcPr>
            <w:tcW w:w="0" w:type="auto"/>
            <w:shd w:val="clear" w:color="auto" w:fill="C7CCBE"/>
            <w:tcMar>
              <w:top w:w="180" w:type="dxa"/>
              <w:left w:w="180" w:type="dxa"/>
              <w:bottom w:w="180" w:type="dxa"/>
              <w:right w:w="180" w:type="dxa"/>
            </w:tcMar>
            <w:hideMark/>
          </w:tcPr>
          <w:p w14:paraId="5D69F63A" w14:textId="77777777" w:rsidR="00C35D71" w:rsidRPr="001875C1" w:rsidRDefault="00C35D71">
            <w:pPr>
              <w:rPr>
                <w:rFonts w:cstheme="minorHAnsi"/>
                <w:b/>
                <w:bCs/>
                <w:color w:val="000000"/>
                <w:sz w:val="28"/>
                <w:szCs w:val="28"/>
              </w:rPr>
            </w:pPr>
            <w:r w:rsidRPr="001875C1">
              <w:rPr>
                <w:rFonts w:cstheme="minorHAnsi"/>
                <w:b/>
                <w:bCs/>
                <w:color w:val="000000"/>
                <w:sz w:val="28"/>
                <w:szCs w:val="28"/>
              </w:rPr>
              <w:t>Java Method</w:t>
            </w:r>
          </w:p>
        </w:tc>
      </w:tr>
      <w:tr w:rsidR="00C35D71" w:rsidRPr="001875C1" w14:paraId="303195E7"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2BD7D4"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3BB34"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A method is used to expose the </w:t>
            </w:r>
            <w:proofErr w:type="spellStart"/>
            <w:r w:rsidRPr="001875C1">
              <w:rPr>
                <w:rFonts w:cstheme="minorHAnsi"/>
                <w:color w:val="333333"/>
                <w:sz w:val="28"/>
                <w:szCs w:val="28"/>
              </w:rPr>
              <w:t>behavior</w:t>
            </w:r>
            <w:proofErr w:type="spellEnd"/>
            <w:r w:rsidRPr="001875C1">
              <w:rPr>
                <w:rFonts w:cstheme="minorHAnsi"/>
                <w:color w:val="333333"/>
                <w:sz w:val="28"/>
                <w:szCs w:val="28"/>
              </w:rPr>
              <w:t xml:space="preserve"> of an object.</w:t>
            </w:r>
          </w:p>
        </w:tc>
      </w:tr>
      <w:tr w:rsidR="00C35D71" w:rsidRPr="001875C1" w14:paraId="69554C48"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509ADA" w14:textId="77777777" w:rsidR="00C35D71" w:rsidRPr="001875C1" w:rsidRDefault="00C35D71">
            <w:pPr>
              <w:jc w:val="both"/>
              <w:rPr>
                <w:rFonts w:cstheme="minorHAnsi"/>
                <w:color w:val="333333"/>
                <w:sz w:val="28"/>
                <w:szCs w:val="28"/>
              </w:rPr>
            </w:pPr>
            <w:r w:rsidRPr="001875C1">
              <w:rPr>
                <w:rFonts w:cstheme="minorHAnsi"/>
                <w:color w:val="333333"/>
                <w:sz w:val="28"/>
                <w:szCs w:val="28"/>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19888" w14:textId="77777777" w:rsidR="00C35D71" w:rsidRPr="001875C1" w:rsidRDefault="00C35D71">
            <w:pPr>
              <w:jc w:val="both"/>
              <w:rPr>
                <w:rFonts w:cstheme="minorHAnsi"/>
                <w:color w:val="333333"/>
                <w:sz w:val="28"/>
                <w:szCs w:val="28"/>
              </w:rPr>
            </w:pPr>
            <w:r w:rsidRPr="001875C1">
              <w:rPr>
                <w:rFonts w:cstheme="minorHAnsi"/>
                <w:color w:val="333333"/>
                <w:sz w:val="28"/>
                <w:szCs w:val="28"/>
              </w:rPr>
              <w:t>A method must have a return type.</w:t>
            </w:r>
          </w:p>
        </w:tc>
      </w:tr>
      <w:tr w:rsidR="00C35D71" w:rsidRPr="001875C1" w14:paraId="64CBCA64"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C4CD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7531"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invoked explicitly.</w:t>
            </w:r>
          </w:p>
        </w:tc>
      </w:tr>
      <w:tr w:rsidR="00C35D71" w:rsidRPr="001875C1" w14:paraId="7463293A"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04640"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402FA"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is not provided by the compiler in any case.</w:t>
            </w:r>
          </w:p>
        </w:tc>
      </w:tr>
      <w:tr w:rsidR="00C35D71" w:rsidRPr="001875C1" w14:paraId="73610B5E" w14:textId="77777777" w:rsidTr="00C35D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1924E" w14:textId="77777777" w:rsidR="00C35D71" w:rsidRPr="001875C1" w:rsidRDefault="00C35D71">
            <w:pPr>
              <w:jc w:val="both"/>
              <w:rPr>
                <w:rFonts w:cstheme="minorHAnsi"/>
                <w:color w:val="333333"/>
                <w:sz w:val="28"/>
                <w:szCs w:val="28"/>
              </w:rPr>
            </w:pPr>
            <w:r w:rsidRPr="001875C1">
              <w:rPr>
                <w:rFonts w:cstheme="minorHAnsi"/>
                <w:color w:val="333333"/>
                <w:sz w:val="28"/>
                <w:szCs w:val="28"/>
              </w:rPr>
              <w:t xml:space="preserve">The </w:t>
            </w:r>
            <w:proofErr w:type="gramStart"/>
            <w:r w:rsidRPr="001875C1">
              <w:rPr>
                <w:rFonts w:cstheme="minorHAnsi"/>
                <w:color w:val="333333"/>
                <w:sz w:val="28"/>
                <w:szCs w:val="28"/>
              </w:rPr>
              <w:t>constructor</w:t>
            </w:r>
            <w:proofErr w:type="gramEnd"/>
            <w:r w:rsidRPr="001875C1">
              <w:rPr>
                <w:rFonts w:cstheme="minorHAnsi"/>
                <w:color w:val="333333"/>
                <w:sz w:val="28"/>
                <w:szCs w:val="28"/>
              </w:rPr>
              <w:t xml:space="preserve">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6741B" w14:textId="77777777" w:rsidR="00C35D71" w:rsidRPr="001875C1" w:rsidRDefault="00C35D71">
            <w:pPr>
              <w:jc w:val="both"/>
              <w:rPr>
                <w:rFonts w:cstheme="minorHAnsi"/>
                <w:color w:val="333333"/>
                <w:sz w:val="28"/>
                <w:szCs w:val="28"/>
              </w:rPr>
            </w:pPr>
            <w:r w:rsidRPr="001875C1">
              <w:rPr>
                <w:rFonts w:cstheme="minorHAnsi"/>
                <w:color w:val="333333"/>
                <w:sz w:val="28"/>
                <w:szCs w:val="28"/>
              </w:rPr>
              <w:t>The method name may or may not be same as the class name.</w:t>
            </w:r>
          </w:p>
        </w:tc>
      </w:tr>
    </w:tbl>
    <w:p w14:paraId="09097B15" w14:textId="77777777" w:rsidR="00290E7C" w:rsidRPr="001875C1" w:rsidRDefault="00290E7C" w:rsidP="00290E7C">
      <w:pPr>
        <w:shd w:val="clear" w:color="auto" w:fill="FFFFFF"/>
        <w:spacing w:before="60" w:after="100" w:afterAutospacing="1" w:line="375" w:lineRule="atLeast"/>
        <w:jc w:val="both"/>
        <w:rPr>
          <w:rFonts w:cstheme="minorHAnsi"/>
          <w:color w:val="000000"/>
          <w:sz w:val="28"/>
          <w:szCs w:val="28"/>
        </w:rPr>
      </w:pPr>
    </w:p>
    <w:p w14:paraId="6B7B8321" w14:textId="2A92B53D" w:rsidR="00290E7C" w:rsidRPr="001875C1" w:rsidRDefault="008653E6" w:rsidP="00290E7C">
      <w:pPr>
        <w:pStyle w:val="NormalWeb"/>
        <w:shd w:val="clear" w:color="auto" w:fill="FFFFFF"/>
        <w:jc w:val="both"/>
        <w:rPr>
          <w:rFonts w:asciiTheme="minorHAnsi" w:hAnsiTheme="minorHAnsi" w:cstheme="minorHAnsi"/>
          <w:color w:val="333333"/>
          <w:sz w:val="28"/>
          <w:szCs w:val="28"/>
        </w:rPr>
      </w:pPr>
      <w:proofErr w:type="spellStart"/>
      <w:r w:rsidRPr="001875C1">
        <w:rPr>
          <w:rFonts w:asciiTheme="minorHAnsi" w:hAnsiTheme="minorHAnsi" w:cstheme="minorHAnsi"/>
          <w:color w:val="333333"/>
          <w:sz w:val="28"/>
          <w:szCs w:val="28"/>
        </w:rPr>
        <w:t>TypeCasting</w:t>
      </w:r>
      <w:proofErr w:type="spellEnd"/>
      <w:r w:rsidRPr="001875C1">
        <w:rPr>
          <w:rFonts w:asciiTheme="minorHAnsi" w:hAnsiTheme="minorHAnsi" w:cstheme="minorHAnsi"/>
          <w:color w:val="333333"/>
          <w:sz w:val="28"/>
          <w:szCs w:val="28"/>
        </w:rPr>
        <w:t>:</w:t>
      </w:r>
    </w:p>
    <w:p w14:paraId="593FBB7A" w14:textId="1D7CC7C3"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shd w:val="clear" w:color="auto" w:fill="FFFFFF"/>
        </w:rPr>
        <w:t>In Java, </w:t>
      </w:r>
      <w:r w:rsidRPr="001875C1">
        <w:rPr>
          <w:rStyle w:val="Strong"/>
          <w:rFonts w:asciiTheme="minorHAnsi" w:hAnsiTheme="minorHAnsi" w:cstheme="minorHAnsi"/>
          <w:color w:val="333333"/>
          <w:sz w:val="28"/>
          <w:szCs w:val="28"/>
          <w:shd w:val="clear" w:color="auto" w:fill="FFFFFF"/>
        </w:rPr>
        <w:t>type casting</w:t>
      </w:r>
      <w:r w:rsidRPr="001875C1">
        <w:rPr>
          <w:rFonts w:asciiTheme="minorHAnsi" w:hAnsiTheme="minorHAnsi" w:cstheme="minorHAnsi"/>
          <w:color w:val="333333"/>
          <w:sz w:val="28"/>
          <w:szCs w:val="28"/>
          <w:shd w:val="clear" w:color="auto" w:fill="FFFFFF"/>
        </w:rPr>
        <w:t> is a method or process that converts a data type into another data type in both ways manually and automatically.</w:t>
      </w:r>
    </w:p>
    <w:p w14:paraId="14CFA509" w14:textId="10FEC560"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lastRenderedPageBreak/>
        <w:t>Type casting is when you assign a value of one primitive data type to another type.</w:t>
      </w:r>
    </w:p>
    <w:p w14:paraId="18E6B571" w14:textId="65CB610D"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p>
    <w:p w14:paraId="465727FC" w14:textId="5DE3A4FF" w:rsidR="008653E6" w:rsidRPr="001875C1" w:rsidRDefault="008653E6" w:rsidP="00290E7C">
      <w:pPr>
        <w:pStyle w:val="NormalWeb"/>
        <w:shd w:val="clear" w:color="auto" w:fill="FFFFFF"/>
        <w:jc w:val="both"/>
        <w:rPr>
          <w:rFonts w:asciiTheme="minorHAnsi" w:hAnsiTheme="minorHAnsi" w:cstheme="minorHAnsi"/>
          <w:color w:val="000000"/>
          <w:sz w:val="28"/>
          <w:szCs w:val="28"/>
          <w:shd w:val="clear" w:color="auto" w:fill="FFFFFF"/>
        </w:rPr>
      </w:pPr>
      <w:r w:rsidRPr="001875C1">
        <w:rPr>
          <w:rFonts w:asciiTheme="minorHAnsi" w:hAnsiTheme="minorHAnsi" w:cstheme="minorHAnsi"/>
          <w:color w:val="000000"/>
          <w:sz w:val="28"/>
          <w:szCs w:val="28"/>
          <w:shd w:val="clear" w:color="auto" w:fill="FFFFFF"/>
        </w:rPr>
        <w:t>Order:</w:t>
      </w:r>
    </w:p>
    <w:p w14:paraId="013DB9E9" w14:textId="6EF10CA8" w:rsidR="008653E6" w:rsidRPr="001875C1" w:rsidRDefault="008653E6" w:rsidP="00290E7C">
      <w:pPr>
        <w:pStyle w:val="NormalWeb"/>
        <w:shd w:val="clear" w:color="auto" w:fill="FFFFFF"/>
        <w:jc w:val="both"/>
        <w:rPr>
          <w:rFonts w:asciiTheme="minorHAnsi" w:hAnsiTheme="minorHAnsi" w:cstheme="minorHAnsi"/>
          <w:color w:val="333333"/>
          <w:sz w:val="28"/>
          <w:szCs w:val="28"/>
        </w:rPr>
      </w:pPr>
      <w:r w:rsidRPr="001875C1">
        <w:rPr>
          <w:rStyle w:val="HTMLCode"/>
          <w:rFonts w:asciiTheme="minorHAnsi" w:hAnsiTheme="minorHAnsi" w:cstheme="minorHAnsi"/>
          <w:color w:val="DC143C"/>
          <w:sz w:val="28"/>
          <w:szCs w:val="28"/>
        </w:rPr>
        <w:t>byte</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short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char</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int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long</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float</w:t>
      </w:r>
      <w:r w:rsidRPr="001875C1">
        <w:rPr>
          <w:rFonts w:asciiTheme="minorHAnsi" w:hAnsiTheme="minorHAnsi" w:cstheme="minorHAnsi"/>
          <w:color w:val="000000"/>
          <w:sz w:val="28"/>
          <w:szCs w:val="28"/>
          <w:shd w:val="clear" w:color="auto" w:fill="FFFFFF"/>
        </w:rPr>
        <w:t> -&gt; </w:t>
      </w:r>
      <w:r w:rsidRPr="001875C1">
        <w:rPr>
          <w:rStyle w:val="HTMLCode"/>
          <w:rFonts w:asciiTheme="minorHAnsi" w:hAnsiTheme="minorHAnsi" w:cstheme="minorHAnsi"/>
          <w:color w:val="DC143C"/>
          <w:sz w:val="28"/>
          <w:szCs w:val="28"/>
        </w:rPr>
        <w:t>double</w:t>
      </w:r>
    </w:p>
    <w:p w14:paraId="68CF818E" w14:textId="77777777"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Widening Casting</w:t>
      </w:r>
      <w:r w:rsidRPr="001875C1">
        <w:rPr>
          <w:rFonts w:eastAsia="Times New Roman" w:cstheme="minorHAnsi"/>
          <w:color w:val="000000"/>
          <w:sz w:val="28"/>
          <w:szCs w:val="28"/>
          <w:lang w:eastAsia="en-IN"/>
        </w:rPr>
        <w:t> (automatically) - converting a smaller type to a larger type size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byte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br/>
      </w:r>
    </w:p>
    <w:p w14:paraId="7BAA0C0F" w14:textId="65809B62" w:rsidR="008C6981" w:rsidRPr="001875C1" w:rsidRDefault="008C6981">
      <w:pPr>
        <w:numPr>
          <w:ilvl w:val="0"/>
          <w:numId w:val="29"/>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875C1">
        <w:rPr>
          <w:rFonts w:eastAsia="Times New Roman" w:cstheme="minorHAnsi"/>
          <w:b/>
          <w:bCs/>
          <w:color w:val="000000"/>
          <w:sz w:val="28"/>
          <w:szCs w:val="28"/>
          <w:lang w:eastAsia="en-IN"/>
        </w:rPr>
        <w:t>Narrowing Casting</w:t>
      </w:r>
      <w:r w:rsidRPr="001875C1">
        <w:rPr>
          <w:rFonts w:eastAsia="Times New Roman" w:cstheme="minorHAnsi"/>
          <w:color w:val="000000"/>
          <w:sz w:val="28"/>
          <w:szCs w:val="28"/>
          <w:lang w:eastAsia="en-IN"/>
        </w:rPr>
        <w:t> (manually) - converting a larger type to a smaller size type</w:t>
      </w:r>
      <w:r w:rsidRPr="001875C1">
        <w:rPr>
          <w:rFonts w:eastAsia="Times New Roman" w:cstheme="minorHAnsi"/>
          <w:color w:val="000000"/>
          <w:sz w:val="28"/>
          <w:szCs w:val="28"/>
          <w:lang w:eastAsia="en-IN"/>
        </w:rPr>
        <w:br/>
      </w:r>
      <w:r w:rsidRPr="001875C1">
        <w:rPr>
          <w:rFonts w:eastAsia="Times New Roman" w:cstheme="minorHAnsi"/>
          <w:color w:val="DC143C"/>
          <w:sz w:val="28"/>
          <w:szCs w:val="28"/>
          <w:lang w:eastAsia="en-IN"/>
        </w:rPr>
        <w:t>double</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float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long</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int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char</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short</w:t>
      </w:r>
      <w:r w:rsidRPr="001875C1">
        <w:rPr>
          <w:rFonts w:eastAsia="Times New Roman" w:cstheme="minorHAnsi"/>
          <w:color w:val="000000"/>
          <w:sz w:val="28"/>
          <w:szCs w:val="28"/>
          <w:lang w:eastAsia="en-IN"/>
        </w:rPr>
        <w:t> -&gt; </w:t>
      </w:r>
      <w:r w:rsidRPr="001875C1">
        <w:rPr>
          <w:rFonts w:eastAsia="Times New Roman" w:cstheme="minorHAnsi"/>
          <w:color w:val="DC143C"/>
          <w:sz w:val="28"/>
          <w:szCs w:val="28"/>
          <w:lang w:eastAsia="en-IN"/>
        </w:rPr>
        <w:t>byte</w:t>
      </w:r>
    </w:p>
    <w:p w14:paraId="11D5DE96" w14:textId="54C8EE1E"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B63D5A2" w14:textId="00076E70"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38247636" w14:textId="69D7BFF2"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14EB9596" w14:textId="2CD659D6"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5409596C"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bookmarkStart w:id="0" w:name="_Hlk114842162"/>
      <w:r w:rsidRPr="001875C1">
        <w:rPr>
          <w:rStyle w:val="Strong"/>
          <w:rFonts w:asciiTheme="minorHAnsi" w:hAnsiTheme="minorHAnsi" w:cstheme="minorHAnsi"/>
          <w:color w:val="333333"/>
          <w:sz w:val="28"/>
          <w:szCs w:val="28"/>
        </w:rPr>
        <w:t>WideningTypeCasting</w:t>
      </w:r>
      <w:bookmarkEnd w:id="0"/>
      <w:r w:rsidRPr="001875C1">
        <w:rPr>
          <w:rStyle w:val="Strong"/>
          <w:rFonts w:asciiTheme="minorHAnsi" w:hAnsiTheme="minorHAnsi" w:cstheme="minorHAnsi"/>
          <w:color w:val="333333"/>
          <w:sz w:val="28"/>
          <w:szCs w:val="28"/>
        </w:rPr>
        <w:t>Example.java</w:t>
      </w:r>
    </w:p>
    <w:p w14:paraId="05B85B61"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0C96553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E508CB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333A2AB"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1EF477EE"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WideningTypeCastingExample</w:t>
      </w:r>
      <w:proofErr w:type="spellEnd"/>
      <w:r w:rsidRPr="001875C1">
        <w:rPr>
          <w:rFonts w:asciiTheme="minorHAnsi" w:hAnsiTheme="minorHAnsi" w:cstheme="minorHAnsi"/>
          <w:color w:val="000000"/>
          <w:sz w:val="28"/>
          <w:szCs w:val="28"/>
          <w:bdr w:val="none" w:sz="0" w:space="0" w:color="auto" w:frame="1"/>
        </w:rPr>
        <w:t>  </w:t>
      </w:r>
    </w:p>
    <w:p w14:paraId="23A9980A"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C3A8269"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2BA9DAA0"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E34F5DB"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eastAsiaTheme="majorEastAsia" w:hAnsiTheme="minorHAnsi" w:cstheme="minorHAnsi"/>
          <w:color w:val="C00000"/>
          <w:sz w:val="28"/>
          <w:szCs w:val="28"/>
          <w:bdr w:val="none" w:sz="0" w:space="0" w:color="auto" w:frame="1"/>
        </w:rPr>
        <w:t>7</w:t>
      </w:r>
      <w:r w:rsidRPr="001875C1">
        <w:rPr>
          <w:rFonts w:asciiTheme="minorHAnsi" w:hAnsiTheme="minorHAnsi" w:cstheme="minorHAnsi"/>
          <w:color w:val="000000"/>
          <w:sz w:val="28"/>
          <w:szCs w:val="28"/>
          <w:bdr w:val="none" w:sz="0" w:space="0" w:color="auto" w:frame="1"/>
        </w:rPr>
        <w:t>;  </w:t>
      </w:r>
    </w:p>
    <w:p w14:paraId="40C8A235"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integer type into long type</w:t>
      </w:r>
      <w:r w:rsidRPr="001875C1">
        <w:rPr>
          <w:rFonts w:cstheme="minorHAnsi"/>
          <w:color w:val="000000"/>
          <w:sz w:val="28"/>
          <w:szCs w:val="28"/>
          <w:bdr w:val="none" w:sz="0" w:space="0" w:color="auto" w:frame="1"/>
        </w:rPr>
        <w:t>  </w:t>
      </w:r>
    </w:p>
    <w:p w14:paraId="6C03A850"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y = x;  </w:t>
      </w:r>
    </w:p>
    <w:p w14:paraId="635CF5D4"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//automatically converts the long type into float type</w:t>
      </w:r>
      <w:r w:rsidRPr="001875C1">
        <w:rPr>
          <w:rFonts w:cstheme="minorHAnsi"/>
          <w:color w:val="000000"/>
          <w:sz w:val="28"/>
          <w:szCs w:val="28"/>
          <w:bdr w:val="none" w:sz="0" w:space="0" w:color="auto" w:frame="1"/>
        </w:rPr>
        <w:t>  </w:t>
      </w:r>
    </w:p>
    <w:p w14:paraId="004FAE18"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float</w:t>
      </w:r>
      <w:r w:rsidRPr="001875C1">
        <w:rPr>
          <w:rFonts w:asciiTheme="minorHAnsi" w:hAnsiTheme="minorHAnsi" w:cstheme="minorHAnsi"/>
          <w:color w:val="000000"/>
          <w:sz w:val="28"/>
          <w:szCs w:val="28"/>
          <w:bdr w:val="none" w:sz="0" w:space="0" w:color="auto" w:frame="1"/>
        </w:rPr>
        <w:t> z = y;  </w:t>
      </w:r>
    </w:p>
    <w:p w14:paraId="0BD68DA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int value "</w:t>
      </w:r>
      <w:r w:rsidRPr="001875C1">
        <w:rPr>
          <w:rFonts w:cstheme="minorHAnsi"/>
          <w:color w:val="000000"/>
          <w:sz w:val="28"/>
          <w:szCs w:val="28"/>
          <w:bdr w:val="none" w:sz="0" w:space="0" w:color="auto" w:frame="1"/>
        </w:rPr>
        <w:t>+x);  </w:t>
      </w:r>
    </w:p>
    <w:p w14:paraId="4105560D"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"After conversion, long value "</w:t>
      </w:r>
      <w:r w:rsidRPr="001875C1">
        <w:rPr>
          <w:rFonts w:asciiTheme="minorHAnsi" w:hAnsiTheme="minorHAnsi" w:cstheme="minorHAnsi"/>
          <w:color w:val="000000"/>
          <w:sz w:val="28"/>
          <w:szCs w:val="28"/>
          <w:bdr w:val="none" w:sz="0" w:space="0" w:color="auto" w:frame="1"/>
        </w:rPr>
        <w:t>+y);  </w:t>
      </w:r>
    </w:p>
    <w:p w14:paraId="04C307C9" w14:textId="77777777" w:rsidR="008C6981" w:rsidRPr="001875C1" w:rsidRDefault="008C6981">
      <w:pPr>
        <w:numPr>
          <w:ilvl w:val="0"/>
          <w:numId w:val="3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float value "</w:t>
      </w:r>
      <w:r w:rsidRPr="001875C1">
        <w:rPr>
          <w:rFonts w:cstheme="minorHAnsi"/>
          <w:color w:val="000000"/>
          <w:sz w:val="28"/>
          <w:szCs w:val="28"/>
          <w:bdr w:val="none" w:sz="0" w:space="0" w:color="auto" w:frame="1"/>
        </w:rPr>
        <w:t>+z);  </w:t>
      </w:r>
    </w:p>
    <w:p w14:paraId="490E50C2" w14:textId="77777777" w:rsidR="008C6981" w:rsidRPr="001875C1" w:rsidRDefault="008C6981">
      <w:pPr>
        <w:pStyle w:val="alt"/>
        <w:numPr>
          <w:ilvl w:val="0"/>
          <w:numId w:val="3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53CF8CB" w14:textId="77777777" w:rsidR="008C6981" w:rsidRPr="001875C1" w:rsidRDefault="008C6981">
      <w:pPr>
        <w:numPr>
          <w:ilvl w:val="0"/>
          <w:numId w:val="3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F21672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F80049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the value is: 7</w:t>
      </w:r>
    </w:p>
    <w:p w14:paraId="7D3DB7A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long value is: 7</w:t>
      </w:r>
    </w:p>
    <w:p w14:paraId="43BB597C"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the float value is: 7.0</w:t>
      </w:r>
    </w:p>
    <w:p w14:paraId="0564BF6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above example, we have taken a variable x and converted it into a long type. After that, the long type is converted into the float type.</w:t>
      </w:r>
    </w:p>
    <w:p w14:paraId="050F34E6" w14:textId="77777777" w:rsidR="008C6981" w:rsidRPr="001875C1" w:rsidRDefault="008C6981" w:rsidP="008C6981">
      <w:pPr>
        <w:pStyle w:val="Heading3"/>
        <w:shd w:val="clear" w:color="auto" w:fill="FFFFFF"/>
        <w:spacing w:line="312" w:lineRule="atLeast"/>
        <w:jc w:val="both"/>
        <w:rPr>
          <w:rFonts w:asciiTheme="minorHAnsi" w:hAnsiTheme="minorHAnsi" w:cstheme="minorHAnsi"/>
          <w:color w:val="610B4B"/>
          <w:sz w:val="28"/>
          <w:szCs w:val="28"/>
        </w:rPr>
      </w:pPr>
      <w:bookmarkStart w:id="1" w:name="_Hlk114842195"/>
      <w:r w:rsidRPr="001875C1">
        <w:rPr>
          <w:rFonts w:asciiTheme="minorHAnsi" w:hAnsiTheme="minorHAnsi" w:cstheme="minorHAnsi"/>
          <w:b/>
          <w:bCs/>
          <w:color w:val="610B4B"/>
          <w:sz w:val="28"/>
          <w:szCs w:val="28"/>
        </w:rPr>
        <w:t>Narrowing Type Casting</w:t>
      </w:r>
    </w:p>
    <w:bookmarkEnd w:id="1"/>
    <w:p w14:paraId="336D1FA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Converting a higher data type into a lower one is called </w:t>
      </w:r>
      <w:r w:rsidRPr="001875C1">
        <w:rPr>
          <w:rStyle w:val="Strong"/>
          <w:rFonts w:asciiTheme="minorHAnsi" w:hAnsiTheme="minorHAnsi" w:cstheme="minorHAnsi"/>
          <w:color w:val="333333"/>
          <w:sz w:val="28"/>
          <w:szCs w:val="28"/>
        </w:rPr>
        <w:t>narrowing</w:t>
      </w:r>
      <w:r w:rsidRPr="001875C1">
        <w:rPr>
          <w:rFonts w:asciiTheme="minorHAnsi" w:hAnsiTheme="minorHAnsi" w:cstheme="minorHAnsi"/>
          <w:color w:val="333333"/>
          <w:sz w:val="28"/>
          <w:szCs w:val="28"/>
        </w:rPr>
        <w:t> type casting. It is also known as </w:t>
      </w:r>
      <w:r w:rsidRPr="001875C1">
        <w:rPr>
          <w:rStyle w:val="Strong"/>
          <w:rFonts w:asciiTheme="minorHAnsi" w:hAnsiTheme="minorHAnsi" w:cstheme="minorHAnsi"/>
          <w:color w:val="333333"/>
          <w:sz w:val="28"/>
          <w:szCs w:val="28"/>
        </w:rPr>
        <w:t>explicit conversion</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casting up</w:t>
      </w:r>
      <w:r w:rsidRPr="001875C1">
        <w:rPr>
          <w:rFonts w:asciiTheme="minorHAnsi" w:hAnsiTheme="minorHAnsi" w:cstheme="minorHAnsi"/>
          <w:color w:val="333333"/>
          <w:sz w:val="28"/>
          <w:szCs w:val="28"/>
        </w:rPr>
        <w:t>. It is done manually by the programmer. If we do not perform casting then the compiler reports a compile-time error.</w:t>
      </w:r>
    </w:p>
    <w:p w14:paraId="7C649ADD"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3A9615E2"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AD253D9"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1E77004"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06C12E89" w14:textId="77777777" w:rsidR="008C6981" w:rsidRPr="001875C1" w:rsidRDefault="008C6981">
      <w:pPr>
        <w:pStyle w:val="alt"/>
        <w:numPr>
          <w:ilvl w:val="0"/>
          <w:numId w:val="3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char</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short</w:t>
      </w:r>
      <w:r w:rsidRPr="001875C1">
        <w:rPr>
          <w:rFonts w:asciiTheme="minorHAnsi" w:hAnsiTheme="minorHAnsi" w:cstheme="minorHAnsi"/>
          <w:color w:val="000000"/>
          <w:sz w:val="28"/>
          <w:szCs w:val="28"/>
          <w:bdr w:val="none" w:sz="0" w:space="0" w:color="auto" w:frame="1"/>
        </w:rPr>
        <w:t> -&gt; </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w:t>
      </w:r>
    </w:p>
    <w:p w14:paraId="3C22F285"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see an example of narrowing type casting.</w:t>
      </w:r>
    </w:p>
    <w:p w14:paraId="23BEAD5D"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the following example, we have performed the narrowing type casting two times. First, we have converted the double type into long data type after that long data type is converted into int type.</w:t>
      </w:r>
    </w:p>
    <w:p w14:paraId="650D827A"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NarrowingTypeCastingExample.java</w:t>
      </w:r>
    </w:p>
    <w:p w14:paraId="52537D47" w14:textId="77777777" w:rsidR="008C6981" w:rsidRPr="001875C1" w:rsidRDefault="008C6981" w:rsidP="008C6981">
      <w:pPr>
        <w:jc w:val="both"/>
        <w:rPr>
          <w:rStyle w:val="Hyperlink"/>
          <w:rFonts w:cstheme="minorHAnsi"/>
          <w:color w:val="008000"/>
          <w:sz w:val="28"/>
          <w:szCs w:val="28"/>
          <w:u w:val="none"/>
          <w:bdr w:val="none" w:sz="0" w:space="0" w:color="auto" w:frame="1"/>
        </w:rPr>
      </w:pP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67F9E967"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797C01BC" w14:textId="77777777" w:rsidR="008C6981" w:rsidRPr="001875C1" w:rsidRDefault="008C6981" w:rsidP="008C6981">
      <w:pPr>
        <w:jc w:val="both"/>
        <w:rPr>
          <w:rStyle w:val="Hyperlink"/>
          <w:rFonts w:cstheme="minorHAnsi"/>
          <w:color w:val="008000"/>
          <w:sz w:val="28"/>
          <w:szCs w:val="28"/>
          <w:bdr w:val="none" w:sz="0" w:space="0" w:color="auto" w:frame="1"/>
        </w:rPr>
      </w:pPr>
      <w:r w:rsidRPr="001875C1">
        <w:rPr>
          <w:rFonts w:cstheme="minorHAnsi"/>
          <w:color w:val="333333"/>
          <w:sz w:val="28"/>
          <w:szCs w:val="28"/>
        </w:rPr>
        <w:lastRenderedPageBreak/>
        <w:fldChar w:fldCharType="end"/>
      </w:r>
      <w:r w:rsidRPr="001875C1">
        <w:rPr>
          <w:rFonts w:cstheme="minorHAnsi"/>
          <w:color w:val="333333"/>
          <w:sz w:val="28"/>
          <w:szCs w:val="28"/>
        </w:rPr>
        <w:fldChar w:fldCharType="begin"/>
      </w:r>
      <w:r w:rsidRPr="001875C1">
        <w:rPr>
          <w:rFonts w:cstheme="minorHAnsi"/>
          <w:color w:val="333333"/>
          <w:sz w:val="28"/>
          <w:szCs w:val="28"/>
        </w:rPr>
        <w:instrText xml:space="preserve"> HYPERLINK "https://www.javatpoint.com/type-casting-in-java" </w:instrText>
      </w:r>
      <w:r w:rsidRPr="001875C1">
        <w:rPr>
          <w:rFonts w:cstheme="minorHAnsi"/>
          <w:color w:val="333333"/>
          <w:sz w:val="28"/>
          <w:szCs w:val="28"/>
        </w:rPr>
        <w:fldChar w:fldCharType="separate"/>
      </w:r>
    </w:p>
    <w:p w14:paraId="255B8A07" w14:textId="77777777" w:rsidR="008C6981" w:rsidRPr="001875C1" w:rsidRDefault="008C6981" w:rsidP="008C6981">
      <w:pPr>
        <w:jc w:val="both"/>
        <w:rPr>
          <w:rFonts w:cstheme="minorHAnsi"/>
          <w:color w:val="333333"/>
          <w:sz w:val="28"/>
          <w:szCs w:val="28"/>
        </w:rPr>
      </w:pPr>
      <w:r w:rsidRPr="001875C1">
        <w:rPr>
          <w:rFonts w:cstheme="minorHAnsi"/>
          <w:color w:val="333333"/>
          <w:sz w:val="28"/>
          <w:szCs w:val="28"/>
        </w:rPr>
        <w:fldChar w:fldCharType="end"/>
      </w:r>
    </w:p>
    <w:p w14:paraId="43CAE46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NarrowingTypeCastingExample</w:t>
      </w:r>
      <w:proofErr w:type="spellEnd"/>
      <w:r w:rsidRPr="001875C1">
        <w:rPr>
          <w:rFonts w:asciiTheme="minorHAnsi" w:hAnsiTheme="minorHAnsi" w:cstheme="minorHAnsi"/>
          <w:color w:val="000000"/>
          <w:sz w:val="28"/>
          <w:szCs w:val="28"/>
          <w:bdr w:val="none" w:sz="0" w:space="0" w:color="auto" w:frame="1"/>
        </w:rPr>
        <w:t>  </w:t>
      </w:r>
    </w:p>
    <w:p w14:paraId="59A9A759"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C85F04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w:t>
      </w:r>
    </w:p>
    <w:p w14:paraId="19609430"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921C39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double</w:t>
      </w:r>
      <w:r w:rsidRPr="001875C1">
        <w:rPr>
          <w:rFonts w:asciiTheme="minorHAnsi" w:hAnsiTheme="minorHAnsi" w:cstheme="minorHAnsi"/>
          <w:color w:val="000000"/>
          <w:sz w:val="28"/>
          <w:szCs w:val="28"/>
          <w:bdr w:val="none" w:sz="0" w:space="0" w:color="auto" w:frame="1"/>
        </w:rPr>
        <w:t> d = </w:t>
      </w:r>
      <w:r w:rsidRPr="001875C1">
        <w:rPr>
          <w:rStyle w:val="number"/>
          <w:rFonts w:asciiTheme="minorHAnsi" w:eastAsiaTheme="majorEastAsia" w:hAnsiTheme="minorHAnsi" w:cstheme="minorHAnsi"/>
          <w:color w:val="C00000"/>
          <w:sz w:val="28"/>
          <w:szCs w:val="28"/>
          <w:bdr w:val="none" w:sz="0" w:space="0" w:color="auto" w:frame="1"/>
        </w:rPr>
        <w:t>166.66</w:t>
      </w:r>
      <w:r w:rsidRPr="001875C1">
        <w:rPr>
          <w:rFonts w:asciiTheme="minorHAnsi" w:hAnsiTheme="minorHAnsi" w:cstheme="minorHAnsi"/>
          <w:color w:val="000000"/>
          <w:sz w:val="28"/>
          <w:szCs w:val="28"/>
          <w:bdr w:val="none" w:sz="0" w:space="0" w:color="auto" w:frame="1"/>
        </w:rPr>
        <w:t>;  </w:t>
      </w:r>
    </w:p>
    <w:p w14:paraId="0F593CA5"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double data type into long data type</w:t>
      </w:r>
      <w:r w:rsidRPr="001875C1">
        <w:rPr>
          <w:rFonts w:cstheme="minorHAnsi"/>
          <w:color w:val="000000"/>
          <w:sz w:val="28"/>
          <w:szCs w:val="28"/>
          <w:bdr w:val="none" w:sz="0" w:space="0" w:color="auto" w:frame="1"/>
        </w:rPr>
        <w:t>  </w:t>
      </w:r>
    </w:p>
    <w:p w14:paraId="6D782FAD"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 l = (</w:t>
      </w:r>
      <w:r w:rsidRPr="001875C1">
        <w:rPr>
          <w:rStyle w:val="keyword"/>
          <w:rFonts w:asciiTheme="minorHAnsi" w:eastAsiaTheme="majorEastAsia" w:hAnsiTheme="minorHAnsi" w:cstheme="minorHAnsi"/>
          <w:b/>
          <w:bCs/>
          <w:color w:val="006699"/>
          <w:sz w:val="28"/>
          <w:szCs w:val="28"/>
          <w:bdr w:val="none" w:sz="0" w:space="0" w:color="auto" w:frame="1"/>
        </w:rPr>
        <w:t>long</w:t>
      </w:r>
      <w:r w:rsidRPr="001875C1">
        <w:rPr>
          <w:rFonts w:asciiTheme="minorHAnsi" w:hAnsiTheme="minorHAnsi" w:cstheme="minorHAnsi"/>
          <w:color w:val="000000"/>
          <w:sz w:val="28"/>
          <w:szCs w:val="28"/>
          <w:bdr w:val="none" w:sz="0" w:space="0" w:color="auto" w:frame="1"/>
        </w:rPr>
        <w:t>)d;  </w:t>
      </w:r>
    </w:p>
    <w:p w14:paraId="36C9E05B"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//converting long data type into int data type</w:t>
      </w:r>
      <w:r w:rsidRPr="001875C1">
        <w:rPr>
          <w:rFonts w:cstheme="minorHAnsi"/>
          <w:color w:val="000000"/>
          <w:sz w:val="28"/>
          <w:szCs w:val="28"/>
          <w:bdr w:val="none" w:sz="0" w:space="0" w:color="auto" w:frame="1"/>
        </w:rPr>
        <w:t>  </w:t>
      </w:r>
    </w:p>
    <w:p w14:paraId="79B0DB19"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)l;  </w:t>
      </w:r>
    </w:p>
    <w:p w14:paraId="10D23855"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"Before conversion: "</w:t>
      </w:r>
      <w:r w:rsidRPr="001875C1">
        <w:rPr>
          <w:rFonts w:cstheme="minorHAnsi"/>
          <w:color w:val="000000"/>
          <w:sz w:val="28"/>
          <w:szCs w:val="28"/>
          <w:bdr w:val="none" w:sz="0" w:space="0" w:color="auto" w:frame="1"/>
        </w:rPr>
        <w:t>+d);  </w:t>
      </w:r>
    </w:p>
    <w:p w14:paraId="6BC7DE3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6DA576F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long type: "</w:t>
      </w:r>
      <w:r w:rsidRPr="001875C1">
        <w:rPr>
          <w:rFonts w:cstheme="minorHAnsi"/>
          <w:color w:val="000000"/>
          <w:sz w:val="28"/>
          <w:szCs w:val="28"/>
          <w:bdr w:val="none" w:sz="0" w:space="0" w:color="auto" w:frame="1"/>
        </w:rPr>
        <w:t>+l);  </w:t>
      </w:r>
    </w:p>
    <w:p w14:paraId="7FD1D38B"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//fractional part lost</w:t>
      </w:r>
      <w:r w:rsidRPr="001875C1">
        <w:rPr>
          <w:rFonts w:asciiTheme="minorHAnsi" w:hAnsiTheme="minorHAnsi" w:cstheme="minorHAnsi"/>
          <w:color w:val="000000"/>
          <w:sz w:val="28"/>
          <w:szCs w:val="28"/>
          <w:bdr w:val="none" w:sz="0" w:space="0" w:color="auto" w:frame="1"/>
        </w:rPr>
        <w:t>  </w:t>
      </w:r>
    </w:p>
    <w:p w14:paraId="2FAD7867" w14:textId="77777777" w:rsidR="008C6981" w:rsidRPr="001875C1" w:rsidRDefault="008C6981">
      <w:pPr>
        <w:numPr>
          <w:ilvl w:val="0"/>
          <w:numId w:val="3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"After conversion into int type: "</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2CF0D977" w14:textId="77777777" w:rsidR="008C6981" w:rsidRPr="001875C1" w:rsidRDefault="008C6981">
      <w:pPr>
        <w:pStyle w:val="alt"/>
        <w:numPr>
          <w:ilvl w:val="0"/>
          <w:numId w:val="3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ED3801A" w14:textId="77777777" w:rsidR="008C6981" w:rsidRPr="001875C1" w:rsidRDefault="008C6981">
      <w:pPr>
        <w:numPr>
          <w:ilvl w:val="0"/>
          <w:numId w:val="3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2E61F12" w14:textId="77777777" w:rsidR="008C6981" w:rsidRPr="001875C1" w:rsidRDefault="008C6981" w:rsidP="008C6981">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1429CCD"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Before conversion: 166.66</w:t>
      </w:r>
    </w:p>
    <w:p w14:paraId="03864536"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long type: 166</w:t>
      </w:r>
    </w:p>
    <w:p w14:paraId="5119DFD7" w14:textId="77777777" w:rsidR="008C6981" w:rsidRPr="001875C1" w:rsidRDefault="008C6981" w:rsidP="008C6981">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After conversion into int type: 166</w:t>
      </w:r>
    </w:p>
    <w:p w14:paraId="36411F0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019610E" w14:textId="08AD1C73"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74290A64" w14:textId="77777777" w:rsidR="008C6981" w:rsidRPr="001875C1" w:rsidRDefault="008C6981" w:rsidP="008C6981">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4FB3ABAF" w14:textId="77777777" w:rsidR="00290E7C" w:rsidRPr="001875C1" w:rsidRDefault="00290E7C" w:rsidP="00290E7C">
      <w:pPr>
        <w:pStyle w:val="NormalWeb"/>
        <w:shd w:val="clear" w:color="auto" w:fill="F9FAFC"/>
        <w:spacing w:before="0" w:beforeAutospacing="0" w:after="0" w:afterAutospacing="0" w:line="450" w:lineRule="atLeast"/>
        <w:rPr>
          <w:rFonts w:asciiTheme="minorHAnsi" w:hAnsiTheme="minorHAnsi" w:cstheme="minorHAnsi"/>
          <w:sz w:val="28"/>
          <w:szCs w:val="28"/>
        </w:rPr>
      </w:pPr>
    </w:p>
    <w:p w14:paraId="5D13B8DD" w14:textId="77777777" w:rsidR="00290E7C" w:rsidRPr="001875C1" w:rsidRDefault="00290E7C" w:rsidP="00016D0F">
      <w:pPr>
        <w:shd w:val="clear" w:color="auto" w:fill="FFFFFF"/>
        <w:spacing w:before="60" w:after="100" w:afterAutospacing="1" w:line="375" w:lineRule="atLeast"/>
        <w:jc w:val="both"/>
        <w:rPr>
          <w:rFonts w:cstheme="minorHAnsi"/>
          <w:color w:val="000000"/>
          <w:sz w:val="28"/>
          <w:szCs w:val="28"/>
        </w:rPr>
      </w:pPr>
    </w:p>
    <w:p w14:paraId="13F5F580"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Types of Variables</w:t>
      </w:r>
    </w:p>
    <w:p w14:paraId="5DD7E85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There are three types of variables in </w:t>
      </w:r>
      <w:hyperlink r:id="rId73" w:history="1">
        <w:r w:rsidRPr="001875C1">
          <w:rPr>
            <w:rStyle w:val="Hyperlink"/>
            <w:rFonts w:asciiTheme="minorHAnsi" w:hAnsiTheme="minorHAnsi" w:cstheme="minorHAnsi"/>
            <w:color w:val="008000"/>
            <w:sz w:val="28"/>
            <w:szCs w:val="28"/>
          </w:rPr>
          <w:t>Java</w:t>
        </w:r>
      </w:hyperlink>
      <w:r w:rsidRPr="001875C1">
        <w:rPr>
          <w:rFonts w:asciiTheme="minorHAnsi" w:hAnsiTheme="minorHAnsi" w:cstheme="minorHAnsi"/>
          <w:color w:val="333333"/>
          <w:sz w:val="28"/>
          <w:szCs w:val="28"/>
        </w:rPr>
        <w:t>:</w:t>
      </w:r>
    </w:p>
    <w:p w14:paraId="3EFA592E"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local variable</w:t>
      </w:r>
    </w:p>
    <w:p w14:paraId="253C1D4B"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instance variable</w:t>
      </w:r>
    </w:p>
    <w:p w14:paraId="0E3C8916" w14:textId="77777777" w:rsidR="00956079" w:rsidRPr="001875C1" w:rsidRDefault="00956079">
      <w:pPr>
        <w:numPr>
          <w:ilvl w:val="0"/>
          <w:numId w:val="33"/>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static variable</w:t>
      </w:r>
    </w:p>
    <w:p w14:paraId="4363C55E" w14:textId="59AD3967" w:rsidR="00956079" w:rsidRPr="001875C1" w:rsidRDefault="00956079" w:rsidP="00956079">
      <w:pPr>
        <w:spacing w:after="0" w:line="240" w:lineRule="auto"/>
        <w:rPr>
          <w:rFonts w:cstheme="minorHAnsi"/>
          <w:sz w:val="28"/>
          <w:szCs w:val="28"/>
        </w:rPr>
      </w:pPr>
      <w:r w:rsidRPr="001875C1">
        <w:rPr>
          <w:rFonts w:cstheme="minorHAnsi"/>
          <w:noProof/>
          <w:sz w:val="28"/>
          <w:szCs w:val="28"/>
        </w:rPr>
        <w:drawing>
          <wp:inline distT="0" distB="0" distL="0" distR="0" wp14:anchorId="741CE7CF" wp14:editId="14DF6833">
            <wp:extent cx="4916805" cy="5134610"/>
            <wp:effectExtent l="0" t="0" r="0" b="0"/>
            <wp:docPr id="6" name="Picture 6"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ypes of variables in jav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916805" cy="5134610"/>
                    </a:xfrm>
                    <a:prstGeom prst="rect">
                      <a:avLst/>
                    </a:prstGeom>
                    <a:noFill/>
                    <a:ln>
                      <a:noFill/>
                    </a:ln>
                  </pic:spPr>
                </pic:pic>
              </a:graphicData>
            </a:graphic>
          </wp:inline>
        </w:drawing>
      </w:r>
    </w:p>
    <w:p w14:paraId="65977FB6"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Local Variable</w:t>
      </w:r>
    </w:p>
    <w:p w14:paraId="000B5DC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declared inside the body of the method is called local variable. You can use this variable only within that method and the other methods in the class aren't even aware that the variable exists.</w:t>
      </w:r>
    </w:p>
    <w:p w14:paraId="4F199460"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local variable cannot be defined with "static" keyword.</w:t>
      </w:r>
    </w:p>
    <w:p w14:paraId="235E1519"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Instance Variable</w:t>
      </w:r>
    </w:p>
    <w:p w14:paraId="498EE248" w14:textId="61BDA5F6"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A variable declared inside the class but outside the body of the method, is called an </w:t>
      </w:r>
    </w:p>
    <w:p w14:paraId="098BB682" w14:textId="77777777" w:rsidR="00956079" w:rsidRPr="001875C1" w:rsidRDefault="00956079" w:rsidP="00956079">
      <w:pPr>
        <w:pStyle w:val="Heading4"/>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3) Static variable</w:t>
      </w:r>
    </w:p>
    <w:p w14:paraId="4FE53E3E"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91A006" w14:textId="77777777" w:rsidR="00956079" w:rsidRPr="001875C1" w:rsidRDefault="00956079" w:rsidP="00956079">
      <w:pPr>
        <w:pStyle w:val="Heading3"/>
        <w:shd w:val="clear" w:color="auto" w:fill="FFFFFF"/>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Example to understand the types of variables in java</w:t>
      </w:r>
    </w:p>
    <w:p w14:paraId="75B4D54D"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A  </w:t>
      </w:r>
    </w:p>
    <w:p w14:paraId="3567E3FC"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A1FB8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m=</w:t>
      </w:r>
      <w:r w:rsidRPr="001875C1">
        <w:rPr>
          <w:rStyle w:val="number"/>
          <w:rFonts w:asciiTheme="minorHAnsi" w:hAnsiTheme="minorHAnsi" w:cstheme="minorHAnsi"/>
          <w:color w:val="C00000"/>
          <w:sz w:val="28"/>
          <w:szCs w:val="28"/>
          <w:bdr w:val="none" w:sz="0" w:space="0" w:color="auto" w:frame="1"/>
        </w:rPr>
        <w:t>100</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7A3A9692"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method(</w:t>
      </w:r>
      <w:proofErr w:type="gramEnd"/>
      <w:r w:rsidRPr="001875C1">
        <w:rPr>
          <w:rFonts w:cstheme="minorHAnsi"/>
          <w:color w:val="000000"/>
          <w:sz w:val="28"/>
          <w:szCs w:val="28"/>
          <w:bdr w:val="none" w:sz="0" w:space="0" w:color="auto" w:frame="1"/>
        </w:rPr>
        <w:t>)  </w:t>
      </w:r>
    </w:p>
    <w:p w14:paraId="34AF520E"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44EBB608"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n=</w:t>
      </w:r>
      <w:r w:rsidRPr="001875C1">
        <w:rPr>
          <w:rStyle w:val="number"/>
          <w:rFonts w:cstheme="minorHAnsi"/>
          <w:color w:val="C00000"/>
          <w:sz w:val="28"/>
          <w:szCs w:val="28"/>
          <w:bdr w:val="none" w:sz="0" w:space="0" w:color="auto" w:frame="1"/>
        </w:rPr>
        <w:t>90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//local variable  </w:t>
      </w:r>
      <w:r w:rsidRPr="001875C1">
        <w:rPr>
          <w:rFonts w:cstheme="minorHAnsi"/>
          <w:color w:val="000000"/>
          <w:sz w:val="28"/>
          <w:szCs w:val="28"/>
          <w:bdr w:val="none" w:sz="0" w:space="0" w:color="auto" w:frame="1"/>
        </w:rPr>
        <w:t>  </w:t>
      </w:r>
    </w:p>
    <w:p w14:paraId="21B32DAB"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1EBCE03"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E4B4192"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281F813E"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data=</w:t>
      </w:r>
      <w:r w:rsidRPr="001875C1">
        <w:rPr>
          <w:rStyle w:val="number"/>
          <w:rFonts w:cstheme="minorHAnsi"/>
          <w:color w:val="C00000"/>
          <w:sz w:val="28"/>
          <w:szCs w:val="28"/>
          <w:bdr w:val="none" w:sz="0" w:space="0" w:color="auto" w:frame="1"/>
        </w:rPr>
        <w:t>50</w:t>
      </w: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//instance variable  </w:t>
      </w:r>
      <w:r w:rsidRPr="001875C1">
        <w:rPr>
          <w:rFonts w:cstheme="minorHAnsi"/>
          <w:color w:val="000000"/>
          <w:sz w:val="28"/>
          <w:szCs w:val="28"/>
          <w:bdr w:val="none" w:sz="0" w:space="0" w:color="auto" w:frame="1"/>
        </w:rPr>
        <w:t>  </w:t>
      </w:r>
    </w:p>
    <w:p w14:paraId="5BADDD19" w14:textId="77777777" w:rsidR="00956079" w:rsidRPr="001875C1" w:rsidRDefault="00956079">
      <w:pPr>
        <w:pStyle w:val="alt"/>
        <w:numPr>
          <w:ilvl w:val="0"/>
          <w:numId w:val="3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3807DD0D" w14:textId="77777777" w:rsidR="00956079" w:rsidRPr="001875C1" w:rsidRDefault="00956079">
      <w:pPr>
        <w:numPr>
          <w:ilvl w:val="0"/>
          <w:numId w:val="3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w:t>
      </w:r>
      <w:r w:rsidRPr="001875C1">
        <w:rPr>
          <w:rStyle w:val="comment"/>
          <w:rFonts w:cstheme="minorHAnsi"/>
          <w:color w:val="008200"/>
          <w:sz w:val="28"/>
          <w:szCs w:val="28"/>
          <w:bdr w:val="none" w:sz="0" w:space="0" w:color="auto" w:frame="1"/>
        </w:rPr>
        <w:t>//end of class </w:t>
      </w:r>
      <w:r w:rsidRPr="001875C1">
        <w:rPr>
          <w:rFonts w:cstheme="minorHAnsi"/>
          <w:color w:val="000000"/>
          <w:sz w:val="28"/>
          <w:szCs w:val="28"/>
          <w:bdr w:val="none" w:sz="0" w:space="0" w:color="auto" w:frame="1"/>
        </w:rPr>
        <w:t>  </w:t>
      </w:r>
    </w:p>
    <w:p w14:paraId="20B814D1"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 Two Numbers</w:t>
      </w:r>
    </w:p>
    <w:p w14:paraId="51034847"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5F8A809"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2F530563"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F026F93"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3B7F0E41"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c=</w:t>
      </w:r>
      <w:proofErr w:type="spellStart"/>
      <w:r w:rsidRPr="001875C1">
        <w:rPr>
          <w:rFonts w:asciiTheme="minorHAnsi" w:hAnsiTheme="minorHAnsi" w:cstheme="minorHAnsi"/>
          <w:color w:val="000000"/>
          <w:sz w:val="28"/>
          <w:szCs w:val="28"/>
          <w:bdr w:val="none" w:sz="0" w:space="0" w:color="auto" w:frame="1"/>
        </w:rPr>
        <w:t>a+b</w:t>
      </w:r>
      <w:proofErr w:type="spellEnd"/>
      <w:r w:rsidRPr="001875C1">
        <w:rPr>
          <w:rFonts w:asciiTheme="minorHAnsi" w:hAnsiTheme="minorHAnsi" w:cstheme="minorHAnsi"/>
          <w:color w:val="000000"/>
          <w:sz w:val="28"/>
          <w:szCs w:val="28"/>
          <w:bdr w:val="none" w:sz="0" w:space="0" w:color="auto" w:frame="1"/>
        </w:rPr>
        <w:t>;    </w:t>
      </w:r>
    </w:p>
    <w:p w14:paraId="1452A1C4" w14:textId="77777777" w:rsidR="00956079" w:rsidRPr="001875C1" w:rsidRDefault="00956079">
      <w:pPr>
        <w:numPr>
          <w:ilvl w:val="0"/>
          <w:numId w:val="35"/>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(c);    </w:t>
      </w:r>
    </w:p>
    <w:p w14:paraId="4114A0FD" w14:textId="77777777" w:rsidR="00956079" w:rsidRPr="001875C1" w:rsidRDefault="00956079">
      <w:pPr>
        <w:pStyle w:val="alt"/>
        <w:numPr>
          <w:ilvl w:val="0"/>
          <w:numId w:val="3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70DA02" w14:textId="77777777" w:rsidR="00956079" w:rsidRPr="001875C1" w:rsidRDefault="00956079">
      <w:pPr>
        <w:numPr>
          <w:ilvl w:val="0"/>
          <w:numId w:val="3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7685F3C"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A1A58D7"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20</w:t>
      </w:r>
    </w:p>
    <w:p w14:paraId="1FCEF3FE"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Widening</w:t>
      </w:r>
    </w:p>
    <w:p w14:paraId="6173207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18B1D3EC"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91BB1EA"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36854C27" w14:textId="77777777" w:rsidR="00956079" w:rsidRPr="001875C1" w:rsidRDefault="00956079">
      <w:pPr>
        <w:numPr>
          <w:ilvl w:val="0"/>
          <w:numId w:val="3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float</w:t>
      </w:r>
      <w:r w:rsidRPr="001875C1">
        <w:rPr>
          <w:rFonts w:cstheme="minorHAnsi"/>
          <w:color w:val="000000"/>
          <w:sz w:val="28"/>
          <w:szCs w:val="28"/>
          <w:bdr w:val="none" w:sz="0" w:space="0" w:color="auto" w:frame="1"/>
        </w:rPr>
        <w:t> f=a;  </w:t>
      </w:r>
    </w:p>
    <w:p w14:paraId="32C74E9C"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lastRenderedPageBreak/>
        <w:t>System.out.println</w:t>
      </w:r>
      <w:proofErr w:type="spellEnd"/>
      <w:r w:rsidRPr="001875C1">
        <w:rPr>
          <w:rFonts w:asciiTheme="minorHAnsi" w:hAnsiTheme="minorHAnsi" w:cstheme="minorHAnsi"/>
          <w:color w:val="000000"/>
          <w:sz w:val="28"/>
          <w:szCs w:val="28"/>
          <w:bdr w:val="none" w:sz="0" w:space="0" w:color="auto" w:frame="1"/>
        </w:rPr>
        <w:t>(a);  </w:t>
      </w:r>
    </w:p>
    <w:p w14:paraId="231F735E" w14:textId="77777777" w:rsidR="00956079" w:rsidRPr="001875C1" w:rsidRDefault="00956079">
      <w:pPr>
        <w:numPr>
          <w:ilvl w:val="0"/>
          <w:numId w:val="3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08999593" w14:textId="77777777" w:rsidR="00956079" w:rsidRPr="001875C1" w:rsidRDefault="00956079">
      <w:pPr>
        <w:pStyle w:val="alt"/>
        <w:numPr>
          <w:ilvl w:val="0"/>
          <w:numId w:val="3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70BD34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6BB48748"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07B6BC1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10.0</w:t>
      </w:r>
    </w:p>
    <w:p w14:paraId="085B47D5"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Narrowing (Typecasting)</w:t>
      </w:r>
    </w:p>
    <w:p w14:paraId="30DF58B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035A85DA"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42CD9FDD"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float</w:t>
      </w:r>
      <w:r w:rsidRPr="001875C1">
        <w:rPr>
          <w:rFonts w:asciiTheme="minorHAnsi" w:hAnsiTheme="minorHAnsi" w:cstheme="minorHAnsi"/>
          <w:color w:val="000000"/>
          <w:sz w:val="28"/>
          <w:szCs w:val="28"/>
          <w:bdr w:val="none" w:sz="0" w:space="0" w:color="auto" w:frame="1"/>
        </w:rPr>
        <w:t> f=</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.5f;  </w:t>
      </w:r>
    </w:p>
    <w:p w14:paraId="657AA671"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//int a=f;//Compile time error</w:t>
      </w:r>
      <w:r w:rsidRPr="001875C1">
        <w:rPr>
          <w:rFonts w:cstheme="minorHAnsi"/>
          <w:color w:val="000000"/>
          <w:sz w:val="28"/>
          <w:szCs w:val="28"/>
          <w:bdr w:val="none" w:sz="0" w:space="0" w:color="auto" w:frame="1"/>
        </w:rPr>
        <w:t>  </w:t>
      </w:r>
    </w:p>
    <w:p w14:paraId="2D502FFE"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a=(</w:t>
      </w:r>
      <w:r w:rsidRPr="001875C1">
        <w:rPr>
          <w:rStyle w:val="keyword"/>
          <w:rFonts w:asciiTheme="minorHAnsi" w:eastAsiaTheme="majorEastAsia"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)f;  </w:t>
      </w:r>
    </w:p>
    <w:p w14:paraId="784DEF2C" w14:textId="77777777" w:rsidR="00956079" w:rsidRPr="001875C1" w:rsidRDefault="00956079">
      <w:pPr>
        <w:numPr>
          <w:ilvl w:val="0"/>
          <w:numId w:val="37"/>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(f);  </w:t>
      </w:r>
    </w:p>
    <w:p w14:paraId="60DD6B43" w14:textId="77777777" w:rsidR="00956079" w:rsidRPr="001875C1" w:rsidRDefault="00956079">
      <w:pPr>
        <w:pStyle w:val="alt"/>
        <w:numPr>
          <w:ilvl w:val="0"/>
          <w:numId w:val="37"/>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(a);  </w:t>
      </w:r>
    </w:p>
    <w:p w14:paraId="2968C1FB" w14:textId="77777777" w:rsidR="00956079" w:rsidRPr="001875C1" w:rsidRDefault="00956079">
      <w:pPr>
        <w:numPr>
          <w:ilvl w:val="0"/>
          <w:numId w:val="3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2E68F74"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21A23BD"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10.5</w:t>
      </w:r>
    </w:p>
    <w:p w14:paraId="4FD9F841"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7815B358"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Overflow</w:t>
      </w:r>
    </w:p>
    <w:p w14:paraId="738E4016"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333D756B"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57CE533A"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//Overflow</w:t>
      </w:r>
      <w:r w:rsidRPr="001875C1">
        <w:rPr>
          <w:rFonts w:asciiTheme="minorHAnsi" w:hAnsiTheme="minorHAnsi" w:cstheme="minorHAnsi"/>
          <w:color w:val="000000"/>
          <w:sz w:val="28"/>
          <w:szCs w:val="28"/>
          <w:bdr w:val="none" w:sz="0" w:space="0" w:color="auto" w:frame="1"/>
        </w:rPr>
        <w:t>  </w:t>
      </w:r>
    </w:p>
    <w:p w14:paraId="215BAB3E"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a=</w:t>
      </w:r>
      <w:r w:rsidRPr="001875C1">
        <w:rPr>
          <w:rStyle w:val="number"/>
          <w:rFonts w:cstheme="minorHAnsi"/>
          <w:color w:val="C00000"/>
          <w:sz w:val="28"/>
          <w:szCs w:val="28"/>
          <w:bdr w:val="none" w:sz="0" w:space="0" w:color="auto" w:frame="1"/>
        </w:rPr>
        <w:t>130</w:t>
      </w:r>
      <w:r w:rsidRPr="001875C1">
        <w:rPr>
          <w:rFonts w:cstheme="minorHAnsi"/>
          <w:color w:val="000000"/>
          <w:sz w:val="28"/>
          <w:szCs w:val="28"/>
          <w:bdr w:val="none" w:sz="0" w:space="0" w:color="auto" w:frame="1"/>
        </w:rPr>
        <w:t>;  </w:t>
      </w:r>
    </w:p>
    <w:p w14:paraId="54C534D3"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 b=(</w:t>
      </w:r>
      <w:r w:rsidRPr="001875C1">
        <w:rPr>
          <w:rStyle w:val="keyword"/>
          <w:rFonts w:asciiTheme="minorHAnsi" w:eastAsiaTheme="majorEastAsia" w:hAnsiTheme="minorHAnsi" w:cstheme="minorHAnsi"/>
          <w:b/>
          <w:bCs/>
          <w:color w:val="006699"/>
          <w:sz w:val="28"/>
          <w:szCs w:val="28"/>
          <w:bdr w:val="none" w:sz="0" w:space="0" w:color="auto" w:frame="1"/>
        </w:rPr>
        <w:t>byte</w:t>
      </w:r>
      <w:r w:rsidRPr="001875C1">
        <w:rPr>
          <w:rFonts w:asciiTheme="minorHAnsi" w:hAnsiTheme="minorHAnsi" w:cstheme="minorHAnsi"/>
          <w:color w:val="000000"/>
          <w:sz w:val="28"/>
          <w:szCs w:val="28"/>
          <w:bdr w:val="none" w:sz="0" w:space="0" w:color="auto" w:frame="1"/>
        </w:rPr>
        <w:t>)a;  </w:t>
      </w:r>
    </w:p>
    <w:p w14:paraId="2C88718C" w14:textId="77777777" w:rsidR="00956079" w:rsidRPr="001875C1" w:rsidRDefault="00956079">
      <w:pPr>
        <w:numPr>
          <w:ilvl w:val="0"/>
          <w:numId w:val="38"/>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(a);  </w:t>
      </w:r>
    </w:p>
    <w:p w14:paraId="0978DB1C" w14:textId="77777777" w:rsidR="00956079" w:rsidRPr="001875C1" w:rsidRDefault="00956079">
      <w:pPr>
        <w:pStyle w:val="alt"/>
        <w:numPr>
          <w:ilvl w:val="0"/>
          <w:numId w:val="3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(b);  </w:t>
      </w:r>
    </w:p>
    <w:p w14:paraId="7C7A6D14" w14:textId="77777777" w:rsidR="00956079" w:rsidRPr="001875C1" w:rsidRDefault="00956079">
      <w:pPr>
        <w:numPr>
          <w:ilvl w:val="0"/>
          <w:numId w:val="3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B78309"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E2AEA54"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130</w:t>
      </w:r>
    </w:p>
    <w:p w14:paraId="0F6C6E50" w14:textId="77777777" w:rsidR="00956079" w:rsidRPr="001875C1" w:rsidRDefault="00956079" w:rsidP="00956079">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-126</w:t>
      </w:r>
    </w:p>
    <w:p w14:paraId="4DD0A5B7" w14:textId="77777777" w:rsidR="00956079" w:rsidRPr="001875C1" w:rsidRDefault="00956079" w:rsidP="00956079">
      <w:pPr>
        <w:pStyle w:val="Heading3"/>
        <w:shd w:val="clear" w:color="auto" w:fill="FFFFFF"/>
        <w:spacing w:line="312" w:lineRule="atLeast"/>
        <w:jc w:val="both"/>
        <w:rPr>
          <w:rFonts w:asciiTheme="minorHAnsi" w:hAnsiTheme="minorHAnsi" w:cstheme="minorHAnsi"/>
          <w:color w:val="610B38"/>
          <w:sz w:val="28"/>
          <w:szCs w:val="28"/>
        </w:rPr>
      </w:pPr>
      <w:r w:rsidRPr="001875C1">
        <w:rPr>
          <w:rFonts w:asciiTheme="minorHAnsi" w:hAnsiTheme="minorHAnsi" w:cstheme="minorHAnsi"/>
          <w:b/>
          <w:bCs/>
          <w:color w:val="610B38"/>
          <w:sz w:val="28"/>
          <w:szCs w:val="28"/>
        </w:rPr>
        <w:t>Java Variable Example: Adding Lower Type</w:t>
      </w:r>
    </w:p>
    <w:p w14:paraId="58722F3A"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Simple{</w:t>
      </w:r>
      <w:proofErr w:type="gramEnd"/>
      <w:r w:rsidRPr="001875C1">
        <w:rPr>
          <w:rFonts w:asciiTheme="minorHAnsi" w:hAnsiTheme="minorHAnsi" w:cstheme="minorHAnsi"/>
          <w:color w:val="000000"/>
          <w:sz w:val="28"/>
          <w:szCs w:val="28"/>
          <w:bdr w:val="none" w:sz="0" w:space="0" w:color="auto" w:frame="1"/>
        </w:rPr>
        <w:t>  </w:t>
      </w:r>
    </w:p>
    <w:p w14:paraId="2F8AA46E"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74D2DA10"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eastAsiaTheme="majorEastAsia" w:hAnsiTheme="minorHAnsi" w:cstheme="minorHAnsi"/>
          <w:b/>
          <w:bCs/>
          <w:color w:val="006699"/>
          <w:sz w:val="28"/>
          <w:szCs w:val="28"/>
          <w:bdr w:val="none" w:sz="0" w:space="0" w:color="auto" w:frame="1"/>
        </w:rPr>
        <w:lastRenderedPageBreak/>
        <w:t>byte</w:t>
      </w:r>
      <w:r w:rsidRPr="001875C1">
        <w:rPr>
          <w:rFonts w:asciiTheme="minorHAnsi" w:hAnsiTheme="minorHAnsi" w:cstheme="minorHAnsi"/>
          <w:color w:val="000000"/>
          <w:sz w:val="28"/>
          <w:szCs w:val="28"/>
          <w:bdr w:val="none" w:sz="0" w:space="0" w:color="auto" w:frame="1"/>
        </w:rPr>
        <w:t> a=</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58048A4D"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b=</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
    <w:p w14:paraId="413A9ACB"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//byte c=</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;//Compile Time Error: because </w:t>
      </w:r>
      <w:proofErr w:type="spellStart"/>
      <w:r w:rsidRPr="001875C1">
        <w:rPr>
          <w:rStyle w:val="comment"/>
          <w:rFonts w:asciiTheme="minorHAnsi" w:hAnsiTheme="minorHAnsi" w:cstheme="minorHAnsi"/>
          <w:color w:val="008200"/>
          <w:sz w:val="28"/>
          <w:szCs w:val="28"/>
          <w:bdr w:val="none" w:sz="0" w:space="0" w:color="auto" w:frame="1"/>
        </w:rPr>
        <w:t>a+b</w:t>
      </w:r>
      <w:proofErr w:type="spellEnd"/>
      <w:r w:rsidRPr="001875C1">
        <w:rPr>
          <w:rStyle w:val="comment"/>
          <w:rFonts w:asciiTheme="minorHAnsi" w:hAnsiTheme="minorHAnsi" w:cstheme="minorHAnsi"/>
          <w:color w:val="008200"/>
          <w:sz w:val="28"/>
          <w:szCs w:val="28"/>
          <w:bdr w:val="none" w:sz="0" w:space="0" w:color="auto" w:frame="1"/>
        </w:rPr>
        <w:t>=20 will be int</w:t>
      </w:r>
      <w:r w:rsidRPr="001875C1">
        <w:rPr>
          <w:rFonts w:asciiTheme="minorHAnsi" w:hAnsiTheme="minorHAnsi" w:cstheme="minorHAnsi"/>
          <w:color w:val="000000"/>
          <w:sz w:val="28"/>
          <w:szCs w:val="28"/>
          <w:bdr w:val="none" w:sz="0" w:space="0" w:color="auto" w:frame="1"/>
        </w:rPr>
        <w:t>  </w:t>
      </w:r>
    </w:p>
    <w:p w14:paraId="00512A07"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 c=(</w:t>
      </w:r>
      <w:r w:rsidRPr="001875C1">
        <w:rPr>
          <w:rStyle w:val="keyword"/>
          <w:rFonts w:cstheme="minorHAnsi"/>
          <w:b/>
          <w:bCs/>
          <w:color w:val="006699"/>
          <w:sz w:val="28"/>
          <w:szCs w:val="28"/>
          <w:bdr w:val="none" w:sz="0" w:space="0" w:color="auto" w:frame="1"/>
        </w:rPr>
        <w:t>byte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a+b</w:t>
      </w:r>
      <w:proofErr w:type="spellEnd"/>
      <w:r w:rsidRPr="001875C1">
        <w:rPr>
          <w:rFonts w:cstheme="minorHAnsi"/>
          <w:color w:val="000000"/>
          <w:sz w:val="28"/>
          <w:szCs w:val="28"/>
          <w:bdr w:val="none" w:sz="0" w:space="0" w:color="auto" w:frame="1"/>
        </w:rPr>
        <w:t>);  </w:t>
      </w:r>
    </w:p>
    <w:p w14:paraId="44C5FE92" w14:textId="77777777" w:rsidR="00956079" w:rsidRPr="001875C1" w:rsidRDefault="00956079">
      <w:pPr>
        <w:pStyle w:val="alt"/>
        <w:numPr>
          <w:ilvl w:val="0"/>
          <w:numId w:val="39"/>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  </w:t>
      </w:r>
    </w:p>
    <w:p w14:paraId="7AC4116F" w14:textId="77777777" w:rsidR="00956079" w:rsidRPr="001875C1" w:rsidRDefault="00956079">
      <w:pPr>
        <w:numPr>
          <w:ilvl w:val="0"/>
          <w:numId w:val="3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EDDDB37" w14:textId="77777777" w:rsidR="00956079" w:rsidRPr="001875C1" w:rsidRDefault="00956079" w:rsidP="00956079">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13F44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w:t>
      </w:r>
      <w:bookmarkStart w:id="2" w:name="_Hlk114843005"/>
      <w:r w:rsidRPr="001875C1">
        <w:rPr>
          <w:rStyle w:val="comment"/>
          <w:rFonts w:asciiTheme="minorHAnsi" w:hAnsiTheme="minorHAnsi" w:cstheme="minorHAnsi"/>
          <w:color w:val="008200"/>
          <w:sz w:val="28"/>
          <w:szCs w:val="28"/>
          <w:bdr w:val="none" w:sz="0" w:space="0" w:color="auto" w:frame="1"/>
        </w:rPr>
        <w:t>Java Program to demonstrate the use of static variable</w:t>
      </w:r>
      <w:r w:rsidRPr="001875C1">
        <w:rPr>
          <w:rFonts w:asciiTheme="minorHAnsi" w:hAnsiTheme="minorHAnsi" w:cstheme="minorHAnsi"/>
          <w:color w:val="000000"/>
          <w:sz w:val="28"/>
          <w:szCs w:val="28"/>
          <w:bdr w:val="none" w:sz="0" w:space="0" w:color="auto" w:frame="1"/>
        </w:rPr>
        <w:t>  </w:t>
      </w:r>
      <w:bookmarkEnd w:id="2"/>
    </w:p>
    <w:p w14:paraId="158EB6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class</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Student{</w:t>
      </w:r>
      <w:proofErr w:type="gramEnd"/>
      <w:r w:rsidRPr="001875C1">
        <w:rPr>
          <w:rFonts w:cstheme="minorHAnsi"/>
          <w:color w:val="000000"/>
          <w:sz w:val="28"/>
          <w:szCs w:val="28"/>
          <w:bdr w:val="none" w:sz="0" w:space="0" w:color="auto" w:frame="1"/>
        </w:rPr>
        <w:t>  </w:t>
      </w:r>
    </w:p>
    <w:p w14:paraId="1EFE6E5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rollno</w:t>
      </w:r>
      <w:proofErr w:type="spellEnd"/>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//instance variable</w:t>
      </w:r>
      <w:r w:rsidRPr="001875C1">
        <w:rPr>
          <w:rFonts w:asciiTheme="minorHAnsi" w:hAnsiTheme="minorHAnsi" w:cstheme="minorHAnsi"/>
          <w:color w:val="000000"/>
          <w:sz w:val="28"/>
          <w:szCs w:val="28"/>
          <w:bdr w:val="none" w:sz="0" w:space="0" w:color="auto" w:frame="1"/>
        </w:rPr>
        <w:t>  </w:t>
      </w:r>
    </w:p>
    <w:p w14:paraId="21DB795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String name;  </w:t>
      </w:r>
    </w:p>
    <w:p w14:paraId="7BC9C20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String college =</w:t>
      </w:r>
      <w:r w:rsidRPr="001875C1">
        <w:rPr>
          <w:rStyle w:val="string"/>
          <w:rFonts w:asciiTheme="minorHAnsi" w:eastAsiaTheme="majorEastAsia" w:hAnsiTheme="minorHAnsi" w:cstheme="minorHAnsi"/>
          <w:color w:val="0000FF"/>
          <w:sz w:val="28"/>
          <w:szCs w:val="28"/>
          <w:bdr w:val="none" w:sz="0" w:space="0" w:color="auto" w:frame="1"/>
        </w:rPr>
        <w:t>"ITS"</w:t>
      </w:r>
      <w:r w:rsidRPr="001875C1">
        <w:rPr>
          <w:rFonts w:asciiTheme="minorHAnsi" w:hAnsiTheme="minorHAnsi" w:cstheme="minorHAnsi"/>
          <w:color w:val="000000"/>
          <w:sz w:val="28"/>
          <w:szCs w:val="28"/>
          <w:bdr w:val="none" w:sz="0" w:space="0" w:color="auto" w:frame="1"/>
        </w:rPr>
        <w:t>;</w:t>
      </w:r>
      <w:r w:rsidRPr="001875C1">
        <w:rPr>
          <w:rStyle w:val="comment"/>
          <w:rFonts w:asciiTheme="minorHAnsi" w:hAnsiTheme="minorHAnsi" w:cstheme="minorHAnsi"/>
          <w:color w:val="008200"/>
          <w:sz w:val="28"/>
          <w:szCs w:val="28"/>
          <w:bdr w:val="none" w:sz="0" w:space="0" w:color="auto" w:frame="1"/>
        </w:rPr>
        <w:t>//static variable</w:t>
      </w:r>
      <w:r w:rsidRPr="001875C1">
        <w:rPr>
          <w:rFonts w:asciiTheme="minorHAnsi" w:hAnsiTheme="minorHAnsi" w:cstheme="minorHAnsi"/>
          <w:color w:val="000000"/>
          <w:sz w:val="28"/>
          <w:szCs w:val="28"/>
          <w:bdr w:val="none" w:sz="0" w:space="0" w:color="auto" w:frame="1"/>
        </w:rPr>
        <w:t>  </w:t>
      </w:r>
    </w:p>
    <w:p w14:paraId="0624BFAA"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//constructor</w:t>
      </w:r>
      <w:r w:rsidRPr="001875C1">
        <w:rPr>
          <w:rFonts w:cstheme="minorHAnsi"/>
          <w:color w:val="000000"/>
          <w:sz w:val="28"/>
          <w:szCs w:val="28"/>
          <w:bdr w:val="none" w:sz="0" w:space="0" w:color="auto" w:frame="1"/>
        </w:rPr>
        <w:t>  </w:t>
      </w:r>
    </w:p>
    <w:p w14:paraId="4AD996D4"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Student(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r, String n){  </w:t>
      </w:r>
    </w:p>
    <w:p w14:paraId="187C1417"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rollno</w:t>
      </w:r>
      <w:proofErr w:type="spellEnd"/>
      <w:r w:rsidRPr="001875C1">
        <w:rPr>
          <w:rFonts w:cstheme="minorHAnsi"/>
          <w:color w:val="000000"/>
          <w:sz w:val="28"/>
          <w:szCs w:val="28"/>
          <w:bdr w:val="none" w:sz="0" w:space="0" w:color="auto" w:frame="1"/>
        </w:rPr>
        <w:t> = r;  </w:t>
      </w:r>
    </w:p>
    <w:p w14:paraId="6B1B7E5C"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name = n;  </w:t>
      </w:r>
    </w:p>
    <w:p w14:paraId="18CB7E9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51C53C27"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//method to display the values</w:t>
      </w:r>
      <w:r w:rsidRPr="001875C1">
        <w:rPr>
          <w:rFonts w:asciiTheme="minorHAnsi" w:hAnsiTheme="minorHAnsi" w:cstheme="minorHAnsi"/>
          <w:color w:val="000000"/>
          <w:sz w:val="28"/>
          <w:szCs w:val="28"/>
          <w:bdr w:val="none" w:sz="0" w:space="0" w:color="auto" w:frame="1"/>
        </w:rPr>
        <w:t>  </w:t>
      </w:r>
    </w:p>
    <w:p w14:paraId="16A18C5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display </w:t>
      </w:r>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System.out.println(rollno+</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+name+</w:t>
      </w:r>
      <w:r w:rsidRPr="001875C1">
        <w:rPr>
          <w:rStyle w:val="string"/>
          <w:rFonts w:cstheme="minorHAnsi"/>
          <w:color w:val="0000FF"/>
          <w:sz w:val="28"/>
          <w:szCs w:val="28"/>
          <w:bdr w:val="none" w:sz="0" w:space="0" w:color="auto" w:frame="1"/>
        </w:rPr>
        <w:t>" "</w:t>
      </w:r>
      <w:r w:rsidRPr="001875C1">
        <w:rPr>
          <w:rFonts w:cstheme="minorHAnsi"/>
          <w:color w:val="000000"/>
          <w:sz w:val="28"/>
          <w:szCs w:val="28"/>
          <w:bdr w:val="none" w:sz="0" w:space="0" w:color="auto" w:frame="1"/>
        </w:rPr>
        <w:t>+college);}  </w:t>
      </w:r>
    </w:p>
    <w:p w14:paraId="4E90EBB2"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8AEF790"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//Test class to show the values of objects</w:t>
      </w:r>
      <w:r w:rsidRPr="001875C1">
        <w:rPr>
          <w:rFonts w:cstheme="minorHAnsi"/>
          <w:color w:val="000000"/>
          <w:sz w:val="28"/>
          <w:szCs w:val="28"/>
          <w:bdr w:val="none" w:sz="0" w:space="0" w:color="auto" w:frame="1"/>
        </w:rPr>
        <w:t>  </w:t>
      </w:r>
    </w:p>
    <w:p w14:paraId="5B5C185E"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TestStaticVariable1{  </w:t>
      </w:r>
    </w:p>
    <w:p w14:paraId="771FABCE"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w:t>
      </w:r>
    </w:p>
    <w:p w14:paraId="150EFFFD"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Student s1 = </w:t>
      </w:r>
      <w:r w:rsidRPr="001875C1">
        <w:rPr>
          <w:rStyle w:val="keyword"/>
          <w:rFonts w:asciiTheme="minorHAnsi" w:hAnsiTheme="minorHAnsi" w:cstheme="minorHAnsi"/>
          <w:b/>
          <w:bCs/>
          <w:color w:val="006699"/>
          <w:sz w:val="28"/>
          <w:szCs w:val="28"/>
          <w:bdr w:val="none" w:sz="0" w:space="0" w:color="auto" w:frame="1"/>
        </w:rPr>
        <w:t>new</w:t>
      </w:r>
      <w:r w:rsidRPr="001875C1">
        <w:rPr>
          <w:rFonts w:asciiTheme="minorHAnsi" w:hAnsiTheme="minorHAnsi" w:cstheme="minorHAnsi"/>
          <w:color w:val="000000"/>
          <w:sz w:val="28"/>
          <w:szCs w:val="28"/>
          <w:bdr w:val="none" w:sz="0" w:space="0" w:color="auto" w:frame="1"/>
        </w:rPr>
        <w:t> Student(</w:t>
      </w:r>
      <w:r w:rsidRPr="001875C1">
        <w:rPr>
          <w:rStyle w:val="number"/>
          <w:rFonts w:asciiTheme="minorHAnsi" w:hAnsiTheme="minorHAnsi" w:cstheme="minorHAnsi"/>
          <w:color w:val="C00000"/>
          <w:sz w:val="28"/>
          <w:szCs w:val="28"/>
          <w:bdr w:val="none" w:sz="0" w:space="0" w:color="auto" w:frame="1"/>
        </w:rPr>
        <w:t>111</w:t>
      </w:r>
      <w:r w:rsidRPr="001875C1">
        <w:rPr>
          <w:rFonts w:asciiTheme="minorHAnsi" w:hAnsiTheme="minorHAnsi" w:cstheme="minorHAnsi"/>
          <w:color w:val="000000"/>
          <w:sz w:val="28"/>
          <w:szCs w:val="28"/>
          <w:bdr w:val="none" w:sz="0" w:space="0" w:color="auto" w:frame="1"/>
        </w:rPr>
        <w:t>,</w:t>
      </w:r>
      <w:r w:rsidRPr="001875C1">
        <w:rPr>
          <w:rStyle w:val="string"/>
          <w:rFonts w:asciiTheme="minorHAnsi" w:eastAsiaTheme="majorEastAsia" w:hAnsiTheme="minorHAnsi" w:cstheme="minorHAnsi"/>
          <w:color w:val="0000FF"/>
          <w:sz w:val="28"/>
          <w:szCs w:val="28"/>
          <w:bdr w:val="none" w:sz="0" w:space="0" w:color="auto" w:frame="1"/>
        </w:rPr>
        <w:t>"Karan"</w:t>
      </w:r>
      <w:r w:rsidRPr="001875C1">
        <w:rPr>
          <w:rFonts w:asciiTheme="minorHAnsi" w:hAnsiTheme="minorHAnsi" w:cstheme="minorHAnsi"/>
          <w:color w:val="000000"/>
          <w:sz w:val="28"/>
          <w:szCs w:val="28"/>
          <w:bdr w:val="none" w:sz="0" w:space="0" w:color="auto" w:frame="1"/>
        </w:rPr>
        <w:t>);  </w:t>
      </w:r>
    </w:p>
    <w:p w14:paraId="7B7F5404"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Student s2 = </w:t>
      </w:r>
      <w:r w:rsidRPr="001875C1">
        <w:rPr>
          <w:rStyle w:val="keyword"/>
          <w:rFonts w:cstheme="minorHAnsi"/>
          <w:b/>
          <w:bCs/>
          <w:color w:val="006699"/>
          <w:sz w:val="28"/>
          <w:szCs w:val="28"/>
          <w:bdr w:val="none" w:sz="0" w:space="0" w:color="auto" w:frame="1"/>
        </w:rPr>
        <w:t>new</w:t>
      </w:r>
      <w:r w:rsidRPr="001875C1">
        <w:rPr>
          <w:rFonts w:cstheme="minorHAnsi"/>
          <w:color w:val="000000"/>
          <w:sz w:val="28"/>
          <w:szCs w:val="28"/>
          <w:bdr w:val="none" w:sz="0" w:space="0" w:color="auto" w:frame="1"/>
        </w:rPr>
        <w:t> Student(</w:t>
      </w:r>
      <w:r w:rsidRPr="001875C1">
        <w:rPr>
          <w:rStyle w:val="number"/>
          <w:rFonts w:cstheme="minorHAnsi"/>
          <w:color w:val="C00000"/>
          <w:sz w:val="28"/>
          <w:szCs w:val="28"/>
          <w:bdr w:val="none" w:sz="0" w:space="0" w:color="auto" w:frame="1"/>
        </w:rPr>
        <w:t>222</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"Aryan"</w:t>
      </w:r>
      <w:r w:rsidRPr="001875C1">
        <w:rPr>
          <w:rFonts w:cstheme="minorHAnsi"/>
          <w:color w:val="000000"/>
          <w:sz w:val="28"/>
          <w:szCs w:val="28"/>
          <w:bdr w:val="none" w:sz="0" w:space="0" w:color="auto" w:frame="1"/>
        </w:rPr>
        <w:t>);  </w:t>
      </w:r>
    </w:p>
    <w:p w14:paraId="5EC705C0"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//we can change the college of all objects by the single line of code</w:t>
      </w:r>
      <w:r w:rsidRPr="001875C1">
        <w:rPr>
          <w:rFonts w:asciiTheme="minorHAnsi" w:hAnsiTheme="minorHAnsi" w:cstheme="minorHAnsi"/>
          <w:color w:val="000000"/>
          <w:sz w:val="28"/>
          <w:szCs w:val="28"/>
          <w:bdr w:val="none" w:sz="0" w:space="0" w:color="auto" w:frame="1"/>
        </w:rPr>
        <w:t>  </w:t>
      </w:r>
    </w:p>
    <w:p w14:paraId="143490F6"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w:t>
      </w:r>
      <w:proofErr w:type="spellStart"/>
      <w:r w:rsidRPr="001875C1">
        <w:rPr>
          <w:rStyle w:val="comment"/>
          <w:rFonts w:cstheme="minorHAnsi"/>
          <w:color w:val="008200"/>
          <w:sz w:val="28"/>
          <w:szCs w:val="28"/>
          <w:bdr w:val="none" w:sz="0" w:space="0" w:color="auto" w:frame="1"/>
        </w:rPr>
        <w:t>Student.college</w:t>
      </w:r>
      <w:proofErr w:type="spellEnd"/>
      <w:r w:rsidRPr="001875C1">
        <w:rPr>
          <w:rStyle w:val="comment"/>
          <w:rFonts w:cstheme="minorHAnsi"/>
          <w:color w:val="008200"/>
          <w:sz w:val="28"/>
          <w:szCs w:val="28"/>
          <w:bdr w:val="none" w:sz="0" w:space="0" w:color="auto" w:frame="1"/>
        </w:rPr>
        <w:t>="BBDIT";</w:t>
      </w:r>
      <w:r w:rsidRPr="001875C1">
        <w:rPr>
          <w:rFonts w:cstheme="minorHAnsi"/>
          <w:color w:val="000000"/>
          <w:sz w:val="28"/>
          <w:szCs w:val="28"/>
          <w:bdr w:val="none" w:sz="0" w:space="0" w:color="auto" w:frame="1"/>
        </w:rPr>
        <w:t>  </w:t>
      </w:r>
    </w:p>
    <w:p w14:paraId="3FA9EAA9"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w:t>
      </w:r>
      <w:proofErr w:type="gramStart"/>
      <w:r w:rsidRPr="001875C1">
        <w:rPr>
          <w:rFonts w:asciiTheme="minorHAnsi" w:hAnsiTheme="minorHAnsi" w:cstheme="minorHAnsi"/>
          <w:color w:val="000000"/>
          <w:sz w:val="28"/>
          <w:szCs w:val="28"/>
          <w:bdr w:val="none" w:sz="0" w:space="0" w:color="auto" w:frame="1"/>
        </w:rPr>
        <w:t>1.display</w:t>
      </w:r>
      <w:proofErr w:type="gramEnd"/>
      <w:r w:rsidRPr="001875C1">
        <w:rPr>
          <w:rFonts w:asciiTheme="minorHAnsi" w:hAnsiTheme="minorHAnsi" w:cstheme="minorHAnsi"/>
          <w:color w:val="000000"/>
          <w:sz w:val="28"/>
          <w:szCs w:val="28"/>
          <w:bdr w:val="none" w:sz="0" w:space="0" w:color="auto" w:frame="1"/>
        </w:rPr>
        <w:t>();  </w:t>
      </w:r>
    </w:p>
    <w:p w14:paraId="749C1F32"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s</w:t>
      </w:r>
      <w:proofErr w:type="gramStart"/>
      <w:r w:rsidRPr="001875C1">
        <w:rPr>
          <w:rFonts w:cstheme="minorHAnsi"/>
          <w:color w:val="000000"/>
          <w:sz w:val="28"/>
          <w:szCs w:val="28"/>
          <w:bdr w:val="none" w:sz="0" w:space="0" w:color="auto" w:frame="1"/>
        </w:rPr>
        <w:t>2.display</w:t>
      </w:r>
      <w:proofErr w:type="gramEnd"/>
      <w:r w:rsidRPr="001875C1">
        <w:rPr>
          <w:rFonts w:cstheme="minorHAnsi"/>
          <w:color w:val="000000"/>
          <w:sz w:val="28"/>
          <w:szCs w:val="28"/>
          <w:bdr w:val="none" w:sz="0" w:space="0" w:color="auto" w:frame="1"/>
        </w:rPr>
        <w:t>();  </w:t>
      </w:r>
    </w:p>
    <w:p w14:paraId="2465BE25" w14:textId="77777777" w:rsidR="00EE6FFE" w:rsidRPr="001875C1" w:rsidRDefault="00EE6FFE">
      <w:pPr>
        <w:pStyle w:val="alt"/>
        <w:numPr>
          <w:ilvl w:val="0"/>
          <w:numId w:val="4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6E3C6A61" w14:textId="77777777" w:rsidR="00EE6FFE" w:rsidRPr="001875C1" w:rsidRDefault="00EE6FFE">
      <w:pPr>
        <w:numPr>
          <w:ilvl w:val="0"/>
          <w:numId w:val="4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EC9FC62" w14:textId="77777777" w:rsidR="00EE6FFE" w:rsidRPr="001875C1" w:rsidRDefault="00000000" w:rsidP="00EE6FFE">
      <w:pPr>
        <w:spacing w:line="240" w:lineRule="auto"/>
        <w:rPr>
          <w:rFonts w:cstheme="minorHAnsi"/>
          <w:sz w:val="28"/>
          <w:szCs w:val="28"/>
        </w:rPr>
      </w:pPr>
      <w:hyperlink r:id="rId75" w:tgtFrame="_blank" w:history="1">
        <w:r w:rsidR="00EE6FFE" w:rsidRPr="001875C1">
          <w:rPr>
            <w:rStyle w:val="Hyperlink"/>
            <w:rFonts w:cstheme="minorHAnsi"/>
            <w:b/>
            <w:bCs/>
            <w:color w:val="FFFFFF"/>
            <w:sz w:val="28"/>
            <w:szCs w:val="28"/>
            <w:shd w:val="clear" w:color="auto" w:fill="4CAF50"/>
          </w:rPr>
          <w:t>Test it Now</w:t>
        </w:r>
      </w:hyperlink>
    </w:p>
    <w:p w14:paraId="45E3F9DE" w14:textId="77777777" w:rsidR="00EE6FFE" w:rsidRPr="001875C1" w:rsidRDefault="00EE6FFE" w:rsidP="00EE6FFE">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Output:</w:t>
      </w:r>
    </w:p>
    <w:p w14:paraId="55F59150"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111 Karan ITS</w:t>
      </w:r>
    </w:p>
    <w:p w14:paraId="48D497D5" w14:textId="77777777" w:rsidR="00EE6FFE" w:rsidRPr="001875C1" w:rsidRDefault="00EE6FFE" w:rsidP="00EE6FFE">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222 Aryan ITS</w:t>
      </w:r>
    </w:p>
    <w:p w14:paraId="77DC7A60" w14:textId="5BEE2D49" w:rsidR="00FA3843" w:rsidRPr="001875C1" w:rsidRDefault="00EE6FFE" w:rsidP="00EE6FFE">
      <w:pPr>
        <w:spacing w:before="375" w:after="375"/>
        <w:rPr>
          <w:rFonts w:cstheme="minorHAnsi"/>
          <w:sz w:val="28"/>
          <w:szCs w:val="28"/>
        </w:rPr>
      </w:pPr>
      <w:r w:rsidRPr="001875C1">
        <w:rPr>
          <w:rFonts w:cstheme="minorHAnsi"/>
          <w:noProof/>
          <w:sz w:val="28"/>
          <w:szCs w:val="28"/>
        </w:rPr>
        <w:drawing>
          <wp:inline distT="0" distB="0" distL="0" distR="0" wp14:anchorId="22CCACF5" wp14:editId="0AF09BF3">
            <wp:extent cx="5731510" cy="4124960"/>
            <wp:effectExtent l="0" t="0" r="2540" b="8890"/>
            <wp:docPr id="8" name="Picture 8"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c Vari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124960"/>
                    </a:xfrm>
                    <a:prstGeom prst="rect">
                      <a:avLst/>
                    </a:prstGeom>
                    <a:noFill/>
                    <a:ln>
                      <a:noFill/>
                    </a:ln>
                  </pic:spPr>
                </pic:pic>
              </a:graphicData>
            </a:graphic>
          </wp:inline>
        </w:drawing>
      </w:r>
    </w:p>
    <w:p w14:paraId="5B4C2EAC" w14:textId="14A75E92" w:rsidR="001A0397" w:rsidRPr="001875C1" w:rsidRDefault="001A0397" w:rsidP="00EE6FFE">
      <w:pPr>
        <w:spacing w:before="375" w:after="375"/>
        <w:rPr>
          <w:rFonts w:cstheme="minorHAnsi"/>
          <w:sz w:val="28"/>
          <w:szCs w:val="28"/>
        </w:rPr>
      </w:pPr>
    </w:p>
    <w:p w14:paraId="73E3B198" w14:textId="01211B05" w:rsidR="001A0397" w:rsidRPr="001875C1" w:rsidRDefault="001A0397" w:rsidP="00EE6FFE">
      <w:pPr>
        <w:spacing w:before="375" w:after="375"/>
        <w:rPr>
          <w:rFonts w:cstheme="minorHAnsi"/>
          <w:sz w:val="28"/>
          <w:szCs w:val="28"/>
        </w:rPr>
      </w:pPr>
    </w:p>
    <w:p w14:paraId="6E163999" w14:textId="65AC97EB" w:rsidR="001A0397" w:rsidRPr="001875C1" w:rsidRDefault="001A0397" w:rsidP="00EE6FFE">
      <w:pPr>
        <w:spacing w:before="375" w:after="375"/>
        <w:rPr>
          <w:rFonts w:cstheme="minorHAnsi"/>
          <w:sz w:val="28"/>
          <w:szCs w:val="28"/>
        </w:rPr>
      </w:pPr>
    </w:p>
    <w:p w14:paraId="50D4CA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three types of control flow statements.</w:t>
      </w:r>
    </w:p>
    <w:p w14:paraId="0E756262"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Decision Making statements</w:t>
      </w:r>
    </w:p>
    <w:p w14:paraId="484C14C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bookmarkStart w:id="3" w:name="_Hlk114843497"/>
      <w:r w:rsidRPr="001875C1">
        <w:rPr>
          <w:rFonts w:cstheme="minorHAnsi"/>
          <w:color w:val="000000"/>
          <w:sz w:val="28"/>
          <w:szCs w:val="28"/>
        </w:rPr>
        <w:t>if statements</w:t>
      </w:r>
      <w:bookmarkEnd w:id="3"/>
    </w:p>
    <w:p w14:paraId="29C51112"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switch statement</w:t>
      </w:r>
    </w:p>
    <w:p w14:paraId="082CBB08"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4" w:name="_Hlk114843560"/>
      <w:r w:rsidRPr="001875C1">
        <w:rPr>
          <w:rFonts w:cstheme="minorHAnsi"/>
          <w:color w:val="000000"/>
          <w:sz w:val="28"/>
          <w:szCs w:val="28"/>
        </w:rPr>
        <w:t>Loop statements</w:t>
      </w:r>
    </w:p>
    <w:p w14:paraId="370FCD11"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 while loop</w:t>
      </w:r>
    </w:p>
    <w:p w14:paraId="743AD0A0"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0F6286F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51E03028"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for-each loop</w:t>
      </w:r>
    </w:p>
    <w:p w14:paraId="20A44F7E" w14:textId="77777777" w:rsidR="001A0397" w:rsidRPr="001875C1" w:rsidRDefault="001A0397">
      <w:pPr>
        <w:numPr>
          <w:ilvl w:val="0"/>
          <w:numId w:val="41"/>
        </w:numPr>
        <w:shd w:val="clear" w:color="auto" w:fill="FFFFFF"/>
        <w:spacing w:before="60" w:after="100" w:afterAutospacing="1" w:line="375" w:lineRule="atLeast"/>
        <w:jc w:val="both"/>
        <w:rPr>
          <w:rFonts w:cstheme="minorHAnsi"/>
          <w:color w:val="000000"/>
          <w:sz w:val="28"/>
          <w:szCs w:val="28"/>
        </w:rPr>
      </w:pPr>
      <w:bookmarkStart w:id="5" w:name="_Hlk114843612"/>
      <w:bookmarkEnd w:id="4"/>
      <w:r w:rsidRPr="001875C1">
        <w:rPr>
          <w:rFonts w:cstheme="minorHAnsi"/>
          <w:color w:val="000000"/>
          <w:sz w:val="28"/>
          <w:szCs w:val="28"/>
        </w:rPr>
        <w:lastRenderedPageBreak/>
        <w:t>Jump statements</w:t>
      </w:r>
    </w:p>
    <w:p w14:paraId="5A8A49E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w:t>
      </w:r>
    </w:p>
    <w:p w14:paraId="0641CE15" w14:textId="77777777" w:rsidR="001A0397" w:rsidRPr="001875C1" w:rsidRDefault="001A0397">
      <w:pPr>
        <w:numPr>
          <w:ilvl w:val="1"/>
          <w:numId w:val="4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continue statement</w:t>
      </w:r>
    </w:p>
    <w:bookmarkEnd w:id="5"/>
    <w:p w14:paraId="258BA0B8"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Decision-Making statements:</w:t>
      </w:r>
    </w:p>
    <w:p w14:paraId="78A1894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681D8D10"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1) If Statement:</w:t>
      </w:r>
    </w:p>
    <w:p w14:paraId="50B998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14:paraId="7B1379C3" w14:textId="059FB47A" w:rsidR="001A0397" w:rsidRPr="001875C1" w:rsidRDefault="001A0397" w:rsidP="001A0397">
      <w:pPr>
        <w:shd w:val="clear" w:color="auto" w:fill="000000"/>
        <w:jc w:val="center"/>
        <w:textAlignment w:val="top"/>
        <w:rPr>
          <w:rFonts w:cstheme="minorHAnsi"/>
          <w:color w:val="FFFFFF"/>
          <w:sz w:val="28"/>
          <w:szCs w:val="28"/>
          <w:lang w:val="en"/>
        </w:rPr>
      </w:pPr>
      <w:r w:rsidRPr="001875C1">
        <w:rPr>
          <w:rStyle w:val="vjs-control-text"/>
          <w:rFonts w:cstheme="minorHAnsi"/>
          <w:color w:val="FFFFFF"/>
          <w:sz w:val="28"/>
          <w:szCs w:val="28"/>
          <w:bdr w:val="none" w:sz="0" w:space="0" w:color="auto" w:frame="1"/>
          <w:lang w:val="en"/>
        </w:rPr>
        <w:t xml:space="preserve">Play </w:t>
      </w:r>
      <w:proofErr w:type="spellStart"/>
      <w:r w:rsidRPr="001875C1">
        <w:rPr>
          <w:rStyle w:val="vjs-control-text"/>
          <w:rFonts w:cstheme="minorHAnsi"/>
          <w:color w:val="FFFFFF"/>
          <w:sz w:val="28"/>
          <w:szCs w:val="28"/>
          <w:bdr w:val="none" w:sz="0" w:space="0" w:color="auto" w:frame="1"/>
          <w:lang w:val="en"/>
        </w:rPr>
        <w:t>Video</w:t>
      </w:r>
      <w:r w:rsidRPr="001875C1">
        <w:rPr>
          <w:rFonts w:cstheme="minorHAnsi"/>
          <w:color w:val="241F2C"/>
          <w:sz w:val="28"/>
          <w:szCs w:val="28"/>
          <w:lang w:val="en"/>
        </w:rPr>
        <w:t>x</w:t>
      </w:r>
      <w:proofErr w:type="spellEnd"/>
      <w:r w:rsidRPr="001875C1">
        <w:rPr>
          <w:rFonts w:cstheme="minorHAnsi"/>
          <w:noProof/>
          <w:color w:val="0000FF"/>
          <w:sz w:val="28"/>
          <w:szCs w:val="28"/>
          <w:lang w:val="en"/>
        </w:rPr>
        <w:drawing>
          <wp:inline distT="0" distB="0" distL="0" distR="0" wp14:anchorId="06819162" wp14:editId="3B59F884">
            <wp:extent cx="2286000" cy="2292985"/>
            <wp:effectExtent l="0" t="0" r="0" b="0"/>
            <wp:docPr id="12" name="Picture 1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353320DB"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Simple if statement</w:t>
      </w:r>
    </w:p>
    <w:p w14:paraId="05804482"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 statement</w:t>
      </w:r>
    </w:p>
    <w:p w14:paraId="24D0E5A0"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if-else-if ladder</w:t>
      </w:r>
    </w:p>
    <w:p w14:paraId="7D060004" w14:textId="77777777" w:rsidR="001A0397" w:rsidRPr="001875C1" w:rsidRDefault="001A0397">
      <w:pPr>
        <w:numPr>
          <w:ilvl w:val="0"/>
          <w:numId w:val="42"/>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Nested if-statement</w:t>
      </w:r>
    </w:p>
    <w:p w14:paraId="6A3B91F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if-statements one by one.</w:t>
      </w:r>
    </w:p>
    <w:p w14:paraId="0A5A810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1) Simple if statement:</w:t>
      </w:r>
    </w:p>
    <w:p w14:paraId="4D149F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the most basic statement among all control flow statements in Java. It evaluates a Boolean expression and enables the program to enter a block of code if the expression evaluates to true.</w:t>
      </w:r>
    </w:p>
    <w:p w14:paraId="2B2636F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 statement is given below.</w:t>
      </w:r>
    </w:p>
    <w:p w14:paraId="7418B1D8"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726BAA2B" w14:textId="77777777" w:rsidR="001A0397" w:rsidRPr="001875C1" w:rsidRDefault="001A0397">
      <w:pPr>
        <w:numPr>
          <w:ilvl w:val="0"/>
          <w:numId w:val="4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76C39D2" w14:textId="77777777" w:rsidR="001A0397" w:rsidRPr="001875C1" w:rsidRDefault="001A0397">
      <w:pPr>
        <w:pStyle w:val="alt"/>
        <w:numPr>
          <w:ilvl w:val="0"/>
          <w:numId w:val="4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F2ED0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statement in the java code.</w:t>
      </w:r>
    </w:p>
    <w:p w14:paraId="6B7CFBA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Student.java</w:t>
      </w:r>
    </w:p>
    <w:p w14:paraId="34CF90F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19F9E080"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222656E2"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33DFE16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2ED753A9"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15B13E0F"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&gt; </w:t>
      </w:r>
      <w:r w:rsidRPr="001875C1">
        <w:rPr>
          <w:rStyle w:val="number"/>
          <w:rFonts w:asciiTheme="minorHAnsi" w:hAnsiTheme="minorHAnsi" w:cstheme="minorHAnsi"/>
          <w:color w:val="C00000"/>
          <w:sz w:val="28"/>
          <w:szCs w:val="28"/>
          <w:bdr w:val="none" w:sz="0" w:space="0" w:color="auto" w:frame="1"/>
        </w:rPr>
        <w:t>20</w:t>
      </w:r>
      <w:r w:rsidRPr="001875C1">
        <w:rPr>
          <w:rFonts w:asciiTheme="minorHAnsi" w:hAnsiTheme="minorHAnsi" w:cstheme="minorHAnsi"/>
          <w:color w:val="000000"/>
          <w:sz w:val="28"/>
          <w:szCs w:val="28"/>
          <w:bdr w:val="none" w:sz="0" w:space="0" w:color="auto" w:frame="1"/>
        </w:rPr>
        <w:t>) {    </w:t>
      </w:r>
    </w:p>
    <w:p w14:paraId="4BA679C0" w14:textId="77777777" w:rsidR="001A0397" w:rsidRPr="001875C1" w:rsidRDefault="001A0397">
      <w:pPr>
        <w:numPr>
          <w:ilvl w:val="0"/>
          <w:numId w:val="44"/>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4C998C59"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9AA04C1" w14:textId="77777777" w:rsidR="001A0397" w:rsidRPr="001875C1" w:rsidRDefault="001A0397">
      <w:pPr>
        <w:numPr>
          <w:ilvl w:val="0"/>
          <w:numId w:val="4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A853276" w14:textId="77777777" w:rsidR="001A0397" w:rsidRPr="001875C1" w:rsidRDefault="001A0397">
      <w:pPr>
        <w:pStyle w:val="alt"/>
        <w:numPr>
          <w:ilvl w:val="0"/>
          <w:numId w:val="4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2EDA4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21C2D46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4A5AA92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2) if-else statement</w:t>
      </w:r>
    </w:p>
    <w:p w14:paraId="131889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77" w:history="1">
        <w:r w:rsidRPr="001875C1">
          <w:rPr>
            <w:rStyle w:val="Hyperlink"/>
            <w:rFonts w:asciiTheme="minorHAnsi" w:hAnsiTheme="minorHAnsi" w:cstheme="minorHAnsi"/>
            <w:color w:val="008000"/>
            <w:sz w:val="28"/>
            <w:szCs w:val="28"/>
            <w:u w:val="none"/>
          </w:rPr>
          <w:t>if-else statement</w:t>
        </w:r>
      </w:hyperlink>
      <w:r w:rsidRPr="001875C1">
        <w:rPr>
          <w:rFonts w:asciiTheme="minorHAnsi" w:hAnsiTheme="minorHAnsi" w:cstheme="minorHAnsi"/>
          <w:color w:val="333333"/>
          <w:sz w:val="28"/>
          <w:szCs w:val="28"/>
        </w:rPr>
        <w:t> is an extension to the if-statement, which uses another block of code, i.e., else block. The else block is executed if the condition of the if-block is evaluated as false.</w:t>
      </w:r>
    </w:p>
    <w:p w14:paraId="2F6E132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Syntax:</w:t>
      </w:r>
    </w:p>
    <w:p w14:paraId="2CE131D5"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(condition) {    </w:t>
      </w:r>
    </w:p>
    <w:p w14:paraId="5641857B"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is true </w:t>
      </w:r>
      <w:r w:rsidRPr="001875C1">
        <w:rPr>
          <w:rFonts w:cstheme="minorHAnsi"/>
          <w:color w:val="000000"/>
          <w:sz w:val="28"/>
          <w:szCs w:val="28"/>
          <w:bdr w:val="none" w:sz="0" w:space="0" w:color="auto" w:frame="1"/>
        </w:rPr>
        <w:t>  </w:t>
      </w:r>
    </w:p>
    <w:p w14:paraId="2AAA9601"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D49616D" w14:textId="77777777" w:rsidR="001A0397" w:rsidRPr="001875C1" w:rsidRDefault="001A0397">
      <w:pPr>
        <w:numPr>
          <w:ilvl w:val="0"/>
          <w:numId w:val="4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332B943A" w14:textId="77777777" w:rsidR="001A0397" w:rsidRPr="001875C1" w:rsidRDefault="001A0397">
      <w:pPr>
        <w:pStyle w:val="alt"/>
        <w:numPr>
          <w:ilvl w:val="0"/>
          <w:numId w:val="4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is false </w:t>
      </w:r>
      <w:r w:rsidRPr="001875C1">
        <w:rPr>
          <w:rFonts w:asciiTheme="minorHAnsi" w:hAnsiTheme="minorHAnsi" w:cstheme="minorHAnsi"/>
          <w:color w:val="000000"/>
          <w:sz w:val="28"/>
          <w:szCs w:val="28"/>
          <w:bdr w:val="none" w:sz="0" w:space="0" w:color="auto" w:frame="1"/>
        </w:rPr>
        <w:t>  </w:t>
      </w:r>
    </w:p>
    <w:p w14:paraId="29E231D7" w14:textId="77777777" w:rsidR="001A0397" w:rsidRPr="001875C1" w:rsidRDefault="001A0397">
      <w:pPr>
        <w:numPr>
          <w:ilvl w:val="0"/>
          <w:numId w:val="4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59EC47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6E5093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6BA03F7A"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7DB00EBF"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6632B716"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x =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42A6B104"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y = </w:t>
      </w:r>
      <w:r w:rsidRPr="001875C1">
        <w:rPr>
          <w:rStyle w:val="number"/>
          <w:rFonts w:cstheme="minorHAnsi"/>
          <w:color w:val="C00000"/>
          <w:sz w:val="28"/>
          <w:szCs w:val="28"/>
          <w:bdr w:val="none" w:sz="0" w:space="0" w:color="auto" w:frame="1"/>
        </w:rPr>
        <w:t>12</w:t>
      </w:r>
      <w:r w:rsidRPr="001875C1">
        <w:rPr>
          <w:rFonts w:cstheme="minorHAnsi"/>
          <w:color w:val="000000"/>
          <w:sz w:val="28"/>
          <w:szCs w:val="28"/>
          <w:bdr w:val="none" w:sz="0" w:space="0" w:color="auto" w:frame="1"/>
        </w:rPr>
        <w:t>;  </w:t>
      </w:r>
    </w:p>
    <w:p w14:paraId="0FE1C11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x+y</w:t>
      </w:r>
      <w:proofErr w:type="spellEnd"/>
      <w:r w:rsidRPr="001875C1">
        <w:rPr>
          <w:rFonts w:asciiTheme="minorHAnsi" w:hAnsiTheme="minorHAnsi" w:cstheme="minorHAnsi"/>
          <w:color w:val="000000"/>
          <w:sz w:val="28"/>
          <w:szCs w:val="28"/>
          <w:bdr w:val="none" w:sz="0" w:space="0" w:color="auto" w:frame="1"/>
        </w:rPr>
        <w:t> &lt;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  </w:t>
      </w:r>
    </w:p>
    <w:p w14:paraId="62BA6D7E"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less than      10"</w:t>
      </w:r>
      <w:r w:rsidRPr="001875C1">
        <w:rPr>
          <w:rFonts w:cstheme="minorHAnsi"/>
          <w:color w:val="000000"/>
          <w:sz w:val="28"/>
          <w:szCs w:val="28"/>
          <w:bdr w:val="none" w:sz="0" w:space="0" w:color="auto" w:frame="1"/>
        </w:rPr>
        <w:t>);  </w:t>
      </w:r>
    </w:p>
    <w:p w14:paraId="2507738F"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   </w:t>
      </w:r>
      <w:proofErr w:type="gramEnd"/>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29E9074C" w14:textId="77777777" w:rsidR="001A0397" w:rsidRPr="001875C1" w:rsidRDefault="001A0397">
      <w:pPr>
        <w:numPr>
          <w:ilvl w:val="0"/>
          <w:numId w:val="46"/>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"x + y is greater than 20"</w:t>
      </w:r>
      <w:r w:rsidRPr="001875C1">
        <w:rPr>
          <w:rFonts w:cstheme="minorHAnsi"/>
          <w:color w:val="000000"/>
          <w:sz w:val="28"/>
          <w:szCs w:val="28"/>
          <w:bdr w:val="none" w:sz="0" w:space="0" w:color="auto" w:frame="1"/>
        </w:rPr>
        <w:t>);  </w:t>
      </w:r>
    </w:p>
    <w:p w14:paraId="6BC9B9FC"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F0EE69" w14:textId="77777777" w:rsidR="001A0397" w:rsidRPr="001875C1" w:rsidRDefault="001A0397">
      <w:pPr>
        <w:numPr>
          <w:ilvl w:val="0"/>
          <w:numId w:val="4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F70159" w14:textId="77777777" w:rsidR="001A0397" w:rsidRPr="001875C1" w:rsidRDefault="001A0397">
      <w:pPr>
        <w:pStyle w:val="alt"/>
        <w:numPr>
          <w:ilvl w:val="0"/>
          <w:numId w:val="4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3FB66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E9B454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x + y is greater than 20</w:t>
      </w:r>
    </w:p>
    <w:p w14:paraId="35BCDABB"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3) if-else-if ladder:</w:t>
      </w:r>
    </w:p>
    <w:p w14:paraId="2920050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14:paraId="4C6E009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if-else-if statement is given below.</w:t>
      </w:r>
    </w:p>
    <w:p w14:paraId="33195DEC"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6F3501FF"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5F9A769E"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3C5634A"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else</w:t>
      </w:r>
      <w:r w:rsidRPr="001875C1">
        <w:rPr>
          <w:rFonts w:cstheme="minorHAnsi"/>
          <w:color w:val="000000"/>
          <w:sz w:val="28"/>
          <w:szCs w:val="28"/>
          <w:bdr w:val="none" w:sz="0" w:space="0" w:color="auto" w:frame="1"/>
        </w:rPr>
        <w:t> </w:t>
      </w: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condition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  </w:t>
      </w:r>
    </w:p>
    <w:p w14:paraId="067EEA33"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true </w:t>
      </w:r>
      <w:r w:rsidRPr="001875C1">
        <w:rPr>
          <w:rFonts w:asciiTheme="minorHAnsi" w:hAnsiTheme="minorHAnsi" w:cstheme="minorHAnsi"/>
          <w:color w:val="000000"/>
          <w:sz w:val="28"/>
          <w:szCs w:val="28"/>
          <w:bdr w:val="none" w:sz="0" w:space="0" w:color="auto" w:frame="1"/>
        </w:rPr>
        <w:t>  </w:t>
      </w:r>
    </w:p>
    <w:p w14:paraId="4DEB519C"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lastRenderedPageBreak/>
        <w:t>}  </w:t>
      </w:r>
    </w:p>
    <w:p w14:paraId="57A6B885"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else</w:t>
      </w:r>
      <w:r w:rsidRPr="001875C1">
        <w:rPr>
          <w:rFonts w:asciiTheme="minorHAnsi" w:hAnsiTheme="minorHAnsi" w:cstheme="minorHAnsi"/>
          <w:color w:val="000000"/>
          <w:sz w:val="28"/>
          <w:szCs w:val="28"/>
          <w:bdr w:val="none" w:sz="0" w:space="0" w:color="auto" w:frame="1"/>
        </w:rPr>
        <w:t> {  </w:t>
      </w:r>
    </w:p>
    <w:p w14:paraId="3201A0E8" w14:textId="77777777" w:rsidR="001A0397" w:rsidRPr="001875C1" w:rsidRDefault="001A0397">
      <w:pPr>
        <w:numPr>
          <w:ilvl w:val="0"/>
          <w:numId w:val="47"/>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all the conditions are false </w:t>
      </w:r>
      <w:r w:rsidRPr="001875C1">
        <w:rPr>
          <w:rFonts w:cstheme="minorHAnsi"/>
          <w:color w:val="000000"/>
          <w:sz w:val="28"/>
          <w:szCs w:val="28"/>
          <w:bdr w:val="none" w:sz="0" w:space="0" w:color="auto" w:frame="1"/>
        </w:rPr>
        <w:t>  </w:t>
      </w:r>
    </w:p>
    <w:p w14:paraId="0386AEEA" w14:textId="77777777" w:rsidR="001A0397" w:rsidRPr="001875C1" w:rsidRDefault="001A0397">
      <w:pPr>
        <w:pStyle w:val="alt"/>
        <w:numPr>
          <w:ilvl w:val="0"/>
          <w:numId w:val="4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0F0F72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1747BE6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3660910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31A9371A"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3B3ADB2"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city = </w:t>
      </w:r>
      <w:r w:rsidRPr="001875C1">
        <w:rPr>
          <w:rStyle w:val="string"/>
          <w:rFonts w:asciiTheme="minorHAnsi" w:hAnsiTheme="minorHAnsi" w:cstheme="minorHAnsi"/>
          <w:color w:val="0000FF"/>
          <w:sz w:val="28"/>
          <w:szCs w:val="28"/>
          <w:bdr w:val="none" w:sz="0" w:space="0" w:color="auto" w:frame="1"/>
        </w:rPr>
        <w:t>"Delhi"</w:t>
      </w:r>
      <w:r w:rsidRPr="001875C1">
        <w:rPr>
          <w:rFonts w:asciiTheme="minorHAnsi" w:hAnsiTheme="minorHAnsi" w:cstheme="minorHAnsi"/>
          <w:color w:val="000000"/>
          <w:sz w:val="28"/>
          <w:szCs w:val="28"/>
          <w:bdr w:val="none" w:sz="0" w:space="0" w:color="auto" w:frame="1"/>
        </w:rPr>
        <w:t>;  </w:t>
      </w:r>
    </w:p>
    <w:p w14:paraId="5F1B69EB"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39BB378F"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meerut</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5E4F44F6"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 (city == </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22156D4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noida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2B0F1E4E"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(city == </w:t>
      </w:r>
      <w:r w:rsidRPr="001875C1">
        <w:rPr>
          <w:rStyle w:val="string"/>
          <w:rFonts w:cstheme="minorHAnsi"/>
          <w:color w:val="0000FF"/>
          <w:sz w:val="28"/>
          <w:szCs w:val="28"/>
          <w:bdr w:val="none" w:sz="0" w:space="0" w:color="auto" w:frame="1"/>
        </w:rPr>
        <w:t>"Agra"</w:t>
      </w:r>
      <w:r w:rsidRPr="001875C1">
        <w:rPr>
          <w:rFonts w:cstheme="minorHAnsi"/>
          <w:color w:val="000000"/>
          <w:sz w:val="28"/>
          <w:szCs w:val="28"/>
          <w:bdr w:val="none" w:sz="0" w:space="0" w:color="auto" w:frame="1"/>
        </w:rPr>
        <w:t>) {  </w:t>
      </w:r>
    </w:p>
    <w:p w14:paraId="7E0A6F6C"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"city is </w:t>
      </w:r>
      <w:proofErr w:type="spellStart"/>
      <w:r w:rsidRPr="001875C1">
        <w:rPr>
          <w:rStyle w:val="string"/>
          <w:rFonts w:asciiTheme="minorHAnsi" w:hAnsiTheme="minorHAnsi" w:cstheme="minorHAnsi"/>
          <w:color w:val="0000FF"/>
          <w:sz w:val="28"/>
          <w:szCs w:val="28"/>
          <w:bdr w:val="none" w:sz="0" w:space="0" w:color="auto" w:frame="1"/>
        </w:rPr>
        <w:t>agra</w:t>
      </w:r>
      <w:proofErr w:type="spellEnd"/>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  </w:t>
      </w:r>
    </w:p>
    <w:p w14:paraId="7161814F" w14:textId="77777777" w:rsidR="001A0397" w:rsidRPr="001875C1" w:rsidRDefault="001A0397">
      <w:pPr>
        <w:numPr>
          <w:ilvl w:val="0"/>
          <w:numId w:val="4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44AAB64D"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(city);  </w:t>
      </w:r>
    </w:p>
    <w:p w14:paraId="64207286"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D6749E" w14:textId="77777777" w:rsidR="001A0397" w:rsidRPr="001875C1" w:rsidRDefault="001A0397">
      <w:pPr>
        <w:pStyle w:val="alt"/>
        <w:numPr>
          <w:ilvl w:val="0"/>
          <w:numId w:val="4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D44A77D" w14:textId="77777777" w:rsidR="001A0397" w:rsidRPr="001875C1" w:rsidRDefault="001A0397">
      <w:pPr>
        <w:numPr>
          <w:ilvl w:val="0"/>
          <w:numId w:val="4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DDA5B4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4CED5A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48AB91A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4. Nested if-statement</w:t>
      </w:r>
    </w:p>
    <w:p w14:paraId="78FF960C"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 xml:space="preserve">In nested if-statements, the if statement can contain </w:t>
      </w:r>
      <w:proofErr w:type="spellStart"/>
      <w:proofErr w:type="gramStart"/>
      <w:r w:rsidRPr="001875C1">
        <w:rPr>
          <w:rFonts w:asciiTheme="minorHAnsi" w:hAnsiTheme="minorHAnsi" w:cstheme="minorHAnsi"/>
          <w:color w:val="333333"/>
          <w:sz w:val="28"/>
          <w:szCs w:val="28"/>
        </w:rPr>
        <w:t>a</w:t>
      </w:r>
      <w:proofErr w:type="spellEnd"/>
      <w:proofErr w:type="gramEnd"/>
      <w:r w:rsidRPr="001875C1">
        <w:rPr>
          <w:rFonts w:asciiTheme="minorHAnsi" w:hAnsiTheme="minorHAnsi" w:cstheme="minorHAnsi"/>
          <w:color w:val="333333"/>
          <w:sz w:val="28"/>
          <w:szCs w:val="28"/>
        </w:rPr>
        <w:t> </w:t>
      </w:r>
      <w:r w:rsidRPr="001875C1">
        <w:rPr>
          <w:rStyle w:val="Strong"/>
          <w:rFonts w:asciiTheme="minorHAnsi" w:hAnsiTheme="minorHAnsi" w:cstheme="minorHAnsi"/>
          <w:color w:val="333333"/>
          <w:sz w:val="28"/>
          <w:szCs w:val="28"/>
        </w:rPr>
        <w:t>if</w:t>
      </w:r>
      <w:r w:rsidRPr="001875C1">
        <w:rPr>
          <w:rFonts w:asciiTheme="minorHAnsi" w:hAnsiTheme="minorHAnsi" w:cstheme="minorHAnsi"/>
          <w:color w:val="333333"/>
          <w:sz w:val="28"/>
          <w:szCs w:val="28"/>
        </w:rPr>
        <w:t> or </w:t>
      </w:r>
      <w:r w:rsidRPr="001875C1">
        <w:rPr>
          <w:rStyle w:val="Strong"/>
          <w:rFonts w:asciiTheme="minorHAnsi" w:hAnsiTheme="minorHAnsi" w:cstheme="minorHAnsi"/>
          <w:color w:val="333333"/>
          <w:sz w:val="28"/>
          <w:szCs w:val="28"/>
        </w:rPr>
        <w:t>if-else</w:t>
      </w:r>
      <w:r w:rsidRPr="001875C1">
        <w:rPr>
          <w:rFonts w:asciiTheme="minorHAnsi" w:hAnsiTheme="minorHAnsi" w:cstheme="minorHAnsi"/>
          <w:color w:val="333333"/>
          <w:sz w:val="28"/>
          <w:szCs w:val="28"/>
        </w:rPr>
        <w:t> statement inside another if or else-if statement.</w:t>
      </w:r>
    </w:p>
    <w:p w14:paraId="002C372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Syntax of Nested if-statement is given below.</w:t>
      </w:r>
    </w:p>
    <w:p w14:paraId="3B4CC97B"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    </w:t>
      </w:r>
    </w:p>
    <w:p w14:paraId="0BDA4642"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1 is true </w:t>
      </w:r>
      <w:r w:rsidRPr="001875C1">
        <w:rPr>
          <w:rFonts w:cstheme="minorHAnsi"/>
          <w:color w:val="000000"/>
          <w:sz w:val="28"/>
          <w:szCs w:val="28"/>
          <w:bdr w:val="none" w:sz="0" w:space="0" w:color="auto" w:frame="1"/>
        </w:rPr>
        <w:t>  </w:t>
      </w:r>
    </w:p>
    <w:p w14:paraId="4FC61A48"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condition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  </w:t>
      </w:r>
    </w:p>
    <w:p w14:paraId="7DEB20DB"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statement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r w:rsidRPr="001875C1">
        <w:rPr>
          <w:rStyle w:val="comment"/>
          <w:rFonts w:cstheme="minorHAnsi"/>
          <w:color w:val="008200"/>
          <w:sz w:val="28"/>
          <w:szCs w:val="28"/>
          <w:bdr w:val="none" w:sz="0" w:space="0" w:color="auto" w:frame="1"/>
        </w:rPr>
        <w:t>//executes when condition 2 is true </w:t>
      </w:r>
      <w:r w:rsidRPr="001875C1">
        <w:rPr>
          <w:rFonts w:cstheme="minorHAnsi"/>
          <w:color w:val="000000"/>
          <w:sz w:val="28"/>
          <w:szCs w:val="28"/>
          <w:bdr w:val="none" w:sz="0" w:space="0" w:color="auto" w:frame="1"/>
        </w:rPr>
        <w:t>  </w:t>
      </w:r>
    </w:p>
    <w:p w14:paraId="4058768E"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CC90F50" w14:textId="77777777" w:rsidR="001A0397" w:rsidRPr="001875C1" w:rsidRDefault="001A0397">
      <w:pPr>
        <w:numPr>
          <w:ilvl w:val="0"/>
          <w:numId w:val="49"/>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lastRenderedPageBreak/>
        <w:t>else</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685D2EDA"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statement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r w:rsidRPr="001875C1">
        <w:rPr>
          <w:rStyle w:val="comment"/>
          <w:rFonts w:asciiTheme="minorHAnsi" w:hAnsiTheme="minorHAnsi" w:cstheme="minorHAnsi"/>
          <w:color w:val="008200"/>
          <w:sz w:val="28"/>
          <w:szCs w:val="28"/>
          <w:bdr w:val="none" w:sz="0" w:space="0" w:color="auto" w:frame="1"/>
        </w:rPr>
        <w:t>//executes when condition 2 is false </w:t>
      </w:r>
      <w:r w:rsidRPr="001875C1">
        <w:rPr>
          <w:rFonts w:asciiTheme="minorHAnsi" w:hAnsiTheme="minorHAnsi" w:cstheme="minorHAnsi"/>
          <w:color w:val="000000"/>
          <w:sz w:val="28"/>
          <w:szCs w:val="28"/>
          <w:bdr w:val="none" w:sz="0" w:space="0" w:color="auto" w:frame="1"/>
        </w:rPr>
        <w:t>  </w:t>
      </w:r>
    </w:p>
    <w:p w14:paraId="59DB4346" w14:textId="77777777" w:rsidR="001A0397" w:rsidRPr="001875C1" w:rsidRDefault="001A0397">
      <w:pPr>
        <w:numPr>
          <w:ilvl w:val="0"/>
          <w:numId w:val="49"/>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BB0CBB7" w14:textId="77777777" w:rsidR="001A0397" w:rsidRPr="001875C1" w:rsidRDefault="001A0397">
      <w:pPr>
        <w:pStyle w:val="alt"/>
        <w:numPr>
          <w:ilvl w:val="0"/>
          <w:numId w:val="4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8840BE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5CC9E1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7CCAAA3"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    </w:t>
      </w:r>
    </w:p>
    <w:p w14:paraId="11BAF80C"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4CCAAD1D"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String address = </w:t>
      </w:r>
      <w:r w:rsidRPr="001875C1">
        <w:rPr>
          <w:rStyle w:val="string"/>
          <w:rFonts w:asciiTheme="minorHAnsi" w:hAnsiTheme="minorHAnsi" w:cstheme="minorHAnsi"/>
          <w:color w:val="0000FF"/>
          <w:sz w:val="28"/>
          <w:szCs w:val="28"/>
          <w:bdr w:val="none" w:sz="0" w:space="0" w:color="auto" w:frame="1"/>
        </w:rPr>
        <w:t>"Delhi, India"</w:t>
      </w:r>
      <w:r w:rsidRPr="001875C1">
        <w:rPr>
          <w:rFonts w:asciiTheme="minorHAnsi" w:hAnsiTheme="minorHAnsi" w:cstheme="minorHAnsi"/>
          <w:color w:val="000000"/>
          <w:sz w:val="28"/>
          <w:szCs w:val="28"/>
          <w:bdr w:val="none" w:sz="0" w:space="0" w:color="auto" w:frame="1"/>
        </w:rPr>
        <w:t>;    </w:t>
      </w:r>
    </w:p>
    <w:p w14:paraId="166019B0"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C63AD8"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address.endsWith</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"India"</w:t>
      </w:r>
      <w:r w:rsidRPr="001875C1">
        <w:rPr>
          <w:rFonts w:asciiTheme="minorHAnsi" w:hAnsiTheme="minorHAnsi" w:cstheme="minorHAnsi"/>
          <w:color w:val="000000"/>
          <w:sz w:val="28"/>
          <w:szCs w:val="28"/>
          <w:bdr w:val="none" w:sz="0" w:space="0" w:color="auto" w:frame="1"/>
        </w:rPr>
        <w:t>)) {    </w:t>
      </w:r>
    </w:p>
    <w:p w14:paraId="72CC5C5D"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proofErr w:type="gramStart"/>
      <w:r w:rsidRPr="001875C1">
        <w:rPr>
          <w:rFonts w:cstheme="minorHAnsi"/>
          <w:color w:val="000000"/>
          <w:sz w:val="28"/>
          <w:szCs w:val="28"/>
          <w:bdr w:val="none" w:sz="0" w:space="0" w:color="auto" w:frame="1"/>
        </w:rPr>
        <w:t>address.contains</w:t>
      </w:r>
      <w:proofErr w:type="spellEnd"/>
      <w:proofErr w:type="gram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"Meerut"</w:t>
      </w:r>
      <w:r w:rsidRPr="001875C1">
        <w:rPr>
          <w:rFonts w:cstheme="minorHAnsi"/>
          <w:color w:val="000000"/>
          <w:sz w:val="28"/>
          <w:szCs w:val="28"/>
          <w:bdr w:val="none" w:sz="0" w:space="0" w:color="auto" w:frame="1"/>
        </w:rPr>
        <w:t>)) {    </w:t>
      </w:r>
    </w:p>
    <w:p w14:paraId="25004B3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Meerut"</w:t>
      </w:r>
      <w:r w:rsidRPr="001875C1">
        <w:rPr>
          <w:rFonts w:asciiTheme="minorHAnsi" w:hAnsiTheme="minorHAnsi" w:cstheme="minorHAnsi"/>
          <w:color w:val="000000"/>
          <w:sz w:val="28"/>
          <w:szCs w:val="28"/>
          <w:bdr w:val="none" w:sz="0" w:space="0" w:color="auto" w:frame="1"/>
        </w:rPr>
        <w:t>);    </w:t>
      </w:r>
    </w:p>
    <w:p w14:paraId="1751E7A1"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address.contains</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"Noida"</w:t>
      </w:r>
      <w:r w:rsidRPr="001875C1">
        <w:rPr>
          <w:rFonts w:cstheme="minorHAnsi"/>
          <w:color w:val="000000"/>
          <w:sz w:val="28"/>
          <w:szCs w:val="28"/>
          <w:bdr w:val="none" w:sz="0" w:space="0" w:color="auto" w:frame="1"/>
        </w:rPr>
        <w:t>)) {    </w:t>
      </w:r>
    </w:p>
    <w:p w14:paraId="3C2FC7E2"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"Your city is Noida"</w:t>
      </w:r>
      <w:r w:rsidRPr="001875C1">
        <w:rPr>
          <w:rFonts w:asciiTheme="minorHAnsi" w:hAnsiTheme="minorHAnsi" w:cstheme="minorHAnsi"/>
          <w:color w:val="000000"/>
          <w:sz w:val="28"/>
          <w:szCs w:val="28"/>
          <w:bdr w:val="none" w:sz="0" w:space="0" w:color="auto" w:frame="1"/>
        </w:rPr>
        <w:t>);    </w:t>
      </w:r>
    </w:p>
    <w:p w14:paraId="1013EC04" w14:textId="77777777" w:rsidR="001A0397" w:rsidRPr="001875C1" w:rsidRDefault="001A0397">
      <w:pPr>
        <w:numPr>
          <w:ilvl w:val="0"/>
          <w:numId w:val="50"/>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w:t>
      </w:r>
      <w:r w:rsidRPr="001875C1">
        <w:rPr>
          <w:rStyle w:val="keyword"/>
          <w:rFonts w:cstheme="minorHAnsi"/>
          <w:b/>
          <w:bCs/>
          <w:color w:val="006699"/>
          <w:sz w:val="28"/>
          <w:szCs w:val="28"/>
          <w:bdr w:val="none" w:sz="0" w:space="0" w:color="auto" w:frame="1"/>
        </w:rPr>
        <w:t>else</w:t>
      </w:r>
      <w:proofErr w:type="gramEnd"/>
      <w:r w:rsidRPr="001875C1">
        <w:rPr>
          <w:rFonts w:cstheme="minorHAnsi"/>
          <w:color w:val="000000"/>
          <w:sz w:val="28"/>
          <w:szCs w:val="28"/>
          <w:bdr w:val="none" w:sz="0" w:space="0" w:color="auto" w:frame="1"/>
        </w:rPr>
        <w:t> {    </w:t>
      </w:r>
    </w:p>
    <w:p w14:paraId="675210CB"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proofErr w:type="gramStart"/>
      <w:r w:rsidRPr="001875C1">
        <w:rPr>
          <w:rFonts w:asciiTheme="minorHAnsi" w:hAnsiTheme="minorHAnsi" w:cstheme="minorHAnsi"/>
          <w:color w:val="000000"/>
          <w:sz w:val="28"/>
          <w:szCs w:val="28"/>
          <w:bdr w:val="none" w:sz="0" w:space="0" w:color="auto" w:frame="1"/>
        </w:rPr>
        <w:t>address.split</w:t>
      </w:r>
      <w:proofErr w:type="spellEnd"/>
      <w:proofErr w:type="gram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w:t>
      </w:r>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525B368E"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048B444"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else</w:t>
      </w:r>
      <w:proofErr w:type="gramEnd"/>
      <w:r w:rsidRPr="001875C1">
        <w:rPr>
          <w:rFonts w:asciiTheme="minorHAnsi" w:hAnsiTheme="minorHAnsi" w:cstheme="minorHAnsi"/>
          <w:color w:val="000000"/>
          <w:sz w:val="28"/>
          <w:szCs w:val="28"/>
          <w:bdr w:val="none" w:sz="0" w:space="0" w:color="auto" w:frame="1"/>
        </w:rPr>
        <w:t> {    </w:t>
      </w:r>
    </w:p>
    <w:p w14:paraId="50383D8A" w14:textId="77777777" w:rsidR="001A0397" w:rsidRPr="001875C1" w:rsidRDefault="001A0397">
      <w:pPr>
        <w:numPr>
          <w:ilvl w:val="0"/>
          <w:numId w:val="5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"You are not living in India"</w:t>
      </w:r>
      <w:r w:rsidRPr="001875C1">
        <w:rPr>
          <w:rFonts w:cstheme="minorHAnsi"/>
          <w:color w:val="000000"/>
          <w:sz w:val="28"/>
          <w:szCs w:val="28"/>
          <w:bdr w:val="none" w:sz="0" w:space="0" w:color="auto" w:frame="1"/>
        </w:rPr>
        <w:t>);    </w:t>
      </w:r>
    </w:p>
    <w:p w14:paraId="189DB0C0"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74927284" w14:textId="77777777" w:rsidR="001A0397" w:rsidRPr="001875C1" w:rsidRDefault="001A0397">
      <w:pPr>
        <w:numPr>
          <w:ilvl w:val="0"/>
          <w:numId w:val="5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4017B5" w14:textId="77777777" w:rsidR="001A0397" w:rsidRPr="001875C1" w:rsidRDefault="001A0397">
      <w:pPr>
        <w:pStyle w:val="alt"/>
        <w:numPr>
          <w:ilvl w:val="0"/>
          <w:numId w:val="5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2DA480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B09329F"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Delhi</w:t>
      </w:r>
    </w:p>
    <w:p w14:paraId="7AE7B296"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Switch Statement:</w:t>
      </w:r>
    </w:p>
    <w:p w14:paraId="25BB178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8" w:history="1">
        <w:r w:rsidRPr="001875C1">
          <w:rPr>
            <w:rStyle w:val="Hyperlink"/>
            <w:rFonts w:asciiTheme="minorHAnsi" w:hAnsiTheme="minorHAnsi" w:cstheme="minorHAnsi"/>
            <w:color w:val="008000"/>
            <w:sz w:val="28"/>
            <w:szCs w:val="28"/>
            <w:u w:val="none"/>
          </w:rPr>
          <w:t>Switch statements</w:t>
        </w:r>
      </w:hyperlink>
      <w:r w:rsidRPr="001875C1">
        <w:rPr>
          <w:rFonts w:asciiTheme="minorHAnsi" w:hAnsiTheme="minorHAnsi" w:cstheme="minorHAnsi"/>
          <w:color w:val="333333"/>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14:paraId="15814D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Points to be noted about switch statement:</w:t>
      </w:r>
    </w:p>
    <w:p w14:paraId="1C79F88F"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lastRenderedPageBreak/>
        <w:t>The case variables can be int, short, byte, char, or enumeration. String type is also supported since version 7 of Java</w:t>
      </w:r>
    </w:p>
    <w:p w14:paraId="0E41578D"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Cases cannot be duplicate</w:t>
      </w:r>
    </w:p>
    <w:p w14:paraId="7BC86847"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Default statement is executed when any of the case doesn't match the value of expression. It is optional.</w:t>
      </w:r>
    </w:p>
    <w:p w14:paraId="52556480"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Break statement terminates the switch block when the condition is satisfied.</w:t>
      </w:r>
      <w:r w:rsidRPr="001875C1">
        <w:rPr>
          <w:rFonts w:cstheme="minorHAnsi"/>
          <w:color w:val="000000"/>
          <w:sz w:val="28"/>
          <w:szCs w:val="28"/>
        </w:rPr>
        <w:br/>
        <w:t>It is optional, if not used, next case is executed.</w:t>
      </w:r>
    </w:p>
    <w:p w14:paraId="30FD7451" w14:textId="77777777" w:rsidR="001A0397" w:rsidRPr="001875C1" w:rsidRDefault="001A0397">
      <w:pPr>
        <w:numPr>
          <w:ilvl w:val="0"/>
          <w:numId w:val="51"/>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using switch statements, we must notice that the case expression will be of the same type as the variable. However, it will also be a constant value.</w:t>
      </w:r>
    </w:p>
    <w:p w14:paraId="06641DE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to use the switch statement is given below.</w:t>
      </w:r>
    </w:p>
    <w:p w14:paraId="49DBA53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switch</w:t>
      </w:r>
      <w:r w:rsidRPr="001875C1">
        <w:rPr>
          <w:rFonts w:asciiTheme="minorHAnsi" w:hAnsiTheme="minorHAnsi" w:cstheme="minorHAnsi"/>
          <w:color w:val="000000"/>
          <w:sz w:val="28"/>
          <w:szCs w:val="28"/>
          <w:bdr w:val="none" w:sz="0" w:space="0" w:color="auto" w:frame="1"/>
        </w:rPr>
        <w:t> (expression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0A5D4230"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value1:  </w:t>
      </w:r>
    </w:p>
    <w:p w14:paraId="36C0E8CE"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statement1;  </w:t>
      </w:r>
    </w:p>
    <w:p w14:paraId="21AFF79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76BAEE2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C4FC0EF"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  </w:t>
      </w:r>
    </w:p>
    <w:p w14:paraId="1AA97E7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  </w:t>
      </w:r>
    </w:p>
    <w:p w14:paraId="7364AB5C"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valueN</w:t>
      </w:r>
      <w:proofErr w:type="spellEnd"/>
      <w:r w:rsidRPr="001875C1">
        <w:rPr>
          <w:rFonts w:cstheme="minorHAnsi"/>
          <w:color w:val="000000"/>
          <w:sz w:val="28"/>
          <w:szCs w:val="28"/>
          <w:bdr w:val="none" w:sz="0" w:space="0" w:color="auto" w:frame="1"/>
        </w:rPr>
        <w:t>:  </w:t>
      </w:r>
    </w:p>
    <w:p w14:paraId="780EE15A"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statementN</w:t>
      </w:r>
      <w:proofErr w:type="spellEnd"/>
      <w:r w:rsidRPr="001875C1">
        <w:rPr>
          <w:rFonts w:asciiTheme="minorHAnsi" w:hAnsiTheme="minorHAnsi" w:cstheme="minorHAnsi"/>
          <w:color w:val="000000"/>
          <w:sz w:val="28"/>
          <w:szCs w:val="28"/>
          <w:bdr w:val="none" w:sz="0" w:space="0" w:color="auto" w:frame="1"/>
        </w:rPr>
        <w:t>;  </w:t>
      </w:r>
    </w:p>
    <w:p w14:paraId="6DE8407D"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01FEF2ED"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2CBA16C9" w14:textId="77777777" w:rsidR="001A0397" w:rsidRPr="001875C1" w:rsidRDefault="001A0397">
      <w:pPr>
        <w:numPr>
          <w:ilvl w:val="0"/>
          <w:numId w:val="5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default</w:t>
      </w:r>
      <w:r w:rsidRPr="001875C1">
        <w:rPr>
          <w:rFonts w:cstheme="minorHAnsi"/>
          <w:color w:val="000000"/>
          <w:sz w:val="28"/>
          <w:szCs w:val="28"/>
          <w:bdr w:val="none" w:sz="0" w:space="0" w:color="auto" w:frame="1"/>
        </w:rPr>
        <w:t> statement;  </w:t>
      </w:r>
    </w:p>
    <w:p w14:paraId="7A08E8B2" w14:textId="77777777" w:rsidR="001A0397" w:rsidRPr="001875C1" w:rsidRDefault="001A0397">
      <w:pPr>
        <w:pStyle w:val="alt"/>
        <w:numPr>
          <w:ilvl w:val="0"/>
          <w:numId w:val="5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2D3F70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flow of the switch statement.</w:t>
      </w:r>
    </w:p>
    <w:p w14:paraId="58B9169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Student.java</w:t>
      </w:r>
    </w:p>
    <w:p w14:paraId="4FA3B40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Student </w:t>
      </w:r>
      <w:r w:rsidRPr="001875C1">
        <w:rPr>
          <w:rStyle w:val="keyword"/>
          <w:rFonts w:asciiTheme="minorHAnsi" w:hAnsiTheme="minorHAnsi" w:cstheme="minorHAnsi"/>
          <w:b/>
          <w:bCs/>
          <w:color w:val="006699"/>
          <w:sz w:val="28"/>
          <w:szCs w:val="28"/>
          <w:bdr w:val="none" w:sz="0" w:space="0" w:color="auto" w:frame="1"/>
        </w:rPr>
        <w:t>implements</w:t>
      </w:r>
      <w:r w:rsidRPr="001875C1">
        <w:rPr>
          <w:rFonts w:asciiTheme="minorHAnsi" w:hAnsiTheme="minorHAnsi" w:cstheme="minorHAnsi"/>
          <w:color w:val="000000"/>
          <w:sz w:val="28"/>
          <w:szCs w:val="28"/>
          <w:bdr w:val="none" w:sz="0" w:space="0" w:color="auto" w:frame="1"/>
        </w:rPr>
        <w:t> Cloneable {  </w:t>
      </w:r>
    </w:p>
    <w:p w14:paraId="563D89D1"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11DCEFA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num</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2</w:t>
      </w:r>
      <w:r w:rsidRPr="001875C1">
        <w:rPr>
          <w:rFonts w:asciiTheme="minorHAnsi" w:hAnsiTheme="minorHAnsi" w:cstheme="minorHAnsi"/>
          <w:color w:val="000000"/>
          <w:sz w:val="28"/>
          <w:szCs w:val="28"/>
          <w:bdr w:val="none" w:sz="0" w:space="0" w:color="auto" w:frame="1"/>
        </w:rPr>
        <w:t>;  </w:t>
      </w:r>
    </w:p>
    <w:p w14:paraId="63E242D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switch</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num</w:t>
      </w:r>
      <w:proofErr w:type="spellEnd"/>
      <w:proofErr w:type="gramStart"/>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  </w:t>
      </w:r>
    </w:p>
    <w:p w14:paraId="7A2A1667"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case</w:t>
      </w:r>
      <w:r w:rsidRPr="001875C1">
        <w:rPr>
          <w:rFonts w:asciiTheme="minorHAnsi" w:hAnsiTheme="minorHAnsi" w:cstheme="minorHAnsi"/>
          <w:color w:val="000000"/>
          <w:sz w:val="28"/>
          <w:szCs w:val="28"/>
          <w:bdr w:val="none" w:sz="0" w:space="0" w:color="auto" w:frame="1"/>
        </w:rPr>
        <w:t>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
    <w:p w14:paraId="3BAA5C63"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"number is 0"</w:t>
      </w:r>
      <w:r w:rsidRPr="001875C1">
        <w:rPr>
          <w:rFonts w:cstheme="minorHAnsi"/>
          <w:color w:val="000000"/>
          <w:sz w:val="28"/>
          <w:szCs w:val="28"/>
          <w:bdr w:val="none" w:sz="0" w:space="0" w:color="auto" w:frame="1"/>
        </w:rPr>
        <w:t>);  </w:t>
      </w:r>
    </w:p>
    <w:p w14:paraId="11A71C42"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lastRenderedPageBreak/>
        <w:t>break</w:t>
      </w:r>
      <w:r w:rsidRPr="001875C1">
        <w:rPr>
          <w:rFonts w:asciiTheme="minorHAnsi" w:hAnsiTheme="minorHAnsi" w:cstheme="minorHAnsi"/>
          <w:color w:val="000000"/>
          <w:sz w:val="28"/>
          <w:szCs w:val="28"/>
          <w:bdr w:val="none" w:sz="0" w:space="0" w:color="auto" w:frame="1"/>
        </w:rPr>
        <w:t>;  </w:t>
      </w:r>
    </w:p>
    <w:p w14:paraId="52F3BEBB"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case</w:t>
      </w:r>
      <w:r w:rsidRPr="001875C1">
        <w:rPr>
          <w:rFonts w:cstheme="minorHAnsi"/>
          <w:color w:val="000000"/>
          <w:sz w:val="28"/>
          <w:szCs w:val="28"/>
          <w:bdr w:val="none" w:sz="0" w:space="0" w:color="auto" w:frame="1"/>
        </w:rPr>
        <w:t> </w:t>
      </w:r>
      <w:r w:rsidRPr="001875C1">
        <w:rPr>
          <w:rStyle w:val="number"/>
          <w:rFonts w:cstheme="minorHAnsi"/>
          <w:color w:val="C00000"/>
          <w:sz w:val="28"/>
          <w:szCs w:val="28"/>
          <w:bdr w:val="none" w:sz="0" w:space="0" w:color="auto" w:frame="1"/>
        </w:rPr>
        <w:t>1</w:t>
      </w:r>
      <w:r w:rsidRPr="001875C1">
        <w:rPr>
          <w:rFonts w:cstheme="minorHAnsi"/>
          <w:color w:val="000000"/>
          <w:sz w:val="28"/>
          <w:szCs w:val="28"/>
          <w:bdr w:val="none" w:sz="0" w:space="0" w:color="auto" w:frame="1"/>
        </w:rPr>
        <w:t>:  </w:t>
      </w:r>
    </w:p>
    <w:p w14:paraId="6BE8F2F5"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r w:rsidRPr="001875C1">
        <w:rPr>
          <w:rStyle w:val="string"/>
          <w:rFonts w:asciiTheme="minorHAnsi" w:hAnsiTheme="minorHAnsi" w:cstheme="minorHAnsi"/>
          <w:color w:val="0000FF"/>
          <w:sz w:val="28"/>
          <w:szCs w:val="28"/>
          <w:bdr w:val="none" w:sz="0" w:space="0" w:color="auto" w:frame="1"/>
        </w:rPr>
        <w:t>"number is 1"</w:t>
      </w:r>
      <w:r w:rsidRPr="001875C1">
        <w:rPr>
          <w:rFonts w:asciiTheme="minorHAnsi" w:hAnsiTheme="minorHAnsi" w:cstheme="minorHAnsi"/>
          <w:color w:val="000000"/>
          <w:sz w:val="28"/>
          <w:szCs w:val="28"/>
          <w:bdr w:val="none" w:sz="0" w:space="0" w:color="auto" w:frame="1"/>
        </w:rPr>
        <w:t>);  </w:t>
      </w:r>
    </w:p>
    <w:p w14:paraId="62BD97D7"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1E76F03E"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default</w:t>
      </w:r>
      <w:r w:rsidRPr="001875C1">
        <w:rPr>
          <w:rFonts w:asciiTheme="minorHAnsi" w:hAnsiTheme="minorHAnsi" w:cstheme="minorHAnsi"/>
          <w:color w:val="000000"/>
          <w:sz w:val="28"/>
          <w:szCs w:val="28"/>
          <w:bdr w:val="none" w:sz="0" w:space="0" w:color="auto" w:frame="1"/>
        </w:rPr>
        <w:t>:  </w:t>
      </w:r>
    </w:p>
    <w:p w14:paraId="53EB4BE5" w14:textId="77777777" w:rsidR="001A0397" w:rsidRPr="001875C1" w:rsidRDefault="001A0397">
      <w:pPr>
        <w:numPr>
          <w:ilvl w:val="0"/>
          <w:numId w:val="5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num</w:t>
      </w:r>
      <w:proofErr w:type="spellEnd"/>
      <w:r w:rsidRPr="001875C1">
        <w:rPr>
          <w:rFonts w:cstheme="minorHAnsi"/>
          <w:color w:val="000000"/>
          <w:sz w:val="28"/>
          <w:szCs w:val="28"/>
          <w:bdr w:val="none" w:sz="0" w:space="0" w:color="auto" w:frame="1"/>
        </w:rPr>
        <w:t>);  </w:t>
      </w:r>
    </w:p>
    <w:p w14:paraId="04CB7413"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30B540" w14:textId="77777777" w:rsidR="001A0397" w:rsidRPr="001875C1" w:rsidRDefault="001A0397">
      <w:pPr>
        <w:numPr>
          <w:ilvl w:val="0"/>
          <w:numId w:val="5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A62281" w14:textId="77777777" w:rsidR="001A0397" w:rsidRPr="001875C1" w:rsidRDefault="001A0397">
      <w:pPr>
        <w:pStyle w:val="alt"/>
        <w:numPr>
          <w:ilvl w:val="0"/>
          <w:numId w:val="5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78688E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5F3FD2A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2E8203E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While using switch statements, we must notice that the case expression will be of the same type as the variable. However, it will also be a constant value. The switch permits only int, string, and Enum type variables to be used.</w:t>
      </w:r>
    </w:p>
    <w:p w14:paraId="4CDB77B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Loop Statements</w:t>
      </w:r>
    </w:p>
    <w:p w14:paraId="1A8CDBC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14:paraId="28D77C5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we have three types of loops that execute similarly. However, there are differences in their syntax and condition checking time.</w:t>
      </w:r>
    </w:p>
    <w:p w14:paraId="6DCAE24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for loop</w:t>
      </w:r>
    </w:p>
    <w:p w14:paraId="1B57F6F1"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while loop</w:t>
      </w:r>
    </w:p>
    <w:p w14:paraId="18A94F19" w14:textId="77777777" w:rsidR="001A0397" w:rsidRPr="001875C1" w:rsidRDefault="001A0397">
      <w:pPr>
        <w:numPr>
          <w:ilvl w:val="0"/>
          <w:numId w:val="54"/>
        </w:numPr>
        <w:shd w:val="clear" w:color="auto" w:fill="FFFFFF"/>
        <w:spacing w:before="60" w:after="100" w:afterAutospacing="1" w:line="375" w:lineRule="atLeast"/>
        <w:jc w:val="both"/>
        <w:rPr>
          <w:rFonts w:cstheme="minorHAnsi"/>
          <w:color w:val="000000"/>
          <w:sz w:val="28"/>
          <w:szCs w:val="28"/>
        </w:rPr>
      </w:pPr>
      <w:r w:rsidRPr="001875C1">
        <w:rPr>
          <w:rFonts w:cstheme="minorHAnsi"/>
          <w:color w:val="000000"/>
          <w:sz w:val="28"/>
          <w:szCs w:val="28"/>
        </w:rPr>
        <w:t>do-while loop</w:t>
      </w:r>
    </w:p>
    <w:p w14:paraId="324C39D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Let's understand the loop statements one by one.</w:t>
      </w:r>
    </w:p>
    <w:p w14:paraId="3154AD93"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for loop</w:t>
      </w:r>
    </w:p>
    <w:p w14:paraId="1893B58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In Java, </w:t>
      </w:r>
      <w:hyperlink r:id="rId79" w:history="1">
        <w:r w:rsidRPr="001875C1">
          <w:rPr>
            <w:rStyle w:val="Hyperlink"/>
            <w:rFonts w:asciiTheme="minorHAnsi" w:hAnsiTheme="minorHAnsi" w:cstheme="minorHAnsi"/>
            <w:color w:val="008000"/>
            <w:sz w:val="28"/>
            <w:szCs w:val="28"/>
            <w:u w:val="none"/>
          </w:rPr>
          <w:t>for loop</w:t>
        </w:r>
      </w:hyperlink>
      <w:r w:rsidRPr="001875C1">
        <w:rPr>
          <w:rFonts w:asciiTheme="minorHAnsi" w:hAnsiTheme="minorHAnsi" w:cstheme="minorHAnsi"/>
          <w:color w:val="333333"/>
          <w:sz w:val="28"/>
          <w:szCs w:val="28"/>
        </w:rPr>
        <w:t> is similar to </w:t>
      </w:r>
      <w:hyperlink r:id="rId80"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and </w:t>
      </w:r>
      <w:hyperlink r:id="rId81" w:history="1">
        <w:r w:rsidRPr="001875C1">
          <w:rPr>
            <w:rStyle w:val="Hyperlink"/>
            <w:rFonts w:asciiTheme="minorHAnsi" w:hAnsiTheme="minorHAnsi" w:cstheme="minorHAnsi"/>
            <w:color w:val="008000"/>
            <w:sz w:val="28"/>
            <w:szCs w:val="28"/>
            <w:u w:val="none"/>
          </w:rPr>
          <w:t>C++</w:t>
        </w:r>
      </w:hyperlink>
      <w:r w:rsidRPr="001875C1">
        <w:rPr>
          <w:rFonts w:asciiTheme="minorHAnsi" w:hAnsiTheme="minorHAnsi" w:cstheme="minorHAnsi"/>
          <w:color w:val="333333"/>
          <w:sz w:val="28"/>
          <w:szCs w:val="28"/>
        </w:rPr>
        <w:t>. It enables us to initialize the loop variable, check the condition, and increment/decrement in a single line of code. We use the for loop only when we exactly know the number of times, we want to execute the block of code.</w:t>
      </w:r>
    </w:p>
    <w:p w14:paraId="75A79657"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lastRenderedPageBreak/>
        <w:t>for</w:t>
      </w:r>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initialization, condition, increment/decrement) {    </w:t>
      </w:r>
    </w:p>
    <w:p w14:paraId="393F7E71" w14:textId="77777777" w:rsidR="001A0397" w:rsidRPr="001875C1" w:rsidRDefault="001A0397">
      <w:pPr>
        <w:numPr>
          <w:ilvl w:val="0"/>
          <w:numId w:val="5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//block of statements  </w:t>
      </w:r>
      <w:r w:rsidRPr="001875C1">
        <w:rPr>
          <w:rFonts w:cstheme="minorHAnsi"/>
          <w:color w:val="000000"/>
          <w:sz w:val="28"/>
          <w:szCs w:val="28"/>
          <w:bdr w:val="none" w:sz="0" w:space="0" w:color="auto" w:frame="1"/>
        </w:rPr>
        <w:t>  </w:t>
      </w:r>
    </w:p>
    <w:p w14:paraId="53E29230" w14:textId="77777777" w:rsidR="001A0397" w:rsidRPr="001875C1" w:rsidRDefault="001A0397">
      <w:pPr>
        <w:pStyle w:val="alt"/>
        <w:numPr>
          <w:ilvl w:val="0"/>
          <w:numId w:val="5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60F0CD0"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for-loop is given below.</w:t>
      </w:r>
    </w:p>
    <w:p w14:paraId="7A6B4513" w14:textId="167D5F1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33B303CA" wp14:editId="29AABF65">
            <wp:extent cx="5627370" cy="2553335"/>
            <wp:effectExtent l="0" t="0" r="0" b="0"/>
            <wp:docPr id="11" name="Picture 11"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 Flow in Jav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27370" cy="2553335"/>
                    </a:xfrm>
                    <a:prstGeom prst="rect">
                      <a:avLst/>
                    </a:prstGeom>
                    <a:noFill/>
                    <a:ln>
                      <a:noFill/>
                    </a:ln>
                  </pic:spPr>
                </pic:pic>
              </a:graphicData>
            </a:graphic>
          </wp:inline>
        </w:drawing>
      </w:r>
    </w:p>
    <w:p w14:paraId="0045EEF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proper functioning of the for loop in java.</w:t>
      </w:r>
    </w:p>
    <w:p w14:paraId="15EDB71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5B952DF7"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Calculattion</w:t>
      </w:r>
      <w:proofErr w:type="spellEnd"/>
      <w:r w:rsidRPr="001875C1">
        <w:rPr>
          <w:rFonts w:asciiTheme="minorHAnsi" w:hAnsiTheme="minorHAnsi" w:cstheme="minorHAnsi"/>
          <w:color w:val="000000"/>
          <w:sz w:val="28"/>
          <w:szCs w:val="28"/>
          <w:bdr w:val="none" w:sz="0" w:space="0" w:color="auto" w:frame="1"/>
        </w:rPr>
        <w:t> {  </w:t>
      </w:r>
    </w:p>
    <w:p w14:paraId="051151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047729F3"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w:t>
      </w:r>
      <w:r w:rsidRPr="001875C1">
        <w:rPr>
          <w:rFonts w:asciiTheme="minorHAnsi" w:hAnsiTheme="minorHAnsi" w:cstheme="minorHAnsi"/>
          <w:color w:val="000000"/>
          <w:sz w:val="28"/>
          <w:szCs w:val="28"/>
          <w:bdr w:val="none" w:sz="0" w:space="0" w:color="auto" w:frame="1"/>
        </w:rPr>
        <w:t>  </w:t>
      </w:r>
    </w:p>
    <w:p w14:paraId="6A91096B"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sum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9234C46"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j = </w:t>
      </w:r>
      <w:r w:rsidRPr="001875C1">
        <w:rPr>
          <w:rStyle w:val="number"/>
          <w:rFonts w:asciiTheme="minorHAnsi" w:hAnsiTheme="minorHAnsi" w:cstheme="minorHAnsi"/>
          <w:color w:val="C00000"/>
          <w:sz w:val="28"/>
          <w:szCs w:val="28"/>
          <w:bdr w:val="none" w:sz="0" w:space="0" w:color="auto" w:frame="1"/>
        </w:rPr>
        <w:t>1</w:t>
      </w:r>
      <w:r w:rsidRPr="001875C1">
        <w:rPr>
          <w:rFonts w:asciiTheme="minorHAnsi" w:hAnsiTheme="minorHAnsi" w:cstheme="minorHAnsi"/>
          <w:color w:val="000000"/>
          <w:sz w:val="28"/>
          <w:szCs w:val="28"/>
          <w:bdr w:val="none" w:sz="0" w:space="0" w:color="auto" w:frame="1"/>
        </w:rPr>
        <w:t>; j&lt;=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j++</w:t>
      </w:r>
      <w:proofErr w:type="spellEnd"/>
      <w:r w:rsidRPr="001875C1">
        <w:rPr>
          <w:rFonts w:asciiTheme="minorHAnsi" w:hAnsiTheme="minorHAnsi" w:cstheme="minorHAnsi"/>
          <w:color w:val="000000"/>
          <w:sz w:val="28"/>
          <w:szCs w:val="28"/>
          <w:bdr w:val="none" w:sz="0" w:space="0" w:color="auto" w:frame="1"/>
        </w:rPr>
        <w:t>) {  </w:t>
      </w:r>
    </w:p>
    <w:p w14:paraId="3A3203AE"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sum = sum + j;  </w:t>
      </w:r>
    </w:p>
    <w:p w14:paraId="2BC3F36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75E151C"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System.out.println(</w:t>
      </w:r>
      <w:r w:rsidRPr="001875C1">
        <w:rPr>
          <w:rStyle w:val="string"/>
          <w:rFonts w:cstheme="minorHAnsi"/>
          <w:color w:val="0000FF"/>
          <w:sz w:val="28"/>
          <w:szCs w:val="28"/>
          <w:bdr w:val="none" w:sz="0" w:space="0" w:color="auto" w:frame="1"/>
        </w:rPr>
        <w:t>"The sum of first 10 natural numbers is "</w:t>
      </w:r>
      <w:r w:rsidRPr="001875C1">
        <w:rPr>
          <w:rFonts w:cstheme="minorHAnsi"/>
          <w:color w:val="000000"/>
          <w:sz w:val="28"/>
          <w:szCs w:val="28"/>
          <w:bdr w:val="none" w:sz="0" w:space="0" w:color="auto" w:frame="1"/>
        </w:rPr>
        <w:t> + sum);  </w:t>
      </w:r>
    </w:p>
    <w:p w14:paraId="0F5C805B" w14:textId="77777777" w:rsidR="001A0397" w:rsidRPr="001875C1" w:rsidRDefault="001A0397">
      <w:pPr>
        <w:pStyle w:val="alt"/>
        <w:numPr>
          <w:ilvl w:val="0"/>
          <w:numId w:val="56"/>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B4EAD6" w14:textId="77777777" w:rsidR="001A0397" w:rsidRPr="001875C1" w:rsidRDefault="001A0397">
      <w:pPr>
        <w:numPr>
          <w:ilvl w:val="0"/>
          <w:numId w:val="56"/>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9A2146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F53BD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The sum of first 10 natural numbers is 55</w:t>
      </w:r>
    </w:p>
    <w:p w14:paraId="70045B39"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lastRenderedPageBreak/>
        <w:t>Java for-each loop</w:t>
      </w:r>
    </w:p>
    <w:p w14:paraId="722C908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Java provides an enhanced for loop to traverse the data structures like array or collection. In the for-each loop, we don't need to update the loop variable. The syntax to use the for-each loop in java is given below.</w:t>
      </w:r>
    </w:p>
    <w:p w14:paraId="32B201A2"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spellStart"/>
      <w:proofErr w:type="gramEnd"/>
      <w:r w:rsidRPr="001875C1">
        <w:rPr>
          <w:rFonts w:asciiTheme="minorHAnsi" w:hAnsiTheme="minorHAnsi" w:cstheme="minorHAnsi"/>
          <w:color w:val="000000"/>
          <w:sz w:val="28"/>
          <w:szCs w:val="28"/>
          <w:bdr w:val="none" w:sz="0" w:space="0" w:color="auto" w:frame="1"/>
        </w:rPr>
        <w:t>data_type</w:t>
      </w:r>
      <w:proofErr w:type="spellEnd"/>
      <w:r w:rsidRPr="001875C1">
        <w:rPr>
          <w:rFonts w:asciiTheme="minorHAnsi" w:hAnsiTheme="minorHAnsi" w:cstheme="minorHAnsi"/>
          <w:color w:val="000000"/>
          <w:sz w:val="28"/>
          <w:szCs w:val="28"/>
          <w:bdr w:val="none" w:sz="0" w:space="0" w:color="auto" w:frame="1"/>
        </w:rPr>
        <w:t> var : </w:t>
      </w:r>
      <w:proofErr w:type="spellStart"/>
      <w:r w:rsidRPr="001875C1">
        <w:rPr>
          <w:rFonts w:asciiTheme="minorHAnsi" w:hAnsiTheme="minorHAnsi" w:cstheme="minorHAnsi"/>
          <w:color w:val="000000"/>
          <w:sz w:val="28"/>
          <w:szCs w:val="28"/>
          <w:bdr w:val="none" w:sz="0" w:space="0" w:color="auto" w:frame="1"/>
        </w:rPr>
        <w:t>array_name</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collection_name</w:t>
      </w:r>
      <w:proofErr w:type="spellEnd"/>
      <w:r w:rsidRPr="001875C1">
        <w:rPr>
          <w:rFonts w:asciiTheme="minorHAnsi" w:hAnsiTheme="minorHAnsi" w:cstheme="minorHAnsi"/>
          <w:color w:val="000000"/>
          <w:sz w:val="28"/>
          <w:szCs w:val="28"/>
          <w:bdr w:val="none" w:sz="0" w:space="0" w:color="auto" w:frame="1"/>
        </w:rPr>
        <w:t>){    </w:t>
      </w:r>
    </w:p>
    <w:p w14:paraId="71F5754C" w14:textId="77777777" w:rsidR="001A0397" w:rsidRPr="001875C1" w:rsidRDefault="001A0397">
      <w:pPr>
        <w:numPr>
          <w:ilvl w:val="0"/>
          <w:numId w:val="57"/>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//statements  </w:t>
      </w:r>
      <w:r w:rsidRPr="001875C1">
        <w:rPr>
          <w:rFonts w:cstheme="minorHAnsi"/>
          <w:color w:val="000000"/>
          <w:sz w:val="28"/>
          <w:szCs w:val="28"/>
          <w:bdr w:val="none" w:sz="0" w:space="0" w:color="auto" w:frame="1"/>
        </w:rPr>
        <w:t>  </w:t>
      </w:r>
    </w:p>
    <w:p w14:paraId="70A1CF74" w14:textId="77777777" w:rsidR="001A0397" w:rsidRPr="001875C1" w:rsidRDefault="001A0397">
      <w:pPr>
        <w:pStyle w:val="alt"/>
        <w:numPr>
          <w:ilvl w:val="0"/>
          <w:numId w:val="57"/>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AA0963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for-each loop in Java.</w:t>
      </w:r>
    </w:p>
    <w:p w14:paraId="4DB0A12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0C239D8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D5F12A4"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535B0C2C"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66EED1B8"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Fonts w:cstheme="minorHAnsi"/>
          <w:color w:val="000000"/>
          <w:sz w:val="28"/>
          <w:szCs w:val="28"/>
          <w:bdr w:val="none" w:sz="0" w:space="0" w:color="auto" w:frame="1"/>
        </w:rPr>
        <w:t>String[</w:t>
      </w:r>
      <w:proofErr w:type="gramEnd"/>
      <w:r w:rsidRPr="001875C1">
        <w:rPr>
          <w:rFonts w:cstheme="minorHAnsi"/>
          <w:color w:val="000000"/>
          <w:sz w:val="28"/>
          <w:szCs w:val="28"/>
          <w:bdr w:val="none" w:sz="0" w:space="0" w:color="auto" w:frame="1"/>
        </w:rPr>
        <w:t>] names = {</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Java"</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"C</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w:t>
      </w:r>
      <w:proofErr w:type="spellStart"/>
      <w:r w:rsidRPr="001875C1">
        <w:rPr>
          <w:rStyle w:val="string"/>
          <w:rFonts w:cstheme="minorHAnsi"/>
          <w:color w:val="0000FF"/>
          <w:sz w:val="28"/>
          <w:szCs w:val="28"/>
          <w:bdr w:val="none" w:sz="0" w:space="0" w:color="auto" w:frame="1"/>
        </w:rPr>
        <w:t>Python"</w:t>
      </w:r>
      <w:r w:rsidRPr="001875C1">
        <w:rPr>
          <w:rFonts w:cstheme="minorHAnsi"/>
          <w:color w:val="000000"/>
          <w:sz w:val="28"/>
          <w:szCs w:val="28"/>
          <w:bdr w:val="none" w:sz="0" w:space="0" w:color="auto" w:frame="1"/>
        </w:rPr>
        <w:t>,</w:t>
      </w:r>
      <w:r w:rsidRPr="001875C1">
        <w:rPr>
          <w:rStyle w:val="string"/>
          <w:rFonts w:cstheme="minorHAnsi"/>
          <w:color w:val="0000FF"/>
          <w:sz w:val="28"/>
          <w:szCs w:val="28"/>
          <w:bdr w:val="none" w:sz="0" w:space="0" w:color="auto" w:frame="1"/>
        </w:rPr>
        <w:t>"JavaScript</w:t>
      </w:r>
      <w:proofErr w:type="spellEnd"/>
      <w:r w:rsidRPr="001875C1">
        <w:rPr>
          <w:rStyle w:val="string"/>
          <w:rFonts w:cstheme="minorHAnsi"/>
          <w:color w:val="0000FF"/>
          <w:sz w:val="28"/>
          <w:szCs w:val="28"/>
          <w:bdr w:val="none" w:sz="0" w:space="0" w:color="auto" w:frame="1"/>
        </w:rPr>
        <w:t>"</w:t>
      </w:r>
      <w:r w:rsidRPr="001875C1">
        <w:rPr>
          <w:rFonts w:cstheme="minorHAnsi"/>
          <w:color w:val="000000"/>
          <w:sz w:val="28"/>
          <w:szCs w:val="28"/>
          <w:bdr w:val="none" w:sz="0" w:space="0" w:color="auto" w:frame="1"/>
        </w:rPr>
        <w:t>};    </w:t>
      </w:r>
    </w:p>
    <w:p w14:paraId="72F06299"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content of the array names:\n"</w:t>
      </w:r>
      <w:r w:rsidRPr="001875C1">
        <w:rPr>
          <w:rFonts w:asciiTheme="minorHAnsi" w:hAnsiTheme="minorHAnsi" w:cstheme="minorHAnsi"/>
          <w:color w:val="000000"/>
          <w:sz w:val="28"/>
          <w:szCs w:val="28"/>
          <w:bdr w:val="none" w:sz="0" w:space="0" w:color="auto" w:frame="1"/>
        </w:rPr>
        <w:t>);    </w:t>
      </w:r>
    </w:p>
    <w:p w14:paraId="0B0370DC" w14:textId="77777777" w:rsidR="001A0397" w:rsidRPr="001875C1" w:rsidRDefault="001A0397">
      <w:pPr>
        <w:numPr>
          <w:ilvl w:val="0"/>
          <w:numId w:val="58"/>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name:names</w:t>
      </w:r>
      <w:proofErr w:type="spellEnd"/>
      <w:r w:rsidRPr="001875C1">
        <w:rPr>
          <w:rFonts w:cstheme="minorHAnsi"/>
          <w:color w:val="000000"/>
          <w:sz w:val="28"/>
          <w:szCs w:val="28"/>
          <w:bdr w:val="none" w:sz="0" w:space="0" w:color="auto" w:frame="1"/>
        </w:rPr>
        <w:t>) {    </w:t>
      </w:r>
    </w:p>
    <w:p w14:paraId="1E0D6358"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(name);    </w:t>
      </w:r>
    </w:p>
    <w:p w14:paraId="02A8DC0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30D765F" w14:textId="77777777" w:rsidR="001A0397" w:rsidRPr="001875C1" w:rsidRDefault="001A0397">
      <w:pPr>
        <w:pStyle w:val="alt"/>
        <w:numPr>
          <w:ilvl w:val="0"/>
          <w:numId w:val="58"/>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5682EA16" w14:textId="77777777" w:rsidR="001A0397" w:rsidRPr="001875C1" w:rsidRDefault="001A0397">
      <w:pPr>
        <w:numPr>
          <w:ilvl w:val="0"/>
          <w:numId w:val="58"/>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75B3B1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01F6A6D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Printing the content of the array names:</w:t>
      </w:r>
    </w:p>
    <w:p w14:paraId="6E6A621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0241CEC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w:t>
      </w:r>
    </w:p>
    <w:p w14:paraId="31A53D6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2B3114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C++</w:t>
      </w:r>
    </w:p>
    <w:p w14:paraId="14ED387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Python</w:t>
      </w:r>
    </w:p>
    <w:p w14:paraId="6B9AFFC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JavaScript</w:t>
      </w:r>
    </w:p>
    <w:p w14:paraId="345315AA"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while loop</w:t>
      </w:r>
    </w:p>
    <w:p w14:paraId="7272E03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3" w:history="1">
        <w:r w:rsidRPr="001875C1">
          <w:rPr>
            <w:rStyle w:val="Hyperlink"/>
            <w:rFonts w:asciiTheme="minorHAnsi" w:hAnsiTheme="minorHAnsi" w:cstheme="minorHAnsi"/>
            <w:color w:val="008000"/>
            <w:sz w:val="28"/>
            <w:szCs w:val="28"/>
            <w:u w:val="none"/>
          </w:rPr>
          <w:t>while loop</w:t>
        </w:r>
      </w:hyperlink>
      <w:r w:rsidRPr="001875C1">
        <w:rPr>
          <w:rFonts w:asciiTheme="minorHAnsi" w:hAnsiTheme="minorHAnsi" w:cstheme="minorHAnsi"/>
          <w:color w:val="333333"/>
          <w:sz w:val="28"/>
          <w:szCs w:val="28"/>
        </w:rPr>
        <w:t xml:space="preserve"> is also used to iterate over the number of statements multiple times. However, if we don't know the number of iterations in advance, it is recommended to use a while loop. Unlike for loop, the initialization and </w:t>
      </w:r>
      <w:r w:rsidRPr="001875C1">
        <w:rPr>
          <w:rFonts w:asciiTheme="minorHAnsi" w:hAnsiTheme="minorHAnsi" w:cstheme="minorHAnsi"/>
          <w:color w:val="333333"/>
          <w:sz w:val="28"/>
          <w:szCs w:val="28"/>
        </w:rPr>
        <w:lastRenderedPageBreak/>
        <w:t>increment/decrement doesn't take place inside the loop statement in while loop.</w:t>
      </w:r>
    </w:p>
    <w:p w14:paraId="3C10866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entry-controlled loop since the condition is checked at the start of the loop. If the condition is true, then the loop body will be executed; otherwise, the statements after the loop will be executed.</w:t>
      </w:r>
    </w:p>
    <w:p w14:paraId="61020BE4"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syntax of the while loop is given below.</w:t>
      </w:r>
    </w:p>
    <w:p w14:paraId="268F132E"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while</w:t>
      </w:r>
      <w:r w:rsidRPr="001875C1">
        <w:rPr>
          <w:rFonts w:asciiTheme="minorHAnsi" w:hAnsiTheme="minorHAnsi" w:cstheme="minorHAnsi"/>
          <w:color w:val="000000"/>
          <w:sz w:val="28"/>
          <w:szCs w:val="28"/>
          <w:bdr w:val="none" w:sz="0" w:space="0" w:color="auto" w:frame="1"/>
        </w:rPr>
        <w:t>(condition</w:t>
      </w:r>
      <w:proofErr w:type="gramStart"/>
      <w:r w:rsidRPr="001875C1">
        <w:rPr>
          <w:rFonts w:asciiTheme="minorHAnsi" w:hAnsiTheme="minorHAnsi" w:cstheme="minorHAnsi"/>
          <w:color w:val="000000"/>
          <w:sz w:val="28"/>
          <w:szCs w:val="28"/>
          <w:bdr w:val="none" w:sz="0" w:space="0" w:color="auto" w:frame="1"/>
        </w:rPr>
        <w:t>){</w:t>
      </w:r>
      <w:proofErr w:type="gramEnd"/>
      <w:r w:rsidRPr="001875C1">
        <w:rPr>
          <w:rFonts w:asciiTheme="minorHAnsi" w:hAnsiTheme="minorHAnsi" w:cstheme="minorHAnsi"/>
          <w:color w:val="000000"/>
          <w:sz w:val="28"/>
          <w:szCs w:val="28"/>
          <w:bdr w:val="none" w:sz="0" w:space="0" w:color="auto" w:frame="1"/>
        </w:rPr>
        <w:t>    </w:t>
      </w:r>
    </w:p>
    <w:p w14:paraId="59DF8E05" w14:textId="77777777" w:rsidR="001A0397" w:rsidRPr="001875C1" w:rsidRDefault="001A0397">
      <w:pPr>
        <w:numPr>
          <w:ilvl w:val="0"/>
          <w:numId w:val="59"/>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//looping statements  </w:t>
      </w:r>
      <w:r w:rsidRPr="001875C1">
        <w:rPr>
          <w:rFonts w:cstheme="minorHAnsi"/>
          <w:color w:val="000000"/>
          <w:sz w:val="28"/>
          <w:szCs w:val="28"/>
          <w:bdr w:val="none" w:sz="0" w:space="0" w:color="auto" w:frame="1"/>
        </w:rPr>
        <w:t>  </w:t>
      </w:r>
    </w:p>
    <w:p w14:paraId="70584C80" w14:textId="77777777" w:rsidR="001A0397" w:rsidRPr="001875C1" w:rsidRDefault="001A0397">
      <w:pPr>
        <w:pStyle w:val="alt"/>
        <w:numPr>
          <w:ilvl w:val="0"/>
          <w:numId w:val="59"/>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67BBF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for the while loop is given in the following image.</w:t>
      </w:r>
    </w:p>
    <w:p w14:paraId="547E3FC2" w14:textId="05248CF5" w:rsidR="001A0397" w:rsidRPr="001875C1" w:rsidRDefault="001A0397" w:rsidP="001A0397">
      <w:pPr>
        <w:rPr>
          <w:rFonts w:cstheme="minorHAnsi"/>
          <w:sz w:val="28"/>
          <w:szCs w:val="28"/>
        </w:rPr>
      </w:pPr>
      <w:r w:rsidRPr="001875C1">
        <w:rPr>
          <w:rFonts w:cstheme="minorHAnsi"/>
          <w:noProof/>
          <w:sz w:val="28"/>
          <w:szCs w:val="28"/>
        </w:rPr>
        <w:drawing>
          <wp:inline distT="0" distB="0" distL="0" distR="0" wp14:anchorId="75A53625" wp14:editId="2FB67147">
            <wp:extent cx="3200400" cy="4199255"/>
            <wp:effectExtent l="0" t="0" r="0" b="0"/>
            <wp:docPr id="10" name="Picture 1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 Flow in Jav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0400" cy="4199255"/>
                    </a:xfrm>
                    <a:prstGeom prst="rect">
                      <a:avLst/>
                    </a:prstGeom>
                    <a:noFill/>
                    <a:ln>
                      <a:noFill/>
                    </a:ln>
                  </pic:spPr>
                </pic:pic>
              </a:graphicData>
            </a:graphic>
          </wp:inline>
        </w:drawing>
      </w:r>
    </w:p>
    <w:p w14:paraId="0A60E7D2"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w:t>
      </w:r>
    </w:p>
    <w:p w14:paraId="42AA1DCF"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 .java</w:t>
      </w:r>
    </w:p>
    <w:p w14:paraId="134662B9"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0E46027D"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2EDA407D"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lastRenderedPageBreak/>
        <w:t>// TODO Auto-generated method stub  </w:t>
      </w:r>
      <w:r w:rsidRPr="001875C1">
        <w:rPr>
          <w:rFonts w:asciiTheme="minorHAnsi" w:hAnsiTheme="minorHAnsi" w:cstheme="minorHAnsi"/>
          <w:color w:val="000000"/>
          <w:sz w:val="28"/>
          <w:szCs w:val="28"/>
          <w:bdr w:val="none" w:sz="0" w:space="0" w:color="auto" w:frame="1"/>
        </w:rPr>
        <w:t>  </w:t>
      </w:r>
    </w:p>
    <w:p w14:paraId="05E8D567"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504F89AA"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16610FE8"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    </w:t>
      </w:r>
    </w:p>
    <w:p w14:paraId="24AC064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7678D6AF" w14:textId="77777777" w:rsidR="001A0397" w:rsidRPr="001875C1" w:rsidRDefault="001A0397">
      <w:pPr>
        <w:numPr>
          <w:ilvl w:val="0"/>
          <w:numId w:val="60"/>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14D0E712"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3D5BCE" w14:textId="77777777" w:rsidR="001A0397" w:rsidRPr="001875C1" w:rsidRDefault="001A0397">
      <w:pPr>
        <w:numPr>
          <w:ilvl w:val="0"/>
          <w:numId w:val="60"/>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5F7C581" w14:textId="77777777" w:rsidR="001A0397" w:rsidRPr="001875C1" w:rsidRDefault="001A0397">
      <w:pPr>
        <w:pStyle w:val="alt"/>
        <w:numPr>
          <w:ilvl w:val="0"/>
          <w:numId w:val="60"/>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D60AD4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0E40DE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77F5341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p>
    <w:p w14:paraId="14DC885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B6627D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9129D6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6A2E151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4EB2F6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4D86506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34C7F61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do-while loop</w:t>
      </w:r>
    </w:p>
    <w:p w14:paraId="76385BF7"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w:t>
      </w:r>
      <w:hyperlink r:id="rId85" w:history="1">
        <w:r w:rsidRPr="001875C1">
          <w:rPr>
            <w:rStyle w:val="Hyperlink"/>
            <w:rFonts w:asciiTheme="minorHAnsi" w:hAnsiTheme="minorHAnsi" w:cstheme="minorHAnsi"/>
            <w:color w:val="008000"/>
            <w:sz w:val="28"/>
            <w:szCs w:val="28"/>
            <w:u w:val="none"/>
          </w:rPr>
          <w:t>do-while loop</w:t>
        </w:r>
      </w:hyperlink>
      <w:r w:rsidRPr="001875C1">
        <w:rPr>
          <w:rFonts w:asciiTheme="minorHAnsi" w:hAnsiTheme="minorHAnsi" w:cstheme="minorHAnsi"/>
          <w:color w:val="333333"/>
          <w:sz w:val="28"/>
          <w:szCs w:val="28"/>
        </w:rPr>
        <w:t xml:space="preserve"> checks the condition at the end of the loop after executing the loop statements. When the number of </w:t>
      </w:r>
      <w:proofErr w:type="gramStart"/>
      <w:r w:rsidRPr="001875C1">
        <w:rPr>
          <w:rFonts w:asciiTheme="minorHAnsi" w:hAnsiTheme="minorHAnsi" w:cstheme="minorHAnsi"/>
          <w:color w:val="333333"/>
          <w:sz w:val="28"/>
          <w:szCs w:val="28"/>
        </w:rPr>
        <w:t>iteration</w:t>
      </w:r>
      <w:proofErr w:type="gramEnd"/>
      <w:r w:rsidRPr="001875C1">
        <w:rPr>
          <w:rFonts w:asciiTheme="minorHAnsi" w:hAnsiTheme="minorHAnsi" w:cstheme="minorHAnsi"/>
          <w:color w:val="333333"/>
          <w:sz w:val="28"/>
          <w:szCs w:val="28"/>
        </w:rPr>
        <w:t xml:space="preserve"> is not known and we have to execute the loop at least once, we can use do-while loop.</w:t>
      </w:r>
    </w:p>
    <w:p w14:paraId="6B2D18D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It is also known as the exit-controlled loop since the condition is not checked in advance. The syntax of the do-while loop is given below.</w:t>
      </w:r>
    </w:p>
    <w:p w14:paraId="3C1F426E"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do</w:t>
      </w:r>
      <w:r w:rsidRPr="001875C1">
        <w:rPr>
          <w:rFonts w:asciiTheme="minorHAnsi" w:hAnsiTheme="minorHAnsi" w:cstheme="minorHAnsi"/>
          <w:color w:val="000000"/>
          <w:sz w:val="28"/>
          <w:szCs w:val="28"/>
          <w:bdr w:val="none" w:sz="0" w:space="0" w:color="auto" w:frame="1"/>
        </w:rPr>
        <w:t>     </w:t>
      </w:r>
    </w:p>
    <w:p w14:paraId="16444AB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4F2C5F0" w14:textId="77777777" w:rsidR="001A0397" w:rsidRPr="001875C1" w:rsidRDefault="001A0397">
      <w:pPr>
        <w:pStyle w:val="alt"/>
        <w:numPr>
          <w:ilvl w:val="0"/>
          <w:numId w:val="61"/>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//statements  </w:t>
      </w:r>
      <w:r w:rsidRPr="001875C1">
        <w:rPr>
          <w:rFonts w:asciiTheme="minorHAnsi" w:hAnsiTheme="minorHAnsi" w:cstheme="minorHAnsi"/>
          <w:color w:val="000000"/>
          <w:sz w:val="28"/>
          <w:szCs w:val="28"/>
          <w:bdr w:val="none" w:sz="0" w:space="0" w:color="auto" w:frame="1"/>
        </w:rPr>
        <w:t>  </w:t>
      </w:r>
    </w:p>
    <w:p w14:paraId="00A06D45" w14:textId="77777777" w:rsidR="001A0397" w:rsidRPr="001875C1" w:rsidRDefault="001A0397">
      <w:pPr>
        <w:numPr>
          <w:ilvl w:val="0"/>
          <w:numId w:val="61"/>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while</w:t>
      </w:r>
      <w:r w:rsidRPr="001875C1">
        <w:rPr>
          <w:rFonts w:cstheme="minorHAnsi"/>
          <w:color w:val="000000"/>
          <w:sz w:val="28"/>
          <w:szCs w:val="28"/>
          <w:bdr w:val="none" w:sz="0" w:space="0" w:color="auto" w:frame="1"/>
        </w:rPr>
        <w:t> (condition);    </w:t>
      </w:r>
    </w:p>
    <w:p w14:paraId="258CA4D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flow chart of the do-while loop is given in the following image.</w:t>
      </w:r>
    </w:p>
    <w:p w14:paraId="1F9BBAF9" w14:textId="06E2D895" w:rsidR="001A0397" w:rsidRPr="001875C1" w:rsidRDefault="001A0397" w:rsidP="001A0397">
      <w:pPr>
        <w:rPr>
          <w:rFonts w:cstheme="minorHAnsi"/>
          <w:sz w:val="28"/>
          <w:szCs w:val="28"/>
        </w:rPr>
      </w:pPr>
      <w:r w:rsidRPr="001875C1">
        <w:rPr>
          <w:rFonts w:cstheme="minorHAnsi"/>
          <w:noProof/>
          <w:sz w:val="28"/>
          <w:szCs w:val="28"/>
        </w:rPr>
        <w:lastRenderedPageBreak/>
        <w:drawing>
          <wp:inline distT="0" distB="0" distL="0" distR="0" wp14:anchorId="5E1B1A82" wp14:editId="5C2EB501">
            <wp:extent cx="2124075" cy="3629660"/>
            <wp:effectExtent l="0" t="0" r="9525" b="8890"/>
            <wp:docPr id="9" name="Picture 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ntrol Flow in Jav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24075" cy="3629660"/>
                    </a:xfrm>
                    <a:prstGeom prst="rect">
                      <a:avLst/>
                    </a:prstGeom>
                    <a:noFill/>
                    <a:ln>
                      <a:noFill/>
                    </a:ln>
                  </pic:spPr>
                </pic:pic>
              </a:graphicData>
            </a:graphic>
          </wp:inline>
        </w:drawing>
      </w:r>
    </w:p>
    <w:p w14:paraId="3460A7A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do-while loop in Java.</w:t>
      </w:r>
    </w:p>
    <w:p w14:paraId="7B0C94E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2CB98BA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652FF942"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public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static</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void</w:t>
      </w:r>
      <w:r w:rsidRPr="001875C1">
        <w:rPr>
          <w:rFonts w:cstheme="minorHAnsi"/>
          <w:color w:val="000000"/>
          <w:sz w:val="28"/>
          <w:szCs w:val="28"/>
          <w:bdr w:val="none" w:sz="0" w:space="0" w:color="auto" w:frame="1"/>
        </w:rPr>
        <w:t> </w:t>
      </w:r>
      <w:proofErr w:type="gramStart"/>
      <w:r w:rsidRPr="001875C1">
        <w:rPr>
          <w:rFonts w:cstheme="minorHAnsi"/>
          <w:color w:val="000000"/>
          <w:sz w:val="28"/>
          <w:szCs w:val="28"/>
          <w:bdr w:val="none" w:sz="0" w:space="0" w:color="auto" w:frame="1"/>
        </w:rPr>
        <w:t>main(</w:t>
      </w:r>
      <w:proofErr w:type="gramEnd"/>
      <w:r w:rsidRPr="001875C1">
        <w:rPr>
          <w:rFonts w:cstheme="minorHAnsi"/>
          <w:color w:val="000000"/>
          <w:sz w:val="28"/>
          <w:szCs w:val="28"/>
          <w:bdr w:val="none" w:sz="0" w:space="0" w:color="auto" w:frame="1"/>
        </w:rPr>
        <w:t>String[] </w:t>
      </w:r>
      <w:proofErr w:type="spellStart"/>
      <w:r w:rsidRPr="001875C1">
        <w:rPr>
          <w:rFonts w:cstheme="minorHAnsi"/>
          <w:color w:val="000000"/>
          <w:sz w:val="28"/>
          <w:szCs w:val="28"/>
          <w:bdr w:val="none" w:sz="0" w:space="0" w:color="auto" w:frame="1"/>
        </w:rPr>
        <w:t>args</w:t>
      </w:r>
      <w:proofErr w:type="spellEnd"/>
      <w:r w:rsidRPr="001875C1">
        <w:rPr>
          <w:rFonts w:cstheme="minorHAnsi"/>
          <w:color w:val="000000"/>
          <w:sz w:val="28"/>
          <w:szCs w:val="28"/>
          <w:bdr w:val="none" w:sz="0" w:space="0" w:color="auto" w:frame="1"/>
        </w:rPr>
        <w:t>) {    </w:t>
      </w:r>
    </w:p>
    <w:p w14:paraId="7C7A4685"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Style w:val="comment"/>
          <w:rFonts w:asciiTheme="minorHAnsi" w:hAnsiTheme="minorHAnsi" w:cstheme="minorHAnsi"/>
          <w:color w:val="008200"/>
          <w:sz w:val="28"/>
          <w:szCs w:val="28"/>
          <w:bdr w:val="none" w:sz="0" w:space="0" w:color="auto" w:frame="1"/>
        </w:rPr>
        <w:t>// TODO Auto-generated method stub  </w:t>
      </w:r>
      <w:r w:rsidRPr="001875C1">
        <w:rPr>
          <w:rFonts w:asciiTheme="minorHAnsi" w:hAnsiTheme="minorHAnsi" w:cstheme="minorHAnsi"/>
          <w:color w:val="000000"/>
          <w:sz w:val="28"/>
          <w:szCs w:val="28"/>
          <w:bdr w:val="none" w:sz="0" w:space="0" w:color="auto" w:frame="1"/>
        </w:rPr>
        <w:t>  </w:t>
      </w:r>
    </w:p>
    <w:p w14:paraId="79F04B95"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
    <w:p w14:paraId="1290894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System.out.println(</w:t>
      </w:r>
      <w:r w:rsidRPr="001875C1">
        <w:rPr>
          <w:rStyle w:val="string"/>
          <w:rFonts w:asciiTheme="minorHAnsi" w:hAnsiTheme="minorHAnsi" w:cstheme="minorHAnsi"/>
          <w:color w:val="0000FF"/>
          <w:sz w:val="28"/>
          <w:szCs w:val="28"/>
          <w:bdr w:val="none" w:sz="0" w:space="0" w:color="auto" w:frame="1"/>
        </w:rPr>
        <w:t>"Printing the list of first 10 even numbers \n"</w:t>
      </w:r>
      <w:r w:rsidRPr="001875C1">
        <w:rPr>
          <w:rFonts w:asciiTheme="minorHAnsi" w:hAnsiTheme="minorHAnsi" w:cstheme="minorHAnsi"/>
          <w:color w:val="000000"/>
          <w:sz w:val="28"/>
          <w:szCs w:val="28"/>
          <w:bdr w:val="none" w:sz="0" w:space="0" w:color="auto" w:frame="1"/>
        </w:rPr>
        <w:t>);    </w:t>
      </w:r>
    </w:p>
    <w:p w14:paraId="4DEFC6F4"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do</w:t>
      </w:r>
      <w:r w:rsidRPr="001875C1">
        <w:rPr>
          <w:rFonts w:cstheme="minorHAnsi"/>
          <w:color w:val="000000"/>
          <w:sz w:val="28"/>
          <w:szCs w:val="28"/>
          <w:bdr w:val="none" w:sz="0" w:space="0" w:color="auto" w:frame="1"/>
        </w:rPr>
        <w:t> {    </w:t>
      </w:r>
    </w:p>
    <w:p w14:paraId="02B06E23"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w:t>
      </w:r>
    </w:p>
    <w:p w14:paraId="457DF2FB" w14:textId="77777777" w:rsidR="001A0397" w:rsidRPr="001875C1" w:rsidRDefault="001A0397">
      <w:pPr>
        <w:numPr>
          <w:ilvl w:val="0"/>
          <w:numId w:val="62"/>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
    <w:p w14:paraId="0BDF5EDB"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Fonts w:asciiTheme="minorHAnsi" w:hAnsiTheme="minorHAnsi" w:cstheme="minorHAnsi"/>
          <w:color w:val="000000"/>
          <w:sz w:val="28"/>
          <w:szCs w:val="28"/>
          <w:bdr w:val="none" w:sz="0" w:space="0" w:color="auto" w:frame="1"/>
        </w:rPr>
        <w:t>}</w:t>
      </w:r>
      <w:r w:rsidRPr="001875C1">
        <w:rPr>
          <w:rStyle w:val="keyword"/>
          <w:rFonts w:asciiTheme="minorHAnsi" w:hAnsiTheme="minorHAnsi" w:cstheme="minorHAnsi"/>
          <w:b/>
          <w:bCs/>
          <w:color w:val="006699"/>
          <w:sz w:val="28"/>
          <w:szCs w:val="28"/>
          <w:bdr w:val="none" w:sz="0" w:space="0" w:color="auto" w:frame="1"/>
        </w:rPr>
        <w:t>while</w:t>
      </w:r>
      <w:proofErr w:type="gramEnd"/>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
    <w:p w14:paraId="1346AF9C" w14:textId="77777777" w:rsidR="001A0397" w:rsidRPr="001875C1" w:rsidRDefault="001A0397">
      <w:pPr>
        <w:numPr>
          <w:ilvl w:val="0"/>
          <w:numId w:val="62"/>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9CBA20E" w14:textId="77777777" w:rsidR="001A0397" w:rsidRPr="001875C1" w:rsidRDefault="001A0397">
      <w:pPr>
        <w:pStyle w:val="alt"/>
        <w:numPr>
          <w:ilvl w:val="0"/>
          <w:numId w:val="62"/>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414B74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19C7B726"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 xml:space="preserve">Printing the list of first 10 even numbers </w:t>
      </w:r>
    </w:p>
    <w:p w14:paraId="1DC9E18E"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64DED9A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544FD58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4</w:t>
      </w:r>
    </w:p>
    <w:p w14:paraId="15C0307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090FAEC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8</w:t>
      </w:r>
    </w:p>
    <w:p w14:paraId="39AFE91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10</w:t>
      </w:r>
    </w:p>
    <w:p w14:paraId="2C8D31E7"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Jump Statements</w:t>
      </w:r>
    </w:p>
    <w:p w14:paraId="3FC0470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Jump statements are used to transfer the control of the program to the specific statements. In other words, jump statements transfer the execution control to the other part of the program. There are two types of jump statements in Java, i.e., break and continue.</w:t>
      </w:r>
    </w:p>
    <w:p w14:paraId="4E70D445"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break statement</w:t>
      </w:r>
    </w:p>
    <w:p w14:paraId="598C2BEA"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As the name suggests, the </w:t>
      </w:r>
      <w:hyperlink r:id="rId87" w:history="1">
        <w:r w:rsidRPr="001875C1">
          <w:rPr>
            <w:rStyle w:val="Hyperlink"/>
            <w:rFonts w:asciiTheme="minorHAnsi" w:hAnsiTheme="minorHAnsi" w:cstheme="minorHAnsi"/>
            <w:color w:val="008000"/>
            <w:sz w:val="28"/>
            <w:szCs w:val="28"/>
            <w:u w:val="none"/>
          </w:rPr>
          <w:t>break statement</w:t>
        </w:r>
      </w:hyperlink>
      <w:r w:rsidRPr="001875C1">
        <w:rPr>
          <w:rFonts w:asciiTheme="minorHAnsi" w:hAnsiTheme="minorHAnsi" w:cstheme="minorHAnsi"/>
          <w:color w:val="333333"/>
          <w:sz w:val="28"/>
          <w:szCs w:val="28"/>
        </w:rPr>
        <w:t> is used to break the current flow of the program and transfer the control to the next statement outside a loop or switch statement. However, it breaks only the inner loop in the case of the nested loop.</w:t>
      </w:r>
    </w:p>
    <w:p w14:paraId="717D8978"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The break statement cannot be used independently in the Java program, i.e., it can only be written inside the loop or switch statement.</w:t>
      </w:r>
    </w:p>
    <w:p w14:paraId="780FBC26"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The break statement example with for loop</w:t>
      </w:r>
    </w:p>
    <w:p w14:paraId="0EB1EBE1"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in which we have used the break statement with the for loop.</w:t>
      </w:r>
    </w:p>
    <w:p w14:paraId="5AB2C3C5"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BreakExample.java</w:t>
      </w:r>
    </w:p>
    <w:p w14:paraId="170D3CC7"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BreakExample</w:t>
      </w:r>
      <w:proofErr w:type="spellEnd"/>
      <w:r w:rsidRPr="001875C1">
        <w:rPr>
          <w:rFonts w:asciiTheme="minorHAnsi" w:hAnsiTheme="minorHAnsi" w:cstheme="minorHAnsi"/>
          <w:color w:val="000000"/>
          <w:sz w:val="28"/>
          <w:szCs w:val="28"/>
          <w:bdr w:val="none" w:sz="0" w:space="0" w:color="auto" w:frame="1"/>
        </w:rPr>
        <w:t> {  </w:t>
      </w:r>
    </w:p>
    <w:p w14:paraId="71E15A75"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D58353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6BFF2D0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376ED3C9"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proofErr w:type="gramStart"/>
      <w:r w:rsidRPr="001875C1">
        <w:rPr>
          <w:rStyle w:val="keyword"/>
          <w:rFonts w:asciiTheme="minorHAnsi" w:hAnsiTheme="minorHAnsi" w:cstheme="minorHAnsi"/>
          <w:b/>
          <w:bCs/>
          <w:color w:val="006699"/>
          <w:sz w:val="28"/>
          <w:szCs w:val="28"/>
          <w:bdr w:val="none" w:sz="0" w:space="0" w:color="auto" w:frame="1"/>
        </w:rPr>
        <w:t>for</w:t>
      </w:r>
      <w:r w:rsidRPr="001875C1">
        <w:rPr>
          <w:rFonts w:asciiTheme="minorHAnsi" w:hAnsiTheme="minorHAnsi" w:cstheme="minorHAnsi"/>
          <w:color w:val="000000"/>
          <w:sz w:val="28"/>
          <w:szCs w:val="28"/>
          <w:bdr w:val="none" w:sz="0" w:space="0" w:color="auto" w:frame="1"/>
        </w:rPr>
        <w:t>(</w:t>
      </w:r>
      <w:proofErr w:type="gramEnd"/>
      <w:r w:rsidRPr="001875C1">
        <w:rPr>
          <w:rStyle w:val="keyword"/>
          <w:rFonts w:asciiTheme="minorHAnsi" w:hAnsiTheme="minorHAnsi" w:cstheme="minorHAnsi"/>
          <w:b/>
          <w:bCs/>
          <w:color w:val="006699"/>
          <w:sz w:val="28"/>
          <w:szCs w:val="28"/>
          <w:bdr w:val="none" w:sz="0" w:space="0" w:color="auto" w:frame="1"/>
        </w:rPr>
        <w:t>int</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r w:rsidRPr="001875C1">
        <w:rPr>
          <w:rStyle w:val="number"/>
          <w:rFonts w:asciiTheme="minorHAnsi" w:hAnsiTheme="minorHAnsi" w:cstheme="minorHAnsi"/>
          <w:color w:val="C00000"/>
          <w:sz w:val="28"/>
          <w:szCs w:val="28"/>
          <w:bdr w:val="none" w:sz="0" w:space="0" w:color="auto" w:frame="1"/>
        </w:rPr>
        <w:t>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&lt;= </w:t>
      </w:r>
      <w:r w:rsidRPr="001875C1">
        <w:rPr>
          <w:rStyle w:val="number"/>
          <w:rFonts w:asciiTheme="minorHAnsi" w:hAnsiTheme="minorHAnsi" w:cstheme="minorHAnsi"/>
          <w:color w:val="C00000"/>
          <w:sz w:val="28"/>
          <w:szCs w:val="28"/>
          <w:bdr w:val="none" w:sz="0" w:space="0" w:color="auto" w:frame="1"/>
        </w:rPr>
        <w:t>10</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 {  </w:t>
      </w:r>
    </w:p>
    <w:p w14:paraId="31BF9E10" w14:textId="77777777" w:rsidR="001A0397" w:rsidRPr="001875C1" w:rsidRDefault="001A0397">
      <w:pPr>
        <w:numPr>
          <w:ilvl w:val="0"/>
          <w:numId w:val="63"/>
        </w:numPr>
        <w:spacing w:after="0" w:line="375" w:lineRule="atLeast"/>
        <w:jc w:val="both"/>
        <w:rPr>
          <w:rFonts w:cstheme="minorHAnsi"/>
          <w:color w:val="000000"/>
          <w:sz w:val="28"/>
          <w:szCs w:val="28"/>
        </w:rPr>
      </w:pPr>
      <w:proofErr w:type="spellStart"/>
      <w:r w:rsidRPr="001875C1">
        <w:rPr>
          <w:rFonts w:cstheme="minorHAnsi"/>
          <w:color w:val="000000"/>
          <w:sz w:val="28"/>
          <w:szCs w:val="28"/>
          <w:bdr w:val="none" w:sz="0" w:space="0" w:color="auto" w:frame="1"/>
        </w:rPr>
        <w:t>System.out.println</w:t>
      </w:r>
      <w:proofErr w:type="spellEnd"/>
      <w:r w:rsidRPr="001875C1">
        <w:rPr>
          <w:rFonts w:cstheme="minorHAnsi"/>
          <w:color w:val="000000"/>
          <w:sz w:val="28"/>
          <w:szCs w:val="28"/>
          <w:bdr w:val="none" w:sz="0" w:space="0" w:color="auto" w:frame="1"/>
        </w:rPr>
        <w:t>(</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w:t>
      </w:r>
    </w:p>
    <w:p w14:paraId="1F1F8FB3"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if</w:t>
      </w:r>
      <w:r w:rsidRPr="001875C1">
        <w:rPr>
          <w:rFonts w:asciiTheme="minorHAnsi" w:hAnsiTheme="minorHAnsi" w:cstheme="minorHAnsi"/>
          <w:color w:val="000000"/>
          <w:sz w:val="28"/>
          <w:szCs w:val="28"/>
          <w:bdr w:val="none" w:sz="0" w:space="0" w:color="auto" w:frame="1"/>
        </w:rPr>
        <w:t>(</w:t>
      </w:r>
      <w:proofErr w:type="spellStart"/>
      <w:r w:rsidRPr="001875C1">
        <w:rPr>
          <w:rFonts w:asciiTheme="minorHAnsi" w:hAnsiTheme="minorHAnsi" w:cstheme="minorHAnsi"/>
          <w:color w:val="000000"/>
          <w:sz w:val="28"/>
          <w:szCs w:val="28"/>
          <w:bdr w:val="none" w:sz="0" w:space="0" w:color="auto" w:frame="1"/>
        </w:rPr>
        <w:t>i</w:t>
      </w:r>
      <w:proofErr w:type="spellEnd"/>
      <w:r w:rsidRPr="001875C1">
        <w:rPr>
          <w:rFonts w:asciiTheme="minorHAnsi" w:hAnsiTheme="minorHAnsi" w:cstheme="minorHAnsi"/>
          <w:color w:val="000000"/>
          <w:sz w:val="28"/>
          <w:szCs w:val="28"/>
          <w:bdr w:val="none" w:sz="0" w:space="0" w:color="auto" w:frame="1"/>
        </w:rPr>
        <w:t>==</w:t>
      </w:r>
      <w:r w:rsidRPr="001875C1">
        <w:rPr>
          <w:rStyle w:val="number"/>
          <w:rFonts w:asciiTheme="minorHAnsi" w:hAnsiTheme="minorHAnsi" w:cstheme="minorHAnsi"/>
          <w:color w:val="C00000"/>
          <w:sz w:val="28"/>
          <w:szCs w:val="28"/>
          <w:bdr w:val="none" w:sz="0" w:space="0" w:color="auto" w:frame="1"/>
        </w:rPr>
        <w:t>6</w:t>
      </w:r>
      <w:r w:rsidRPr="001875C1">
        <w:rPr>
          <w:rFonts w:asciiTheme="minorHAnsi" w:hAnsiTheme="minorHAnsi" w:cstheme="minorHAnsi"/>
          <w:color w:val="000000"/>
          <w:sz w:val="28"/>
          <w:szCs w:val="28"/>
          <w:bdr w:val="none" w:sz="0" w:space="0" w:color="auto" w:frame="1"/>
        </w:rPr>
        <w:t>) {  </w:t>
      </w:r>
    </w:p>
    <w:p w14:paraId="18D88F3C"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break</w:t>
      </w:r>
      <w:r w:rsidRPr="001875C1">
        <w:rPr>
          <w:rFonts w:cstheme="minorHAnsi"/>
          <w:color w:val="000000"/>
          <w:sz w:val="28"/>
          <w:szCs w:val="28"/>
          <w:bdr w:val="none" w:sz="0" w:space="0" w:color="auto" w:frame="1"/>
        </w:rPr>
        <w:t>;  </w:t>
      </w:r>
    </w:p>
    <w:p w14:paraId="46FBB608"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1832474"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5F1A3DEC" w14:textId="77777777" w:rsidR="001A0397" w:rsidRPr="001875C1" w:rsidRDefault="001A0397">
      <w:pPr>
        <w:pStyle w:val="alt"/>
        <w:numPr>
          <w:ilvl w:val="0"/>
          <w:numId w:val="63"/>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CC66107" w14:textId="77777777" w:rsidR="001A0397" w:rsidRPr="001875C1" w:rsidRDefault="001A0397">
      <w:pPr>
        <w:numPr>
          <w:ilvl w:val="0"/>
          <w:numId w:val="63"/>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184F84D"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lastRenderedPageBreak/>
        <w:t>Output:</w:t>
      </w:r>
    </w:p>
    <w:p w14:paraId="553662A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2272D7B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2AC957ED"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093EE28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4C85678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34E18401"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4A91EBA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6</w:t>
      </w:r>
    </w:p>
    <w:p w14:paraId="5B0A8F4E"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 xml:space="preserve">break statement example with </w:t>
      </w:r>
      <w:proofErr w:type="spellStart"/>
      <w:r w:rsidRPr="001875C1">
        <w:rPr>
          <w:rStyle w:val="Strong"/>
          <w:rFonts w:asciiTheme="minorHAnsi" w:hAnsiTheme="minorHAnsi" w:cstheme="minorHAnsi"/>
          <w:color w:val="333333"/>
          <w:sz w:val="28"/>
          <w:szCs w:val="28"/>
        </w:rPr>
        <w:t>labeled</w:t>
      </w:r>
      <w:proofErr w:type="spellEnd"/>
      <w:r w:rsidRPr="001875C1">
        <w:rPr>
          <w:rStyle w:val="Strong"/>
          <w:rFonts w:asciiTheme="minorHAnsi" w:hAnsiTheme="minorHAnsi" w:cstheme="minorHAnsi"/>
          <w:color w:val="333333"/>
          <w:sz w:val="28"/>
          <w:szCs w:val="28"/>
        </w:rPr>
        <w:t xml:space="preserve"> for loop</w:t>
      </w:r>
    </w:p>
    <w:p w14:paraId="3F28862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Calculation.java</w:t>
      </w:r>
    </w:p>
    <w:p w14:paraId="10AFE98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Calculation {    </w:t>
      </w:r>
    </w:p>
    <w:p w14:paraId="479DB116"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079F6DD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0A448FB8"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  </w:t>
      </w:r>
      <w:r w:rsidRPr="001875C1">
        <w:rPr>
          <w:rFonts w:cstheme="minorHAnsi"/>
          <w:color w:val="000000"/>
          <w:sz w:val="28"/>
          <w:szCs w:val="28"/>
          <w:bdr w:val="none" w:sz="0" w:space="0" w:color="auto" w:frame="1"/>
        </w:rPr>
        <w:t>  </w:t>
      </w:r>
    </w:p>
    <w:p w14:paraId="034A4071"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a:    </w:t>
      </w:r>
    </w:p>
    <w:p w14:paraId="5296E42D"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10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01BC63E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b:    </w:t>
      </w:r>
    </w:p>
    <w:p w14:paraId="33504478" w14:textId="77777777" w:rsidR="001A0397" w:rsidRPr="001875C1" w:rsidRDefault="001A0397">
      <w:pPr>
        <w:numPr>
          <w:ilvl w:val="0"/>
          <w:numId w:val="64"/>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15</w:t>
      </w:r>
      <w:r w:rsidRPr="001875C1">
        <w:rPr>
          <w:rFonts w:cstheme="minorHAnsi"/>
          <w:color w:val="000000"/>
          <w:sz w:val="28"/>
          <w:szCs w:val="28"/>
          <w:bdr w:val="none" w:sz="0" w:space="0" w:color="auto" w:frame="1"/>
        </w:rPr>
        <w:t>;j++) {    </w:t>
      </w:r>
    </w:p>
    <w:p w14:paraId="295F7D0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c:    </w:t>
      </w:r>
    </w:p>
    <w:p w14:paraId="4F4B2577"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k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k&lt;=</w:t>
      </w:r>
      <w:r w:rsidRPr="001875C1">
        <w:rPr>
          <w:rStyle w:val="number"/>
          <w:rFonts w:cstheme="minorHAnsi"/>
          <w:color w:val="C00000"/>
          <w:sz w:val="28"/>
          <w:szCs w:val="28"/>
          <w:bdr w:val="none" w:sz="0" w:space="0" w:color="auto" w:frame="1"/>
        </w:rPr>
        <w:t>20</w:t>
      </w:r>
      <w:r w:rsidRPr="001875C1">
        <w:rPr>
          <w:rFonts w:cstheme="minorHAnsi"/>
          <w:color w:val="000000"/>
          <w:sz w:val="28"/>
          <w:szCs w:val="28"/>
          <w:bdr w:val="none" w:sz="0" w:space="0" w:color="auto" w:frame="1"/>
        </w:rPr>
        <w:t>; k++) {    </w:t>
      </w:r>
    </w:p>
    <w:p w14:paraId="10E9367A"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(k);    </w:t>
      </w:r>
    </w:p>
    <w:p w14:paraId="5DDB9D8A"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(k==</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    </w:t>
      </w:r>
    </w:p>
    <w:p w14:paraId="4D37B250"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break</w:t>
      </w:r>
      <w:r w:rsidRPr="001875C1">
        <w:rPr>
          <w:rFonts w:asciiTheme="minorHAnsi" w:hAnsiTheme="minorHAnsi" w:cstheme="minorHAnsi"/>
          <w:color w:val="000000"/>
          <w:sz w:val="28"/>
          <w:szCs w:val="28"/>
          <w:bdr w:val="none" w:sz="0" w:space="0" w:color="auto" w:frame="1"/>
        </w:rPr>
        <w:t> a;    </w:t>
      </w:r>
    </w:p>
    <w:p w14:paraId="6CC09894"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33AA46B9"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66802D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41F7ED"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20D128AD"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31225C7"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A400E39"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66E6CC2" w14:textId="77777777" w:rsidR="001A0397" w:rsidRPr="001875C1" w:rsidRDefault="001A0397">
      <w:pPr>
        <w:pStyle w:val="alt"/>
        <w:numPr>
          <w:ilvl w:val="0"/>
          <w:numId w:val="64"/>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54F3655" w14:textId="77777777" w:rsidR="001A0397" w:rsidRPr="001875C1" w:rsidRDefault="001A0397">
      <w:pPr>
        <w:numPr>
          <w:ilvl w:val="0"/>
          <w:numId w:val="64"/>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1AE404E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389D5B07"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0</w:t>
      </w:r>
    </w:p>
    <w:p w14:paraId="07B9E31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014A21D5"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1400A380"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778D250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4</w:t>
      </w:r>
    </w:p>
    <w:p w14:paraId="7CD2D72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F958FD2" w14:textId="77777777" w:rsidR="001A0397" w:rsidRPr="001875C1" w:rsidRDefault="001A0397" w:rsidP="001A0397">
      <w:pPr>
        <w:pStyle w:val="Heading3"/>
        <w:shd w:val="clear" w:color="auto" w:fill="FFFFFF"/>
        <w:spacing w:line="312" w:lineRule="atLeast"/>
        <w:jc w:val="both"/>
        <w:rPr>
          <w:rFonts w:asciiTheme="minorHAnsi" w:hAnsiTheme="minorHAnsi" w:cstheme="minorHAnsi"/>
          <w:color w:val="610B4B"/>
          <w:sz w:val="28"/>
          <w:szCs w:val="28"/>
        </w:rPr>
      </w:pPr>
      <w:r w:rsidRPr="001875C1">
        <w:rPr>
          <w:rFonts w:asciiTheme="minorHAnsi" w:hAnsiTheme="minorHAnsi" w:cstheme="minorHAnsi"/>
          <w:b/>
          <w:bCs/>
          <w:color w:val="610B4B"/>
          <w:sz w:val="28"/>
          <w:szCs w:val="28"/>
        </w:rPr>
        <w:t>Java continue statement</w:t>
      </w:r>
    </w:p>
    <w:p w14:paraId="67BB4739"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Unlike break statement, the </w:t>
      </w:r>
      <w:hyperlink r:id="rId88" w:history="1">
        <w:r w:rsidRPr="001875C1">
          <w:rPr>
            <w:rStyle w:val="Hyperlink"/>
            <w:rFonts w:asciiTheme="minorHAnsi" w:hAnsiTheme="minorHAnsi" w:cstheme="minorHAnsi"/>
            <w:color w:val="008000"/>
            <w:sz w:val="28"/>
            <w:szCs w:val="28"/>
            <w:u w:val="none"/>
          </w:rPr>
          <w:t>continue statement</w:t>
        </w:r>
      </w:hyperlink>
      <w:r w:rsidRPr="001875C1">
        <w:rPr>
          <w:rFonts w:asciiTheme="minorHAnsi" w:hAnsiTheme="minorHAnsi" w:cstheme="minorHAnsi"/>
          <w:color w:val="333333"/>
          <w:sz w:val="28"/>
          <w:szCs w:val="28"/>
        </w:rPr>
        <w:t> doesn't break the loop, whereas, it skips the specific part of the loop and jumps to the next iteration of the loop immediately.</w:t>
      </w:r>
    </w:p>
    <w:p w14:paraId="16A8510B"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Fonts w:asciiTheme="minorHAnsi" w:hAnsiTheme="minorHAnsi" w:cstheme="minorHAnsi"/>
          <w:color w:val="333333"/>
          <w:sz w:val="28"/>
          <w:szCs w:val="28"/>
        </w:rPr>
        <w:t>Consider the following example to understand the functioning of the continue statement in Java.</w:t>
      </w:r>
    </w:p>
    <w:p w14:paraId="5239C5B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class</w:t>
      </w:r>
      <w:r w:rsidRPr="001875C1">
        <w:rPr>
          <w:rFonts w:asciiTheme="minorHAnsi" w:hAnsiTheme="minorHAnsi" w:cstheme="minorHAnsi"/>
          <w:color w:val="000000"/>
          <w:sz w:val="28"/>
          <w:szCs w:val="28"/>
          <w:bdr w:val="none" w:sz="0" w:space="0" w:color="auto" w:frame="1"/>
        </w:rPr>
        <w:t> </w:t>
      </w:r>
      <w:proofErr w:type="spellStart"/>
      <w:r w:rsidRPr="001875C1">
        <w:rPr>
          <w:rFonts w:asciiTheme="minorHAnsi" w:hAnsiTheme="minorHAnsi" w:cstheme="minorHAnsi"/>
          <w:color w:val="000000"/>
          <w:sz w:val="28"/>
          <w:szCs w:val="28"/>
          <w:bdr w:val="none" w:sz="0" w:space="0" w:color="auto" w:frame="1"/>
        </w:rPr>
        <w:t>ContinueExample</w:t>
      </w:r>
      <w:proofErr w:type="spellEnd"/>
      <w:r w:rsidRPr="001875C1">
        <w:rPr>
          <w:rFonts w:asciiTheme="minorHAnsi" w:hAnsiTheme="minorHAnsi" w:cstheme="minorHAnsi"/>
          <w:color w:val="000000"/>
          <w:sz w:val="28"/>
          <w:szCs w:val="28"/>
          <w:bdr w:val="none" w:sz="0" w:space="0" w:color="auto" w:frame="1"/>
        </w:rPr>
        <w:t> {  </w:t>
      </w:r>
    </w:p>
    <w:p w14:paraId="0D6322ED"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2F3F93F9"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public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static</w:t>
      </w:r>
      <w:r w:rsidRPr="001875C1">
        <w:rPr>
          <w:rFonts w:asciiTheme="minorHAnsi" w:hAnsiTheme="minorHAnsi" w:cstheme="minorHAnsi"/>
          <w:color w:val="000000"/>
          <w:sz w:val="28"/>
          <w:szCs w:val="28"/>
          <w:bdr w:val="none" w:sz="0" w:space="0" w:color="auto" w:frame="1"/>
        </w:rPr>
        <w:t> </w:t>
      </w:r>
      <w:r w:rsidRPr="001875C1">
        <w:rPr>
          <w:rStyle w:val="keyword"/>
          <w:rFonts w:asciiTheme="minorHAnsi" w:hAnsiTheme="minorHAnsi" w:cstheme="minorHAnsi"/>
          <w:b/>
          <w:bCs/>
          <w:color w:val="006699"/>
          <w:sz w:val="28"/>
          <w:szCs w:val="28"/>
          <w:bdr w:val="none" w:sz="0" w:space="0" w:color="auto" w:frame="1"/>
        </w:rPr>
        <w:t>void</w:t>
      </w:r>
      <w:r w:rsidRPr="001875C1">
        <w:rPr>
          <w:rFonts w:asciiTheme="minorHAnsi" w:hAnsiTheme="minorHAnsi" w:cstheme="minorHAnsi"/>
          <w:color w:val="000000"/>
          <w:sz w:val="28"/>
          <w:szCs w:val="28"/>
          <w:bdr w:val="none" w:sz="0" w:space="0" w:color="auto" w:frame="1"/>
        </w:rPr>
        <w:t> </w:t>
      </w:r>
      <w:proofErr w:type="gramStart"/>
      <w:r w:rsidRPr="001875C1">
        <w:rPr>
          <w:rFonts w:asciiTheme="minorHAnsi" w:hAnsiTheme="minorHAnsi" w:cstheme="minorHAnsi"/>
          <w:color w:val="000000"/>
          <w:sz w:val="28"/>
          <w:szCs w:val="28"/>
          <w:bdr w:val="none" w:sz="0" w:space="0" w:color="auto" w:frame="1"/>
        </w:rPr>
        <w:t>main(</w:t>
      </w:r>
      <w:proofErr w:type="gramEnd"/>
      <w:r w:rsidRPr="001875C1">
        <w:rPr>
          <w:rFonts w:asciiTheme="minorHAnsi" w:hAnsiTheme="minorHAnsi" w:cstheme="minorHAnsi"/>
          <w:color w:val="000000"/>
          <w:sz w:val="28"/>
          <w:szCs w:val="28"/>
          <w:bdr w:val="none" w:sz="0" w:space="0" w:color="auto" w:frame="1"/>
        </w:rPr>
        <w:t>String[] </w:t>
      </w:r>
      <w:proofErr w:type="spellStart"/>
      <w:r w:rsidRPr="001875C1">
        <w:rPr>
          <w:rFonts w:asciiTheme="minorHAnsi" w:hAnsiTheme="minorHAnsi" w:cstheme="minorHAnsi"/>
          <w:color w:val="000000"/>
          <w:sz w:val="28"/>
          <w:szCs w:val="28"/>
          <w:bdr w:val="none" w:sz="0" w:space="0" w:color="auto" w:frame="1"/>
        </w:rPr>
        <w:t>args</w:t>
      </w:r>
      <w:proofErr w:type="spellEnd"/>
      <w:r w:rsidRPr="001875C1">
        <w:rPr>
          <w:rFonts w:asciiTheme="minorHAnsi" w:hAnsiTheme="minorHAnsi" w:cstheme="minorHAnsi"/>
          <w:color w:val="000000"/>
          <w:sz w:val="28"/>
          <w:szCs w:val="28"/>
          <w:bdr w:val="none" w:sz="0" w:space="0" w:color="auto" w:frame="1"/>
        </w:rPr>
        <w:t>) {  </w:t>
      </w:r>
    </w:p>
    <w:p w14:paraId="351C81F0"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comment"/>
          <w:rFonts w:cstheme="minorHAnsi"/>
          <w:color w:val="008200"/>
          <w:sz w:val="28"/>
          <w:szCs w:val="28"/>
          <w:bdr w:val="none" w:sz="0" w:space="0" w:color="auto" w:frame="1"/>
        </w:rPr>
        <w:t>// TODO Auto-generated method stub</w:t>
      </w:r>
      <w:r w:rsidRPr="001875C1">
        <w:rPr>
          <w:rFonts w:cstheme="minorHAnsi"/>
          <w:color w:val="000000"/>
          <w:sz w:val="28"/>
          <w:szCs w:val="28"/>
          <w:bdr w:val="none" w:sz="0" w:space="0" w:color="auto" w:frame="1"/>
        </w:rPr>
        <w:t>  </w:t>
      </w:r>
    </w:p>
    <w:p w14:paraId="21B19CC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35D8F1F6"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w:t>
      </w:r>
      <w:proofErr w:type="gramEnd"/>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r w:rsidRPr="001875C1">
        <w:rPr>
          <w:rStyle w:val="number"/>
          <w:rFonts w:cstheme="minorHAnsi"/>
          <w:color w:val="C00000"/>
          <w:sz w:val="28"/>
          <w:szCs w:val="28"/>
          <w:bdr w:val="none" w:sz="0" w:space="0" w:color="auto" w:frame="1"/>
        </w:rPr>
        <w:t>0</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&lt;= </w:t>
      </w:r>
      <w:r w:rsidRPr="001875C1">
        <w:rPr>
          <w:rStyle w:val="number"/>
          <w:rFonts w:cstheme="minorHAnsi"/>
          <w:color w:val="C00000"/>
          <w:sz w:val="28"/>
          <w:szCs w:val="28"/>
          <w:bdr w:val="none" w:sz="0" w:space="0" w:color="auto" w:frame="1"/>
        </w:rPr>
        <w:t>2</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  </w:t>
      </w:r>
    </w:p>
    <w:p w14:paraId="5EC73884"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1BD00B1A"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Style w:val="keyword"/>
          <w:rFonts w:cstheme="minorHAnsi"/>
          <w:b/>
          <w:bCs/>
          <w:color w:val="006699"/>
          <w:sz w:val="28"/>
          <w:szCs w:val="28"/>
          <w:bdr w:val="none" w:sz="0" w:space="0" w:color="auto" w:frame="1"/>
        </w:rPr>
        <w:t>for</w:t>
      </w:r>
      <w:r w:rsidRPr="001875C1">
        <w:rPr>
          <w:rFonts w:cstheme="minorHAnsi"/>
          <w:color w:val="000000"/>
          <w:sz w:val="28"/>
          <w:szCs w:val="28"/>
          <w:bdr w:val="none" w:sz="0" w:space="0" w:color="auto" w:frame="1"/>
        </w:rPr>
        <w:t> (</w:t>
      </w:r>
      <w:r w:rsidRPr="001875C1">
        <w:rPr>
          <w:rStyle w:val="keyword"/>
          <w:rFonts w:cstheme="minorHAnsi"/>
          <w:b/>
          <w:bCs/>
          <w:color w:val="006699"/>
          <w:sz w:val="28"/>
          <w:szCs w:val="28"/>
          <w:bdr w:val="none" w:sz="0" w:space="0" w:color="auto" w:frame="1"/>
        </w:rPr>
        <w:t>int</w:t>
      </w:r>
      <w:r w:rsidRPr="001875C1">
        <w:rPr>
          <w:rFonts w:cstheme="minorHAnsi"/>
          <w:color w:val="000000"/>
          <w:sz w:val="28"/>
          <w:szCs w:val="28"/>
          <w:bdr w:val="none" w:sz="0" w:space="0" w:color="auto" w:frame="1"/>
        </w:rPr>
        <w:t> j = </w:t>
      </w:r>
      <w:proofErr w:type="spellStart"/>
      <w:r w:rsidRPr="001875C1">
        <w:rPr>
          <w:rFonts w:cstheme="minorHAnsi"/>
          <w:color w:val="000000"/>
          <w:sz w:val="28"/>
          <w:szCs w:val="28"/>
          <w:bdr w:val="none" w:sz="0" w:space="0" w:color="auto" w:frame="1"/>
        </w:rPr>
        <w:t>i</w:t>
      </w:r>
      <w:proofErr w:type="spellEnd"/>
      <w:r w:rsidRPr="001875C1">
        <w:rPr>
          <w:rFonts w:cstheme="minorHAnsi"/>
          <w:color w:val="000000"/>
          <w:sz w:val="28"/>
          <w:szCs w:val="28"/>
          <w:bdr w:val="none" w:sz="0" w:space="0" w:color="auto" w:frame="1"/>
        </w:rPr>
        <w:t>; j&lt;=</w:t>
      </w:r>
      <w:r w:rsidRPr="001875C1">
        <w:rPr>
          <w:rStyle w:val="number"/>
          <w:rFonts w:cstheme="minorHAnsi"/>
          <w:color w:val="C00000"/>
          <w:sz w:val="28"/>
          <w:szCs w:val="28"/>
          <w:bdr w:val="none" w:sz="0" w:space="0" w:color="auto" w:frame="1"/>
        </w:rPr>
        <w:t>5</w:t>
      </w:r>
      <w:r w:rsidRPr="001875C1">
        <w:rPr>
          <w:rFonts w:cstheme="minorHAnsi"/>
          <w:color w:val="000000"/>
          <w:sz w:val="28"/>
          <w:szCs w:val="28"/>
          <w:bdr w:val="none" w:sz="0" w:space="0" w:color="auto" w:frame="1"/>
        </w:rPr>
        <w:t>; </w:t>
      </w:r>
      <w:proofErr w:type="spellStart"/>
      <w:r w:rsidRPr="001875C1">
        <w:rPr>
          <w:rFonts w:cstheme="minorHAnsi"/>
          <w:color w:val="000000"/>
          <w:sz w:val="28"/>
          <w:szCs w:val="28"/>
          <w:bdr w:val="none" w:sz="0" w:space="0" w:color="auto" w:frame="1"/>
        </w:rPr>
        <w:t>j++</w:t>
      </w:r>
      <w:proofErr w:type="spellEnd"/>
      <w:r w:rsidRPr="001875C1">
        <w:rPr>
          <w:rFonts w:cstheme="minorHAnsi"/>
          <w:color w:val="000000"/>
          <w:sz w:val="28"/>
          <w:szCs w:val="28"/>
          <w:bdr w:val="none" w:sz="0" w:space="0" w:color="auto" w:frame="1"/>
        </w:rPr>
        <w:t>) {  </w:t>
      </w:r>
    </w:p>
    <w:p w14:paraId="1746B48C"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0E891902" w14:textId="77777777" w:rsidR="001A0397" w:rsidRPr="001875C1" w:rsidRDefault="001A0397">
      <w:pPr>
        <w:numPr>
          <w:ilvl w:val="0"/>
          <w:numId w:val="65"/>
        </w:numPr>
        <w:spacing w:after="0" w:line="375" w:lineRule="atLeast"/>
        <w:jc w:val="both"/>
        <w:rPr>
          <w:rFonts w:cstheme="minorHAnsi"/>
          <w:color w:val="000000"/>
          <w:sz w:val="28"/>
          <w:szCs w:val="28"/>
        </w:rPr>
      </w:pPr>
      <w:proofErr w:type="gramStart"/>
      <w:r w:rsidRPr="001875C1">
        <w:rPr>
          <w:rStyle w:val="keyword"/>
          <w:rFonts w:cstheme="minorHAnsi"/>
          <w:b/>
          <w:bCs/>
          <w:color w:val="006699"/>
          <w:sz w:val="28"/>
          <w:szCs w:val="28"/>
          <w:bdr w:val="none" w:sz="0" w:space="0" w:color="auto" w:frame="1"/>
        </w:rPr>
        <w:t>if</w:t>
      </w:r>
      <w:r w:rsidRPr="001875C1">
        <w:rPr>
          <w:rFonts w:cstheme="minorHAnsi"/>
          <w:color w:val="000000"/>
          <w:sz w:val="28"/>
          <w:szCs w:val="28"/>
          <w:bdr w:val="none" w:sz="0" w:space="0" w:color="auto" w:frame="1"/>
        </w:rPr>
        <w:t>(</w:t>
      </w:r>
      <w:proofErr w:type="gramEnd"/>
      <w:r w:rsidRPr="001875C1">
        <w:rPr>
          <w:rFonts w:cstheme="minorHAnsi"/>
          <w:color w:val="000000"/>
          <w:sz w:val="28"/>
          <w:szCs w:val="28"/>
          <w:bdr w:val="none" w:sz="0" w:space="0" w:color="auto" w:frame="1"/>
        </w:rPr>
        <w:t>j == </w:t>
      </w:r>
      <w:r w:rsidRPr="001875C1">
        <w:rPr>
          <w:rStyle w:val="number"/>
          <w:rFonts w:cstheme="minorHAnsi"/>
          <w:color w:val="C00000"/>
          <w:sz w:val="28"/>
          <w:szCs w:val="28"/>
          <w:bdr w:val="none" w:sz="0" w:space="0" w:color="auto" w:frame="1"/>
        </w:rPr>
        <w:t>4</w:t>
      </w:r>
      <w:r w:rsidRPr="001875C1">
        <w:rPr>
          <w:rFonts w:cstheme="minorHAnsi"/>
          <w:color w:val="000000"/>
          <w:sz w:val="28"/>
          <w:szCs w:val="28"/>
          <w:bdr w:val="none" w:sz="0" w:space="0" w:color="auto" w:frame="1"/>
        </w:rPr>
        <w:t>) {  </w:t>
      </w:r>
    </w:p>
    <w:p w14:paraId="3C911368"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Style w:val="keyword"/>
          <w:rFonts w:asciiTheme="minorHAnsi" w:hAnsiTheme="minorHAnsi" w:cstheme="minorHAnsi"/>
          <w:b/>
          <w:bCs/>
          <w:color w:val="006699"/>
          <w:sz w:val="28"/>
          <w:szCs w:val="28"/>
          <w:bdr w:val="none" w:sz="0" w:space="0" w:color="auto" w:frame="1"/>
        </w:rPr>
        <w:t>continue</w:t>
      </w:r>
      <w:r w:rsidRPr="001875C1">
        <w:rPr>
          <w:rFonts w:asciiTheme="minorHAnsi" w:hAnsiTheme="minorHAnsi" w:cstheme="minorHAnsi"/>
          <w:color w:val="000000"/>
          <w:sz w:val="28"/>
          <w:szCs w:val="28"/>
          <w:bdr w:val="none" w:sz="0" w:space="0" w:color="auto" w:frame="1"/>
        </w:rPr>
        <w:t>;  </w:t>
      </w:r>
    </w:p>
    <w:p w14:paraId="24A240AB"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F97A953"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proofErr w:type="spellStart"/>
      <w:r w:rsidRPr="001875C1">
        <w:rPr>
          <w:rFonts w:asciiTheme="minorHAnsi" w:hAnsiTheme="minorHAnsi" w:cstheme="minorHAnsi"/>
          <w:color w:val="000000"/>
          <w:sz w:val="28"/>
          <w:szCs w:val="28"/>
          <w:bdr w:val="none" w:sz="0" w:space="0" w:color="auto" w:frame="1"/>
        </w:rPr>
        <w:t>System.out.println</w:t>
      </w:r>
      <w:proofErr w:type="spellEnd"/>
      <w:r w:rsidRPr="001875C1">
        <w:rPr>
          <w:rFonts w:asciiTheme="minorHAnsi" w:hAnsiTheme="minorHAnsi" w:cstheme="minorHAnsi"/>
          <w:color w:val="000000"/>
          <w:sz w:val="28"/>
          <w:szCs w:val="28"/>
          <w:bdr w:val="none" w:sz="0" w:space="0" w:color="auto" w:frame="1"/>
        </w:rPr>
        <w:t>(j);  </w:t>
      </w:r>
    </w:p>
    <w:p w14:paraId="7847C0BF"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73BA594B"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4F00807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614D3690" w14:textId="77777777" w:rsidR="001A0397" w:rsidRPr="001875C1" w:rsidRDefault="001A0397">
      <w:pPr>
        <w:pStyle w:val="alt"/>
        <w:numPr>
          <w:ilvl w:val="0"/>
          <w:numId w:val="65"/>
        </w:numPr>
        <w:spacing w:before="0" w:beforeAutospacing="0" w:after="0" w:afterAutospacing="0" w:line="375" w:lineRule="atLeast"/>
        <w:jc w:val="both"/>
        <w:rPr>
          <w:rFonts w:asciiTheme="minorHAnsi" w:hAnsiTheme="minorHAnsi" w:cstheme="minorHAnsi"/>
          <w:color w:val="000000"/>
          <w:sz w:val="28"/>
          <w:szCs w:val="28"/>
        </w:rPr>
      </w:pPr>
      <w:r w:rsidRPr="001875C1">
        <w:rPr>
          <w:rFonts w:asciiTheme="minorHAnsi" w:hAnsiTheme="minorHAnsi" w:cstheme="minorHAnsi"/>
          <w:color w:val="000000"/>
          <w:sz w:val="28"/>
          <w:szCs w:val="28"/>
          <w:bdr w:val="none" w:sz="0" w:space="0" w:color="auto" w:frame="1"/>
        </w:rPr>
        <w:t>  </w:t>
      </w:r>
    </w:p>
    <w:p w14:paraId="6A330A47" w14:textId="77777777" w:rsidR="001A0397" w:rsidRPr="001875C1" w:rsidRDefault="001A0397">
      <w:pPr>
        <w:numPr>
          <w:ilvl w:val="0"/>
          <w:numId w:val="65"/>
        </w:numPr>
        <w:spacing w:after="0" w:line="375" w:lineRule="atLeast"/>
        <w:jc w:val="both"/>
        <w:rPr>
          <w:rFonts w:cstheme="minorHAnsi"/>
          <w:color w:val="000000"/>
          <w:sz w:val="28"/>
          <w:szCs w:val="28"/>
        </w:rPr>
      </w:pPr>
      <w:r w:rsidRPr="001875C1">
        <w:rPr>
          <w:rFonts w:cstheme="minorHAnsi"/>
          <w:color w:val="000000"/>
          <w:sz w:val="28"/>
          <w:szCs w:val="28"/>
          <w:bdr w:val="none" w:sz="0" w:space="0" w:color="auto" w:frame="1"/>
        </w:rPr>
        <w:t>}  </w:t>
      </w:r>
    </w:p>
    <w:p w14:paraId="431E2913" w14:textId="77777777" w:rsidR="001A0397" w:rsidRPr="001875C1" w:rsidRDefault="001A0397" w:rsidP="001A0397">
      <w:pPr>
        <w:pStyle w:val="NormalWeb"/>
        <w:shd w:val="clear" w:color="auto" w:fill="FFFFFF"/>
        <w:jc w:val="both"/>
        <w:rPr>
          <w:rFonts w:asciiTheme="minorHAnsi" w:hAnsiTheme="minorHAnsi" w:cstheme="minorHAnsi"/>
          <w:color w:val="333333"/>
          <w:sz w:val="28"/>
          <w:szCs w:val="28"/>
        </w:rPr>
      </w:pPr>
      <w:r w:rsidRPr="001875C1">
        <w:rPr>
          <w:rStyle w:val="Strong"/>
          <w:rFonts w:asciiTheme="minorHAnsi" w:hAnsiTheme="minorHAnsi" w:cstheme="minorHAnsi"/>
          <w:color w:val="333333"/>
          <w:sz w:val="28"/>
          <w:szCs w:val="28"/>
        </w:rPr>
        <w:t>Output:</w:t>
      </w:r>
    </w:p>
    <w:p w14:paraId="771A8B3A"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0</w:t>
      </w:r>
    </w:p>
    <w:p w14:paraId="505C1B4B"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788FE36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43133052"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lastRenderedPageBreak/>
        <w:t>3</w:t>
      </w:r>
    </w:p>
    <w:p w14:paraId="52318E3C"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522A6279"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1</w:t>
      </w:r>
    </w:p>
    <w:p w14:paraId="3F108B28"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78B75724"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2C970993" w14:textId="77777777" w:rsidR="001A0397" w:rsidRPr="001875C1"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39570BDE" w14:textId="0F5D518F" w:rsidR="001A0397" w:rsidRDefault="001A0397" w:rsidP="001A0397">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2</w:t>
      </w:r>
    </w:p>
    <w:p w14:paraId="6F043488"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3</w:t>
      </w:r>
    </w:p>
    <w:p w14:paraId="0F602505" w14:textId="77777777" w:rsidR="00412958" w:rsidRPr="001875C1" w:rsidRDefault="00412958" w:rsidP="00412958">
      <w:pPr>
        <w:pStyle w:val="HTMLPreformatted"/>
        <w:shd w:val="clear" w:color="auto" w:fill="1C1D1C"/>
        <w:jc w:val="both"/>
        <w:rPr>
          <w:rFonts w:asciiTheme="minorHAnsi" w:hAnsiTheme="minorHAnsi" w:cstheme="minorHAnsi"/>
          <w:color w:val="F9F9F9"/>
          <w:sz w:val="28"/>
          <w:szCs w:val="28"/>
        </w:rPr>
      </w:pPr>
      <w:r w:rsidRPr="001875C1">
        <w:rPr>
          <w:rFonts w:asciiTheme="minorHAnsi" w:hAnsiTheme="minorHAnsi" w:cstheme="minorHAnsi"/>
          <w:color w:val="F9F9F9"/>
          <w:sz w:val="28"/>
          <w:szCs w:val="28"/>
        </w:rPr>
        <w:t>5</w:t>
      </w:r>
    </w:p>
    <w:p w14:paraId="7678DB99" w14:textId="77777777" w:rsidR="00412958" w:rsidRDefault="00412958" w:rsidP="00412958">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Java Naming Convention:</w:t>
      </w:r>
    </w:p>
    <w:p w14:paraId="158D71EC" w14:textId="77777777" w:rsidR="00412958" w:rsidRDefault="00412958" w:rsidP="00412958"/>
    <w:p w14:paraId="6E582F97" w14:textId="77777777" w:rsidR="00412958" w:rsidRPr="00412958" w:rsidRDefault="00412958" w:rsidP="004129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12958">
        <w:rPr>
          <w:rFonts w:ascii="Helvetica" w:eastAsia="Times New Roman" w:hAnsi="Helvetica" w:cs="Helvetica"/>
          <w:color w:val="610B38"/>
          <w:sz w:val="38"/>
          <w:szCs w:val="38"/>
          <w:lang w:eastAsia="en-IN"/>
        </w:rPr>
        <w:t>Naming Conventions of the Different Identifiers</w:t>
      </w:r>
    </w:p>
    <w:p w14:paraId="4826B149" w14:textId="77777777" w:rsidR="00412958" w:rsidRPr="00412958" w:rsidRDefault="00412958" w:rsidP="004129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The following table shows the popular conventions used for the different identifiers.</w:t>
      </w:r>
    </w:p>
    <w:p w14:paraId="0A0EA608" w14:textId="77777777" w:rsidR="00412958" w:rsidRPr="001875C1" w:rsidRDefault="00412958" w:rsidP="001A0397">
      <w:pPr>
        <w:pStyle w:val="HTMLPreformatted"/>
        <w:shd w:val="clear" w:color="auto" w:fill="1C1D1C"/>
        <w:jc w:val="both"/>
        <w:rPr>
          <w:rFonts w:asciiTheme="minorHAnsi" w:hAnsiTheme="minorHAnsi" w:cstheme="minorHAnsi"/>
          <w:color w:val="F9F9F9"/>
          <w:sz w:val="28"/>
          <w:szCs w:val="28"/>
        </w:rPr>
      </w:pPr>
    </w:p>
    <w:tbl>
      <w:tblPr>
        <w:tblpPr w:leftFromText="180" w:rightFromText="180" w:vertAnchor="text" w:horzAnchor="margin" w:tblpXSpec="center" w:tblpY="-55"/>
        <w:tblW w:w="10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5672"/>
        <w:gridCol w:w="3014"/>
      </w:tblGrid>
      <w:tr w:rsidR="00412958" w:rsidRPr="00412958" w14:paraId="06F007B3" w14:textId="77777777" w:rsidTr="00412958">
        <w:tc>
          <w:tcPr>
            <w:tcW w:w="0" w:type="auto"/>
            <w:shd w:val="clear" w:color="auto" w:fill="C7CCBE"/>
            <w:tcMar>
              <w:top w:w="180" w:type="dxa"/>
              <w:left w:w="180" w:type="dxa"/>
              <w:bottom w:w="180" w:type="dxa"/>
              <w:right w:w="180" w:type="dxa"/>
            </w:tcMar>
            <w:hideMark/>
          </w:tcPr>
          <w:p w14:paraId="05233A8A"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lastRenderedPageBreak/>
              <w:t>Identifiers Type</w:t>
            </w:r>
          </w:p>
        </w:tc>
        <w:tc>
          <w:tcPr>
            <w:tcW w:w="0" w:type="auto"/>
            <w:shd w:val="clear" w:color="auto" w:fill="C7CCBE"/>
            <w:tcMar>
              <w:top w:w="180" w:type="dxa"/>
              <w:left w:w="180" w:type="dxa"/>
              <w:bottom w:w="180" w:type="dxa"/>
              <w:right w:w="180" w:type="dxa"/>
            </w:tcMar>
            <w:hideMark/>
          </w:tcPr>
          <w:p w14:paraId="33896A78"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Naming Rules</w:t>
            </w:r>
          </w:p>
        </w:tc>
        <w:tc>
          <w:tcPr>
            <w:tcW w:w="0" w:type="auto"/>
            <w:shd w:val="clear" w:color="auto" w:fill="C7CCBE"/>
            <w:tcMar>
              <w:top w:w="180" w:type="dxa"/>
              <w:left w:w="180" w:type="dxa"/>
              <w:bottom w:w="180" w:type="dxa"/>
              <w:right w:w="180" w:type="dxa"/>
            </w:tcMar>
            <w:hideMark/>
          </w:tcPr>
          <w:p w14:paraId="39C6491F" w14:textId="77777777" w:rsidR="00412958" w:rsidRPr="00412958" w:rsidRDefault="00412958" w:rsidP="00412958">
            <w:pPr>
              <w:spacing w:after="0" w:line="240" w:lineRule="auto"/>
              <w:rPr>
                <w:rFonts w:ascii="Times New Roman" w:eastAsia="Times New Roman" w:hAnsi="Times New Roman" w:cs="Times New Roman"/>
                <w:b/>
                <w:bCs/>
                <w:color w:val="000000"/>
                <w:sz w:val="26"/>
                <w:szCs w:val="26"/>
                <w:lang w:eastAsia="en-IN"/>
              </w:rPr>
            </w:pPr>
            <w:r w:rsidRPr="00412958">
              <w:rPr>
                <w:rFonts w:ascii="Times New Roman" w:eastAsia="Times New Roman" w:hAnsi="Times New Roman" w:cs="Times New Roman"/>
                <w:b/>
                <w:bCs/>
                <w:color w:val="000000"/>
                <w:sz w:val="26"/>
                <w:szCs w:val="26"/>
                <w:lang w:eastAsia="en-IN"/>
              </w:rPr>
              <w:t>Examples</w:t>
            </w:r>
          </w:p>
        </w:tc>
      </w:tr>
      <w:tr w:rsidR="00412958" w:rsidRPr="00412958" w14:paraId="1A567FA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424E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8D20A"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 xml:space="preserve">It should be a noun such as </w:t>
            </w:r>
            <w:proofErr w:type="spellStart"/>
            <w:r w:rsidRPr="00412958">
              <w:rPr>
                <w:rFonts w:ascii="Segoe UI" w:eastAsia="Times New Roman" w:hAnsi="Segoe UI" w:cs="Segoe UI"/>
                <w:color w:val="333333"/>
                <w:sz w:val="24"/>
                <w:szCs w:val="24"/>
                <w:lang w:eastAsia="en-IN"/>
              </w:rPr>
              <w:t>Color</w:t>
            </w:r>
            <w:proofErr w:type="spellEnd"/>
            <w:r w:rsidRPr="00412958">
              <w:rPr>
                <w:rFonts w:ascii="Segoe UI" w:eastAsia="Times New Roman" w:hAnsi="Segoe UI" w:cs="Segoe UI"/>
                <w:color w:val="333333"/>
                <w:sz w:val="24"/>
                <w:szCs w:val="24"/>
                <w:lang w:eastAsia="en-IN"/>
              </w:rPr>
              <w:t>, Button, System, Thread, etc.</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A9D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public class </w:t>
            </w:r>
            <w:r w:rsidRPr="00412958">
              <w:rPr>
                <w:rFonts w:ascii="Segoe UI" w:eastAsia="Times New Roman" w:hAnsi="Segoe UI" w:cs="Segoe UI"/>
                <w:b/>
                <w:bCs/>
                <w:color w:val="333333"/>
                <w:sz w:val="24"/>
                <w:szCs w:val="24"/>
                <w:lang w:eastAsia="en-IN"/>
              </w:rPr>
              <w:t>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2E85F12"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B649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FE963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the uppercase letter.</w:t>
            </w:r>
            <w:r w:rsidRPr="00412958">
              <w:rPr>
                <w:rFonts w:ascii="Segoe UI" w:eastAsia="Times New Roman" w:hAnsi="Segoe UI" w:cs="Segoe UI"/>
                <w:color w:val="333333"/>
                <w:sz w:val="24"/>
                <w:szCs w:val="24"/>
                <w:lang w:eastAsia="en-IN"/>
              </w:rPr>
              <w:br/>
              <w:t>It should be an adjective such as Runnable, Remote, ActionListener.</w:t>
            </w:r>
            <w:r w:rsidRPr="00412958">
              <w:rPr>
                <w:rFonts w:ascii="Segoe UI" w:eastAsia="Times New Roman" w:hAnsi="Segoe UI" w:cs="Segoe UI"/>
                <w:color w:val="333333"/>
                <w:sz w:val="24"/>
                <w:szCs w:val="24"/>
                <w:lang w:eastAsia="en-IN"/>
              </w:rPr>
              <w:br/>
              <w:t>Use appropriate words, instead of acronyms.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4F5D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interface </w:t>
            </w:r>
            <w:r w:rsidRPr="00412958">
              <w:rPr>
                <w:rFonts w:ascii="Segoe UI" w:eastAsia="Times New Roman" w:hAnsi="Segoe UI" w:cs="Segoe UI"/>
                <w:b/>
                <w:bCs/>
                <w:color w:val="333333"/>
                <w:sz w:val="24"/>
                <w:szCs w:val="24"/>
                <w:lang w:eastAsia="en-IN"/>
              </w:rPr>
              <w:t>Printable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018EB6F4"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41C3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A57F1"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lowercase letter.</w:t>
            </w:r>
            <w:r w:rsidRPr="00412958">
              <w:rPr>
                <w:rFonts w:ascii="Segoe UI" w:eastAsia="Times New Roman" w:hAnsi="Segoe UI" w:cs="Segoe UI"/>
                <w:color w:val="333333"/>
                <w:sz w:val="24"/>
                <w:szCs w:val="24"/>
                <w:lang w:eastAsia="en-IN"/>
              </w:rPr>
              <w:br/>
              <w:t xml:space="preserve">It should be a verb such as </w:t>
            </w:r>
            <w:proofErr w:type="gramStart"/>
            <w:r w:rsidRPr="00412958">
              <w:rPr>
                <w:rFonts w:ascii="Segoe UI" w:eastAsia="Times New Roman" w:hAnsi="Segoe UI" w:cs="Segoe UI"/>
                <w:color w:val="333333"/>
                <w:sz w:val="24"/>
                <w:szCs w:val="24"/>
                <w:lang w:eastAsia="en-IN"/>
              </w:rPr>
              <w:t>main(</w:t>
            </w:r>
            <w:proofErr w:type="gramEnd"/>
            <w:r w:rsidRPr="00412958">
              <w:rPr>
                <w:rFonts w:ascii="Segoe UI" w:eastAsia="Times New Roman" w:hAnsi="Segoe UI" w:cs="Segoe UI"/>
                <w:color w:val="333333"/>
                <w:sz w:val="24"/>
                <w:szCs w:val="24"/>
                <w:lang w:eastAsia="en-IN"/>
              </w:rPr>
              <w:t xml:space="preserve">), print(), </w:t>
            </w:r>
            <w:proofErr w:type="spellStart"/>
            <w:r w:rsidRPr="00412958">
              <w:rPr>
                <w:rFonts w:ascii="Segoe UI" w:eastAsia="Times New Roman" w:hAnsi="Segoe UI" w:cs="Segoe UI"/>
                <w:color w:val="333333"/>
                <w:sz w:val="24"/>
                <w:szCs w:val="24"/>
                <w:lang w:eastAsia="en-IN"/>
              </w:rPr>
              <w:t>println</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 xml:space="preserve">If the name contains multiple words, start it with a lowercase letter followed by an uppercase letter such as </w:t>
            </w:r>
            <w:proofErr w:type="spellStart"/>
            <w:r w:rsidRPr="00412958">
              <w:rPr>
                <w:rFonts w:ascii="Segoe UI" w:eastAsia="Times New Roman" w:hAnsi="Segoe UI" w:cs="Segoe UI"/>
                <w:color w:val="333333"/>
                <w:sz w:val="24"/>
                <w:szCs w:val="24"/>
                <w:lang w:eastAsia="en-IN"/>
              </w:rPr>
              <w:t>actionPerformed</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8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method</w:t>
            </w:r>
            <w:r w:rsidRPr="00412958">
              <w:rPr>
                <w:rFonts w:ascii="Segoe UI" w:eastAsia="Times New Roman" w:hAnsi="Segoe UI" w:cs="Segoe UI"/>
                <w:color w:val="333333"/>
                <w:sz w:val="24"/>
                <w:szCs w:val="24"/>
                <w:lang w:eastAsia="en-IN"/>
              </w:rPr>
              <w:br/>
              <w:t>void </w:t>
            </w:r>
            <w:proofErr w:type="gramStart"/>
            <w:r w:rsidRPr="00412958">
              <w:rPr>
                <w:rFonts w:ascii="Segoe UI" w:eastAsia="Times New Roman" w:hAnsi="Segoe UI" w:cs="Segoe UI"/>
                <w:b/>
                <w:bCs/>
                <w:color w:val="333333"/>
                <w:sz w:val="24"/>
                <w:szCs w:val="24"/>
                <w:lang w:eastAsia="en-IN"/>
              </w:rPr>
              <w:t>draw(</w:t>
            </w:r>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w:t>
            </w:r>
          </w:p>
        </w:tc>
      </w:tr>
      <w:tr w:rsidR="00412958" w:rsidRPr="00412958" w14:paraId="11FA7DF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D6077"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Variable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AAD6B"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start with a lowercase letter such as id, name.</w:t>
            </w:r>
            <w:r w:rsidRPr="00412958">
              <w:rPr>
                <w:rFonts w:ascii="Segoe UI" w:eastAsia="Times New Roman" w:hAnsi="Segoe UI" w:cs="Segoe UI"/>
                <w:color w:val="333333"/>
                <w:sz w:val="24"/>
                <w:szCs w:val="24"/>
                <w:lang w:eastAsia="en-IN"/>
              </w:rPr>
              <w:br/>
              <w:t>It should not start with the special characters like &amp; (ampersand), $ (dollar), _ (underscore).</w:t>
            </w:r>
            <w:r w:rsidRPr="00412958">
              <w:rPr>
                <w:rFonts w:ascii="Segoe UI" w:eastAsia="Times New Roman" w:hAnsi="Segoe UI" w:cs="Segoe UI"/>
                <w:color w:val="333333"/>
                <w:sz w:val="24"/>
                <w:szCs w:val="24"/>
                <w:lang w:eastAsia="en-IN"/>
              </w:rPr>
              <w:br/>
              <w:t xml:space="preserve">If the name contains multiple words, start it with the lowercase letter followed by an uppercase letter such as </w:t>
            </w:r>
            <w:proofErr w:type="spellStart"/>
            <w:r w:rsidRPr="00412958">
              <w:rPr>
                <w:rFonts w:ascii="Segoe UI" w:eastAsia="Times New Roman" w:hAnsi="Segoe UI" w:cs="Segoe UI"/>
                <w:color w:val="333333"/>
                <w:sz w:val="24"/>
                <w:szCs w:val="24"/>
                <w:lang w:eastAsia="en-IN"/>
              </w:rPr>
              <w:t>firstName</w:t>
            </w:r>
            <w:proofErr w:type="spell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lastName</w:t>
            </w:r>
            <w:proofErr w:type="spellEnd"/>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Avoid using one-character variables such as x, y, 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BAE4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 variable</w:t>
            </w:r>
            <w:r w:rsidRPr="00412958">
              <w:rPr>
                <w:rFonts w:ascii="Segoe UI" w:eastAsia="Times New Roman" w:hAnsi="Segoe UI" w:cs="Segoe UI"/>
                <w:color w:val="333333"/>
                <w:sz w:val="24"/>
                <w:szCs w:val="24"/>
                <w:lang w:eastAsia="en-IN"/>
              </w:rPr>
              <w:br/>
              <w:t>int </w:t>
            </w:r>
            <w:r w:rsidRPr="00412958">
              <w:rPr>
                <w:rFonts w:ascii="Segoe UI" w:eastAsia="Times New Roman" w:hAnsi="Segoe UI" w:cs="Segoe UI"/>
                <w:b/>
                <w:bCs/>
                <w:color w:val="333333"/>
                <w:sz w:val="24"/>
                <w:szCs w:val="24"/>
                <w:lang w:eastAsia="en-IN"/>
              </w:rPr>
              <w:t>id</w:t>
            </w:r>
            <w:r w:rsidRPr="00412958">
              <w:rPr>
                <w:rFonts w:ascii="Segoe UI" w:eastAsia="Times New Roman" w:hAnsi="Segoe UI" w:cs="Segoe UI"/>
                <w:color w:val="333333"/>
                <w:sz w:val="24"/>
                <w:szCs w:val="24"/>
                <w:lang w:eastAsia="en-IN"/>
              </w:rP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22159C3F"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E4258"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0401DD"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a lowercase letter such as java, lang.</w:t>
            </w:r>
            <w:r w:rsidRPr="00412958">
              <w:rPr>
                <w:rFonts w:ascii="Segoe UI" w:eastAsia="Times New Roman" w:hAnsi="Segoe UI" w:cs="Segoe UI"/>
                <w:color w:val="333333"/>
                <w:sz w:val="24"/>
                <w:szCs w:val="24"/>
                <w:lang w:eastAsia="en-IN"/>
              </w:rPr>
              <w:br/>
              <w:t xml:space="preserve">If the name contains multiple words, it should be separated by dots (.) such as </w:t>
            </w:r>
            <w:proofErr w:type="spellStart"/>
            <w:proofErr w:type="gramStart"/>
            <w:r w:rsidRPr="00412958">
              <w:rPr>
                <w:rFonts w:ascii="Segoe UI" w:eastAsia="Times New Roman" w:hAnsi="Segoe UI" w:cs="Segoe UI"/>
                <w:color w:val="333333"/>
                <w:sz w:val="24"/>
                <w:szCs w:val="24"/>
                <w:lang w:eastAsia="en-IN"/>
              </w:rPr>
              <w:t>java.util</w:t>
            </w:r>
            <w:proofErr w:type="spellEnd"/>
            <w:proofErr w:type="gramEnd"/>
            <w:r w:rsidRPr="00412958">
              <w:rPr>
                <w:rFonts w:ascii="Segoe UI" w:eastAsia="Times New Roman" w:hAnsi="Segoe UI" w:cs="Segoe UI"/>
                <w:color w:val="333333"/>
                <w:sz w:val="24"/>
                <w:szCs w:val="24"/>
                <w:lang w:eastAsia="en-IN"/>
              </w:rPr>
              <w:t xml:space="preserve">, </w:t>
            </w:r>
            <w:proofErr w:type="spellStart"/>
            <w:r w:rsidRPr="00412958">
              <w:rPr>
                <w:rFonts w:ascii="Segoe UI" w:eastAsia="Times New Roman" w:hAnsi="Segoe UI" w:cs="Segoe UI"/>
                <w:color w:val="333333"/>
                <w:sz w:val="24"/>
                <w:szCs w:val="24"/>
                <w:lang w:eastAsia="en-IN"/>
              </w:rPr>
              <w:t>java.lang</w:t>
            </w:r>
            <w:proofErr w:type="spellEnd"/>
            <w:r w:rsidRPr="00412958">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8313C" w14:textId="74623F91"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//package</w:t>
            </w:r>
            <w:r w:rsidRPr="00412958">
              <w:rPr>
                <w:rFonts w:ascii="Segoe UI" w:eastAsia="Times New Roman" w:hAnsi="Segoe UI" w:cs="Segoe UI"/>
                <w:color w:val="333333"/>
                <w:sz w:val="24"/>
                <w:szCs w:val="24"/>
                <w:lang w:eastAsia="en-IN"/>
              </w:rPr>
              <w:br/>
              <w:t>package </w:t>
            </w:r>
            <w:proofErr w:type="spellStart"/>
            <w:proofErr w:type="gramStart"/>
            <w:r w:rsidRPr="00412958">
              <w:rPr>
                <w:rFonts w:ascii="Segoe UI" w:eastAsia="Times New Roman" w:hAnsi="Segoe UI" w:cs="Segoe UI"/>
                <w:b/>
                <w:bCs/>
                <w:color w:val="333333"/>
                <w:sz w:val="24"/>
                <w:szCs w:val="24"/>
                <w:lang w:eastAsia="en-IN"/>
              </w:rPr>
              <w:t>com.javapoint</w:t>
            </w:r>
            <w:proofErr w:type="spellEnd"/>
            <w:proofErr w:type="gramEnd"/>
            <w:r w:rsidRPr="00412958">
              <w:rPr>
                <w:rFonts w:ascii="Segoe UI" w:eastAsia="Times New Roman" w:hAnsi="Segoe UI" w:cs="Segoe UI"/>
                <w:b/>
                <w:bCs/>
                <w:color w:val="333333"/>
                <w:sz w:val="24"/>
                <w:szCs w:val="24"/>
                <w:lang w:eastAsia="en-IN"/>
              </w:rPr>
              <w:t>;</w:t>
            </w:r>
            <w:r w:rsidRPr="00412958">
              <w:rPr>
                <w:rFonts w:ascii="Segoe UI" w:eastAsia="Times New Roman" w:hAnsi="Segoe UI" w:cs="Segoe UI"/>
                <w:color w:val="333333"/>
                <w:sz w:val="24"/>
                <w:szCs w:val="24"/>
                <w:lang w:eastAsia="en-IN"/>
              </w:rPr>
              <w:b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//code snippet</w:t>
            </w:r>
            <w:r w:rsidRPr="00412958">
              <w:rPr>
                <w:rFonts w:ascii="Segoe UI" w:eastAsia="Times New Roman" w:hAnsi="Segoe UI" w:cs="Segoe UI"/>
                <w:color w:val="333333"/>
                <w:sz w:val="24"/>
                <w:szCs w:val="24"/>
                <w:lang w:eastAsia="en-IN"/>
              </w:rPr>
              <w:br/>
              <w:t>}</w:t>
            </w:r>
          </w:p>
        </w:tc>
      </w:tr>
      <w:tr w:rsidR="00412958" w:rsidRPr="00412958" w14:paraId="70BF1371" w14:textId="77777777" w:rsidTr="004129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17E15F"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DD419"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It should be in uppercase letters such as RED, YELLOW.</w:t>
            </w:r>
            <w:r w:rsidRPr="00412958">
              <w:rPr>
                <w:rFonts w:ascii="Segoe UI" w:eastAsia="Times New Roman" w:hAnsi="Segoe UI" w:cs="Segoe UI"/>
                <w:color w:val="333333"/>
                <w:sz w:val="24"/>
                <w:szCs w:val="24"/>
                <w:lang w:eastAsia="en-IN"/>
              </w:rPr>
              <w:br/>
              <w:t xml:space="preserve">If the name contains multiple words, it should be separated by an </w:t>
            </w:r>
            <w:proofErr w:type="gramStart"/>
            <w:r w:rsidRPr="00412958">
              <w:rPr>
                <w:rFonts w:ascii="Segoe UI" w:eastAsia="Times New Roman" w:hAnsi="Segoe UI" w:cs="Segoe UI"/>
                <w:color w:val="333333"/>
                <w:sz w:val="24"/>
                <w:szCs w:val="24"/>
                <w:lang w:eastAsia="en-IN"/>
              </w:rPr>
              <w:t>underscore(</w:t>
            </w:r>
            <w:proofErr w:type="gramEnd"/>
            <w:r w:rsidRPr="00412958">
              <w:rPr>
                <w:rFonts w:ascii="Segoe UI" w:eastAsia="Times New Roman" w:hAnsi="Segoe UI" w:cs="Segoe UI"/>
                <w:color w:val="333333"/>
                <w:sz w:val="24"/>
                <w:szCs w:val="24"/>
                <w:lang w:eastAsia="en-IN"/>
              </w:rPr>
              <w:t>_) such as MAX_PRIORITY.</w:t>
            </w:r>
            <w:r w:rsidRPr="00412958">
              <w:rPr>
                <w:rFonts w:ascii="Segoe UI" w:eastAsia="Times New Roman" w:hAnsi="Segoe UI" w:cs="Segoe UI"/>
                <w:color w:val="333333"/>
                <w:sz w:val="24"/>
                <w:szCs w:val="24"/>
                <w:lang w:eastAsia="en-IN"/>
              </w:rPr>
              <w:br/>
              <w:t>It may contain digits but not as the first letter.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EB413" w14:textId="77777777" w:rsidR="00412958" w:rsidRPr="00412958" w:rsidRDefault="00412958" w:rsidP="00412958">
            <w:pPr>
              <w:spacing w:after="0" w:line="240" w:lineRule="auto"/>
              <w:jc w:val="both"/>
              <w:rPr>
                <w:rFonts w:ascii="Segoe UI" w:eastAsia="Times New Roman" w:hAnsi="Segoe UI" w:cs="Segoe UI"/>
                <w:color w:val="333333"/>
                <w:sz w:val="24"/>
                <w:szCs w:val="24"/>
                <w:lang w:eastAsia="en-IN"/>
              </w:rPr>
            </w:pPr>
            <w:r w:rsidRPr="00412958">
              <w:rPr>
                <w:rFonts w:ascii="Segoe UI" w:eastAsia="Times New Roman" w:hAnsi="Segoe UI" w:cs="Segoe UI"/>
                <w:color w:val="333333"/>
                <w:sz w:val="24"/>
                <w:szCs w:val="24"/>
                <w:lang w:eastAsia="en-IN"/>
              </w:rPr>
              <w:t>class Employee</w:t>
            </w:r>
            <w:r w:rsidRPr="00412958">
              <w:rPr>
                <w:rFonts w:ascii="Segoe UI" w:eastAsia="Times New Roman" w:hAnsi="Segoe UI" w:cs="Segoe UI"/>
                <w:color w:val="333333"/>
                <w:sz w:val="24"/>
                <w:szCs w:val="24"/>
                <w:lang w:eastAsia="en-IN"/>
              </w:rPr>
              <w:br/>
              <w:t>{</w:t>
            </w:r>
            <w:r w:rsidRPr="00412958">
              <w:rPr>
                <w:rFonts w:ascii="Segoe UI" w:eastAsia="Times New Roman" w:hAnsi="Segoe UI" w:cs="Segoe UI"/>
                <w:color w:val="333333"/>
                <w:sz w:val="24"/>
                <w:szCs w:val="24"/>
                <w:lang w:eastAsia="en-IN"/>
              </w:rPr>
              <w:br/>
              <w:t>//constant</w:t>
            </w:r>
            <w:r w:rsidRPr="00412958">
              <w:rPr>
                <w:rFonts w:ascii="Segoe UI" w:eastAsia="Times New Roman" w:hAnsi="Segoe UI" w:cs="Segoe UI"/>
                <w:color w:val="333333"/>
                <w:sz w:val="24"/>
                <w:szCs w:val="24"/>
                <w:lang w:eastAsia="en-IN"/>
              </w:rPr>
              <w:br/>
              <w:t>static final int </w:t>
            </w:r>
            <w:r w:rsidRPr="00412958">
              <w:rPr>
                <w:rFonts w:ascii="Segoe UI" w:eastAsia="Times New Roman" w:hAnsi="Segoe UI" w:cs="Segoe UI"/>
                <w:b/>
                <w:bCs/>
                <w:color w:val="333333"/>
                <w:sz w:val="24"/>
                <w:szCs w:val="24"/>
                <w:lang w:eastAsia="en-IN"/>
              </w:rPr>
              <w:t>MIN_AGE</w:t>
            </w:r>
            <w:r w:rsidRPr="00412958">
              <w:rPr>
                <w:rFonts w:ascii="Segoe UI" w:eastAsia="Times New Roman" w:hAnsi="Segoe UI" w:cs="Segoe UI"/>
                <w:color w:val="333333"/>
                <w:sz w:val="24"/>
                <w:szCs w:val="24"/>
                <w:lang w:eastAsia="en-IN"/>
              </w:rPr>
              <w:t> = 18;</w:t>
            </w:r>
            <w:r w:rsidRPr="00412958">
              <w:rPr>
                <w:rFonts w:ascii="Segoe UI" w:eastAsia="Times New Roman" w:hAnsi="Segoe UI" w:cs="Segoe UI"/>
                <w:color w:val="333333"/>
                <w:sz w:val="24"/>
                <w:szCs w:val="24"/>
                <w:lang w:eastAsia="en-IN"/>
              </w:rPr>
              <w:br/>
            </w:r>
            <w:r w:rsidRPr="00412958">
              <w:rPr>
                <w:rFonts w:ascii="Segoe UI" w:eastAsia="Times New Roman" w:hAnsi="Segoe UI" w:cs="Segoe UI"/>
                <w:color w:val="333333"/>
                <w:sz w:val="24"/>
                <w:szCs w:val="24"/>
                <w:lang w:eastAsia="en-IN"/>
              </w:rPr>
              <w:lastRenderedPageBreak/>
              <w:t>//code snippet</w:t>
            </w:r>
            <w:r w:rsidRPr="00412958">
              <w:rPr>
                <w:rFonts w:ascii="Segoe UI" w:eastAsia="Times New Roman" w:hAnsi="Segoe UI" w:cs="Segoe UI"/>
                <w:color w:val="333333"/>
                <w:sz w:val="24"/>
                <w:szCs w:val="24"/>
                <w:lang w:eastAsia="en-IN"/>
              </w:rPr>
              <w:br/>
              <w:t>}</w:t>
            </w:r>
          </w:p>
        </w:tc>
      </w:tr>
    </w:tbl>
    <w:p w14:paraId="797A1BD6" w14:textId="50E77309" w:rsidR="00412958" w:rsidRPr="004E4D6C" w:rsidRDefault="004E4D6C" w:rsidP="00412958">
      <w:pPr>
        <w:rPr>
          <w:sz w:val="52"/>
          <w:szCs w:val="52"/>
        </w:rPr>
      </w:pPr>
      <w:r w:rsidRPr="004E4D6C">
        <w:rPr>
          <w:sz w:val="52"/>
          <w:szCs w:val="52"/>
        </w:rPr>
        <w:lastRenderedPageBreak/>
        <w:t xml:space="preserve">  OOPS:</w:t>
      </w:r>
    </w:p>
    <w:p w14:paraId="3F7C2AB4" w14:textId="197F1156" w:rsidR="004E4D6C" w:rsidRDefault="004E4D6C" w:rsidP="00412958"/>
    <w:p w14:paraId="2B141C9A" w14:textId="054E77C1" w:rsidR="004E4D6C" w:rsidRDefault="004E4D6C" w:rsidP="004E4D6C">
      <w:pPr>
        <w:numPr>
          <w:ilvl w:val="0"/>
          <w:numId w:val="6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Pillars of OOPs</w:t>
      </w:r>
    </w:p>
    <w:p w14:paraId="2E54D485" w14:textId="28E3342F"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Class</w:t>
      </w:r>
    </w:p>
    <w:p w14:paraId="5BEE45D8" w14:textId="7D45AB4C" w:rsidR="004E4D6C" w:rsidRPr="004E4D6C" w:rsidRDefault="004E4D6C">
      <w:pPr>
        <w:pStyle w:val="ListParagraph"/>
        <w:numPr>
          <w:ilvl w:val="3"/>
          <w:numId w:val="67"/>
        </w:numPr>
        <w:shd w:val="clear" w:color="auto" w:fill="FFFFFF"/>
        <w:spacing w:after="0" w:line="240" w:lineRule="auto"/>
        <w:textAlignment w:val="baseline"/>
        <w:rPr>
          <w:rFonts w:ascii="Arial" w:hAnsi="Arial" w:cs="Arial"/>
          <w:color w:val="273239"/>
          <w:spacing w:val="2"/>
          <w:sz w:val="26"/>
          <w:szCs w:val="26"/>
        </w:rPr>
      </w:pPr>
      <w:r w:rsidRPr="004E4D6C">
        <w:rPr>
          <w:rFonts w:ascii="Arial" w:hAnsi="Arial" w:cs="Arial"/>
          <w:color w:val="273239"/>
          <w:spacing w:val="2"/>
          <w:sz w:val="26"/>
          <w:szCs w:val="26"/>
        </w:rPr>
        <w:t>Object</w:t>
      </w:r>
    </w:p>
    <w:p w14:paraId="3D9A0029"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89" w:history="1">
        <w:r w:rsidR="004E4D6C" w:rsidRPr="004E4D6C">
          <w:rPr>
            <w:rStyle w:val="Hyperlink"/>
            <w:rFonts w:ascii="Arial" w:hAnsi="Arial" w:cs="Arial"/>
            <w:spacing w:val="2"/>
            <w:sz w:val="26"/>
            <w:szCs w:val="26"/>
            <w:bdr w:val="none" w:sz="0" w:space="0" w:color="auto" w:frame="1"/>
          </w:rPr>
          <w:t>Abstraction</w:t>
        </w:r>
      </w:hyperlink>
    </w:p>
    <w:p w14:paraId="5804FD6C"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0" w:history="1">
        <w:r w:rsidR="004E4D6C" w:rsidRPr="004E4D6C">
          <w:rPr>
            <w:rStyle w:val="Hyperlink"/>
            <w:rFonts w:ascii="Arial" w:hAnsi="Arial" w:cs="Arial"/>
            <w:spacing w:val="2"/>
            <w:sz w:val="26"/>
            <w:szCs w:val="26"/>
            <w:bdr w:val="none" w:sz="0" w:space="0" w:color="auto" w:frame="1"/>
          </w:rPr>
          <w:t>Encapsulation</w:t>
        </w:r>
      </w:hyperlink>
    </w:p>
    <w:p w14:paraId="527AF632"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1" w:history="1">
        <w:r w:rsidR="004E4D6C" w:rsidRPr="004E4D6C">
          <w:rPr>
            <w:rStyle w:val="Hyperlink"/>
            <w:rFonts w:ascii="Arial" w:hAnsi="Arial" w:cs="Arial"/>
            <w:spacing w:val="2"/>
            <w:sz w:val="26"/>
            <w:szCs w:val="26"/>
            <w:bdr w:val="none" w:sz="0" w:space="0" w:color="auto" w:frame="1"/>
          </w:rPr>
          <w:t>Inheritance</w:t>
        </w:r>
      </w:hyperlink>
    </w:p>
    <w:p w14:paraId="5243AD76" w14:textId="77777777" w:rsidR="004E4D6C" w:rsidRPr="004E4D6C" w:rsidRDefault="00000000">
      <w:pPr>
        <w:pStyle w:val="ListParagraph"/>
        <w:numPr>
          <w:ilvl w:val="1"/>
          <w:numId w:val="67"/>
        </w:numPr>
        <w:shd w:val="clear" w:color="auto" w:fill="FFFFFF"/>
        <w:spacing w:after="0" w:line="240" w:lineRule="auto"/>
        <w:textAlignment w:val="baseline"/>
        <w:rPr>
          <w:rFonts w:ascii="Arial" w:hAnsi="Arial" w:cs="Arial"/>
          <w:color w:val="273239"/>
          <w:spacing w:val="2"/>
          <w:sz w:val="26"/>
          <w:szCs w:val="26"/>
        </w:rPr>
      </w:pPr>
      <w:hyperlink r:id="rId92" w:history="1">
        <w:r w:rsidR="004E4D6C" w:rsidRPr="004E4D6C">
          <w:rPr>
            <w:rStyle w:val="Hyperlink"/>
            <w:rFonts w:ascii="Arial" w:hAnsi="Arial" w:cs="Arial"/>
            <w:spacing w:val="2"/>
            <w:sz w:val="26"/>
            <w:szCs w:val="26"/>
            <w:bdr w:val="none" w:sz="0" w:space="0" w:color="auto" w:frame="1"/>
          </w:rPr>
          <w:t>Polymorphism</w:t>
        </w:r>
      </w:hyperlink>
    </w:p>
    <w:p w14:paraId="096264C8"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Compile-time polymorphism</w:t>
      </w:r>
    </w:p>
    <w:p w14:paraId="1EC10920" w14:textId="77777777" w:rsidR="004E4D6C" w:rsidRDefault="004E4D6C" w:rsidP="004E4D6C">
      <w:pPr>
        <w:numPr>
          <w:ilvl w:val="2"/>
          <w:numId w:val="66"/>
        </w:numPr>
        <w:shd w:val="clear" w:color="auto" w:fill="FFFFFF"/>
        <w:spacing w:after="0" w:line="240" w:lineRule="auto"/>
        <w:ind w:left="3240"/>
        <w:textAlignment w:val="baseline"/>
        <w:rPr>
          <w:rFonts w:ascii="Arial" w:hAnsi="Arial" w:cs="Arial"/>
          <w:color w:val="273239"/>
          <w:spacing w:val="2"/>
          <w:sz w:val="26"/>
          <w:szCs w:val="26"/>
        </w:rPr>
      </w:pPr>
      <w:r>
        <w:rPr>
          <w:rFonts w:ascii="Arial" w:hAnsi="Arial" w:cs="Arial"/>
          <w:color w:val="273239"/>
          <w:spacing w:val="2"/>
          <w:sz w:val="26"/>
          <w:szCs w:val="26"/>
        </w:rPr>
        <w:t>Runtime polymorphism</w:t>
      </w:r>
    </w:p>
    <w:p w14:paraId="3AC8D0D5" w14:textId="50B653BA" w:rsidR="004E4D6C" w:rsidRDefault="004E4D6C" w:rsidP="00412958"/>
    <w:p w14:paraId="7DB6DC82" w14:textId="6B36748A" w:rsidR="00393743" w:rsidRDefault="00393743" w:rsidP="00412958"/>
    <w:p w14:paraId="2321C227" w14:textId="63305726" w:rsidR="00393743" w:rsidRDefault="00393743" w:rsidP="00412958">
      <w:pPr>
        <w:rPr>
          <w:sz w:val="56"/>
          <w:szCs w:val="56"/>
        </w:rPr>
      </w:pPr>
      <w:r w:rsidRPr="00393743">
        <w:rPr>
          <w:sz w:val="56"/>
          <w:szCs w:val="56"/>
        </w:rPr>
        <w:t>Inheritance:</w:t>
      </w:r>
    </w:p>
    <w:p w14:paraId="62898BC9" w14:textId="104A54CC" w:rsidR="00393743" w:rsidRDefault="00393743" w:rsidP="003937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Inheritance is one of the key features of OOP that allows us to create a new class from an existing class.</w:t>
      </w:r>
    </w:p>
    <w:p w14:paraId="0EA3CB76" w14:textId="3CC12DEE"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7FB2E8D8" w14:textId="77777777" w:rsidR="00D45B62" w:rsidRDefault="00D45B62" w:rsidP="00D45B6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Inheritance in Java</w:t>
      </w:r>
    </w:p>
    <w:p w14:paraId="0D9BA986"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sz w:val="24"/>
          <w:szCs w:val="24"/>
        </w:rPr>
      </w:pPr>
      <w:hyperlink r:id="rId93" w:history="1">
        <w:r w:rsidR="00D45B62">
          <w:rPr>
            <w:rStyle w:val="Hyperlink"/>
            <w:color w:val="008000"/>
            <w:sz w:val="23"/>
            <w:szCs w:val="23"/>
          </w:rPr>
          <w:t>Inheritance</w:t>
        </w:r>
      </w:hyperlink>
    </w:p>
    <w:p w14:paraId="27C32152"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4" w:anchor="inheritancetypes" w:history="1">
        <w:r w:rsidR="00D45B62">
          <w:rPr>
            <w:rStyle w:val="Hyperlink"/>
            <w:color w:val="008000"/>
            <w:sz w:val="23"/>
            <w:szCs w:val="23"/>
          </w:rPr>
          <w:t>Types of Inheritance</w:t>
        </w:r>
      </w:hyperlink>
    </w:p>
    <w:p w14:paraId="03E1FDA4" w14:textId="77777777" w:rsidR="00D45B62" w:rsidRDefault="00000000">
      <w:pPr>
        <w:numPr>
          <w:ilvl w:val="0"/>
          <w:numId w:val="77"/>
        </w:numPr>
        <w:shd w:val="clear" w:color="auto" w:fill="FFFFFF"/>
        <w:spacing w:before="60" w:after="100" w:afterAutospacing="1" w:line="375" w:lineRule="atLeast"/>
        <w:jc w:val="both"/>
        <w:rPr>
          <w:rFonts w:ascii="Segoe UI" w:hAnsi="Segoe UI" w:cs="Segoe UI"/>
          <w:color w:val="000000"/>
        </w:rPr>
      </w:pPr>
      <w:hyperlink r:id="rId95" w:anchor="inheritancenotmultiple" w:history="1">
        <w:r w:rsidR="00D45B62">
          <w:rPr>
            <w:rStyle w:val="Hyperlink"/>
            <w:color w:val="008000"/>
            <w:sz w:val="23"/>
            <w:szCs w:val="23"/>
          </w:rPr>
          <w:t>Why multiple inheritance is not possible in Java in case of class?</w:t>
        </w:r>
      </w:hyperlink>
    </w:p>
    <w:p w14:paraId="0FCC2E8F" w14:textId="77777777" w:rsidR="00D45B62" w:rsidRDefault="00D45B62" w:rsidP="00D45B62">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xml:space="preserve"> is a mechanism in which one object acquires all the properties and </w:t>
      </w:r>
      <w:proofErr w:type="spellStart"/>
      <w:r>
        <w:rPr>
          <w:rFonts w:ascii="Segoe UI" w:hAnsi="Segoe UI" w:cs="Segoe UI"/>
          <w:color w:val="333333"/>
        </w:rPr>
        <w:t>behaviors</w:t>
      </w:r>
      <w:proofErr w:type="spellEnd"/>
      <w:r>
        <w:rPr>
          <w:rFonts w:ascii="Segoe UI" w:hAnsi="Segoe UI" w:cs="Segoe UI"/>
          <w:color w:val="333333"/>
        </w:rPr>
        <w:t xml:space="preserve"> of a parent object. It is an important part of </w:t>
      </w:r>
      <w:hyperlink r:id="rId96" w:history="1">
        <w:r>
          <w:rPr>
            <w:rStyle w:val="Hyperlink"/>
            <w:rFonts w:ascii="Segoe UI" w:hAnsi="Segoe UI" w:cs="Segoe UI"/>
            <w:color w:val="008000"/>
          </w:rPr>
          <w:t>OOPs</w:t>
        </w:r>
      </w:hyperlink>
      <w:r>
        <w:rPr>
          <w:rFonts w:ascii="Segoe UI" w:hAnsi="Segoe UI" w:cs="Segoe UI"/>
          <w:color w:val="333333"/>
        </w:rPr>
        <w:t> (Object Oriented programming system).</w:t>
      </w:r>
    </w:p>
    <w:p w14:paraId="2722DD5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97"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14:paraId="7F92580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14:paraId="2C48D7D2"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inheritance in java</w:t>
      </w:r>
    </w:p>
    <w:p w14:paraId="018C58C0"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8" w:history="1">
        <w:r>
          <w:rPr>
            <w:rStyle w:val="Hyperlink"/>
            <w:rFonts w:ascii="Segoe UI" w:hAnsi="Segoe UI" w:cs="Segoe UI"/>
            <w:color w:val="008000"/>
          </w:rPr>
          <w:t>Method Overriding</w:t>
        </w:r>
      </w:hyperlink>
      <w:r>
        <w:rPr>
          <w:rFonts w:ascii="Segoe UI" w:hAnsi="Segoe UI" w:cs="Segoe UI"/>
          <w:color w:val="000000"/>
        </w:rPr>
        <w:t> (so </w:t>
      </w:r>
      <w:hyperlink r:id="rId99" w:history="1">
        <w:r>
          <w:rPr>
            <w:rStyle w:val="Hyperlink"/>
            <w:rFonts w:ascii="Segoe UI" w:hAnsi="Segoe UI" w:cs="Segoe UI"/>
            <w:color w:val="008000"/>
          </w:rPr>
          <w:t>runtime polymorphism</w:t>
        </w:r>
      </w:hyperlink>
      <w:r>
        <w:rPr>
          <w:rFonts w:ascii="Segoe UI" w:hAnsi="Segoe UI" w:cs="Segoe UI"/>
          <w:color w:val="000000"/>
        </w:rPr>
        <w:t> can be achieved).</w:t>
      </w:r>
    </w:p>
    <w:p w14:paraId="00357FD7" w14:textId="77777777" w:rsidR="00D45B62" w:rsidRDefault="00D45B62">
      <w:pPr>
        <w:numPr>
          <w:ilvl w:val="0"/>
          <w:numId w:val="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14:paraId="1F761687"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Terms used in Inheritance</w:t>
      </w:r>
    </w:p>
    <w:p w14:paraId="104AF998"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14:paraId="2756014E"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14:paraId="297CD2F2"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14:paraId="34B55DF0" w14:textId="77777777" w:rsidR="00D45B62" w:rsidRDefault="00D45B62">
      <w:pPr>
        <w:numPr>
          <w:ilvl w:val="0"/>
          <w:numId w:val="7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14:paraId="2CE199BA" w14:textId="77777777" w:rsidR="00D45B62" w:rsidRDefault="00D45B62" w:rsidP="00D45B6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syntax of Java Inheritance</w:t>
      </w:r>
    </w:p>
    <w:p w14:paraId="65D350BB"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14:paraId="76CCFFCE"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7E74ED" w14:textId="77777777" w:rsidR="00D45B62" w:rsidRDefault="00D45B62">
      <w:pPr>
        <w:pStyle w:val="alt"/>
        <w:numPr>
          <w:ilvl w:val="0"/>
          <w:numId w:val="8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14:paraId="5B5881EF" w14:textId="77777777" w:rsidR="00D45B62" w:rsidRDefault="00D45B62">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7DA5D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14:paraId="0850C251" w14:textId="77777777" w:rsidR="00D45B62" w:rsidRDefault="00D45B62" w:rsidP="00D45B62">
      <w:pPr>
        <w:shd w:val="clear" w:color="auto" w:fill="000000"/>
        <w:jc w:val="center"/>
        <w:textAlignment w:val="top"/>
        <w:rPr>
          <w:rFonts w:ascii="Arial" w:hAnsi="Arial" w:cs="Arial"/>
          <w:color w:val="FFFFFF"/>
          <w:sz w:val="21"/>
          <w:szCs w:val="21"/>
          <w:lang w:val="en"/>
        </w:rPr>
      </w:pPr>
      <w:r>
        <w:rPr>
          <w:rFonts w:ascii="Arial" w:hAnsi="Arial" w:cs="Arial"/>
          <w:color w:val="241F2C"/>
          <w:sz w:val="27"/>
          <w:szCs w:val="27"/>
          <w:lang w:val="en"/>
        </w:rPr>
        <w:t>x</w:t>
      </w:r>
    </w:p>
    <w:p w14:paraId="1D3B455D"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the terminology of Java, a class which is inherited is called a parent or superclass, and the new class is called child or subclass.</w:t>
      </w:r>
    </w:p>
    <w:p w14:paraId="05E0D383" w14:textId="77777777" w:rsidR="00D45B62" w:rsidRDefault="00000000" w:rsidP="00D45B62">
      <w:pPr>
        <w:rPr>
          <w:rFonts w:ascii="Times New Roman" w:hAnsi="Times New Roman" w:cs="Times New Roman"/>
        </w:rPr>
      </w:pPr>
      <w:r>
        <w:pict w14:anchorId="67A5E8EF">
          <v:rect id="_x0000_i1058" style="width:0;height:.75pt" o:hrstd="t" o:hrnoshade="t" o:hr="t" fillcolor="#d4d4d4" stroked="f"/>
        </w:pict>
      </w:r>
    </w:p>
    <w:p w14:paraId="1D1EEA16" w14:textId="77777777" w:rsidR="00D45B62" w:rsidRDefault="00D45B62" w:rsidP="00D45B62">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Java Inheritance Example</w:t>
      </w:r>
    </w:p>
    <w:p w14:paraId="460708E3" w14:textId="7AB8CC3A" w:rsidR="00D45B62" w:rsidRDefault="00D45B62" w:rsidP="00D45B62">
      <w:pPr>
        <w:rPr>
          <w:rFonts w:ascii="Times New Roman" w:hAnsi="Times New Roman" w:cs="Times New Roman"/>
          <w:sz w:val="24"/>
          <w:szCs w:val="24"/>
        </w:rPr>
      </w:pPr>
      <w:r>
        <w:rPr>
          <w:noProof/>
        </w:rPr>
        <w:drawing>
          <wp:inline distT="0" distB="0" distL="0" distR="0" wp14:anchorId="62E61880" wp14:editId="3DA84055">
            <wp:extent cx="2286000" cy="3446780"/>
            <wp:effectExtent l="0" t="0" r="0" b="1270"/>
            <wp:docPr id="33" name="Picture 33"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nheritance in Java"/>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3446780"/>
                    </a:xfrm>
                    <a:prstGeom prst="rect">
                      <a:avLst/>
                    </a:prstGeom>
                    <a:noFill/>
                    <a:ln>
                      <a:noFill/>
                    </a:ln>
                  </pic:spPr>
                </pic:pic>
              </a:graphicData>
            </a:graphic>
          </wp:inline>
        </w:drawing>
      </w:r>
    </w:p>
    <w:p w14:paraId="16ECBD7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As displayed in the above figure, Programmer is the subclass and Employee is the superclass. The relationship between the two classes is </w:t>
      </w:r>
      <w:r>
        <w:rPr>
          <w:rStyle w:val="Strong"/>
          <w:rFonts w:ascii="Segoe UI" w:hAnsi="Segoe UI" w:cs="Segoe UI"/>
          <w:color w:val="333333"/>
        </w:rPr>
        <w:t>Programmer IS-A Employee</w:t>
      </w:r>
      <w:r>
        <w:rPr>
          <w:rFonts w:ascii="Segoe UI" w:hAnsi="Segoe UI" w:cs="Segoe UI"/>
          <w:color w:val="333333"/>
        </w:rPr>
        <w:t>. It means that Programmer is a type of Employee.</w:t>
      </w:r>
    </w:p>
    <w:p w14:paraId="1C0746AF" w14:textId="77777777" w:rsidR="00D45B62" w:rsidRDefault="00D45B62" w:rsidP="00D45B62">
      <w:pPr>
        <w:rPr>
          <w:rStyle w:val="testit"/>
          <w:rFonts w:ascii="Segoe UI" w:hAnsi="Segoe UI" w:cs="Segoe UI"/>
          <w:color w:val="333333"/>
          <w:shd w:val="clear" w:color="auto" w:fill="FFFFFF"/>
        </w:rPr>
      </w:pPr>
    </w:p>
    <w:p w14:paraId="4A7B286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com.sample</w:t>
      </w:r>
      <w:proofErr w:type="spellEnd"/>
      <w:r>
        <w:rPr>
          <w:rFonts w:ascii="Courier New" w:hAnsi="Courier New" w:cs="Courier New"/>
          <w:color w:val="000000"/>
          <w:sz w:val="24"/>
          <w:szCs w:val="24"/>
        </w:rPr>
        <w:t>;</w:t>
      </w:r>
    </w:p>
    <w:p w14:paraId="71C9AE26"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12AEF46"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Employee {</w:t>
      </w:r>
    </w:p>
    <w:p w14:paraId="472A39DB"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float</w:t>
      </w:r>
      <w:r>
        <w:rPr>
          <w:rFonts w:ascii="Courier New" w:hAnsi="Courier New" w:cs="Courier New"/>
          <w:color w:val="000000"/>
          <w:sz w:val="24"/>
          <w:szCs w:val="24"/>
        </w:rPr>
        <w:t xml:space="preserve"> </w:t>
      </w:r>
      <w:r>
        <w:rPr>
          <w:rFonts w:ascii="Courier New" w:hAnsi="Courier New" w:cs="Courier New"/>
          <w:color w:val="0000C0"/>
          <w:sz w:val="24"/>
          <w:szCs w:val="24"/>
        </w:rPr>
        <w:t>salary</w:t>
      </w:r>
      <w:r>
        <w:rPr>
          <w:rFonts w:ascii="Courier New" w:hAnsi="Courier New" w:cs="Courier New"/>
          <w:color w:val="000000"/>
          <w:sz w:val="24"/>
          <w:szCs w:val="24"/>
        </w:rPr>
        <w:t xml:space="preserve"> = 40000;</w:t>
      </w:r>
    </w:p>
    <w:p w14:paraId="39FA4FD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14:paraId="52D5B74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6BE6211F"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class</w:t>
      </w:r>
      <w:r>
        <w:rPr>
          <w:rFonts w:ascii="Courier New" w:hAnsi="Courier New" w:cs="Courier New"/>
          <w:color w:val="000000"/>
          <w:sz w:val="24"/>
          <w:szCs w:val="24"/>
        </w:rPr>
        <w:t xml:space="preserve"> Programmer </w:t>
      </w:r>
      <w:r>
        <w:rPr>
          <w:rFonts w:ascii="Courier New" w:hAnsi="Courier New" w:cs="Courier New"/>
          <w:b/>
          <w:bCs/>
          <w:color w:val="7F0055"/>
          <w:sz w:val="24"/>
          <w:szCs w:val="24"/>
        </w:rPr>
        <w:t>extends</w:t>
      </w:r>
      <w:r>
        <w:rPr>
          <w:rFonts w:ascii="Courier New" w:hAnsi="Courier New" w:cs="Courier New"/>
          <w:color w:val="000000"/>
          <w:sz w:val="24"/>
          <w:szCs w:val="24"/>
        </w:rPr>
        <w:t xml:space="preserve"> Employee {</w:t>
      </w:r>
    </w:p>
    <w:p w14:paraId="769190C7"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shd w:val="clear" w:color="auto" w:fill="F0D8A8"/>
        </w:rPr>
        <w:t>bonus</w:t>
      </w:r>
      <w:r>
        <w:rPr>
          <w:rFonts w:ascii="Courier New" w:hAnsi="Courier New" w:cs="Courier New"/>
          <w:color w:val="000000"/>
          <w:sz w:val="24"/>
          <w:szCs w:val="24"/>
        </w:rPr>
        <w:t xml:space="preserve"> = 10000;</w:t>
      </w:r>
    </w:p>
    <w:p w14:paraId="496C1F7F" w14:textId="77777777" w:rsidR="00D45B62" w:rsidRDefault="00D45B62" w:rsidP="00D45B62">
      <w:pPr>
        <w:autoSpaceDE w:val="0"/>
        <w:autoSpaceDN w:val="0"/>
        <w:adjustRightInd w:val="0"/>
        <w:spacing w:after="0" w:line="240" w:lineRule="auto"/>
        <w:rPr>
          <w:rFonts w:ascii="Courier New" w:hAnsi="Courier New" w:cs="Courier New"/>
          <w:sz w:val="24"/>
          <w:szCs w:val="24"/>
        </w:rPr>
      </w:pPr>
    </w:p>
    <w:p w14:paraId="5401390E"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main(</w:t>
      </w:r>
      <w:proofErr w:type="gramEnd"/>
      <w:r>
        <w:rPr>
          <w:rFonts w:ascii="Courier New" w:hAnsi="Courier New" w:cs="Courier New"/>
          <w:color w:val="000000"/>
          <w:sz w:val="24"/>
          <w:szCs w:val="24"/>
        </w:rPr>
        <w:t xml:space="preserve">String </w:t>
      </w:r>
      <w:proofErr w:type="spellStart"/>
      <w:r>
        <w:rPr>
          <w:rFonts w:ascii="Courier New" w:hAnsi="Courier New" w:cs="Courier New"/>
          <w:color w:val="6A3E3E"/>
          <w:sz w:val="24"/>
          <w:szCs w:val="24"/>
        </w:rPr>
        <w:t>args</w:t>
      </w:r>
      <w:proofErr w:type="spellEnd"/>
      <w:r>
        <w:rPr>
          <w:rFonts w:ascii="Courier New" w:hAnsi="Courier New" w:cs="Courier New"/>
          <w:color w:val="000000"/>
          <w:sz w:val="24"/>
          <w:szCs w:val="24"/>
        </w:rPr>
        <w:t>[]) {</w:t>
      </w:r>
    </w:p>
    <w:p w14:paraId="4DF6B9D5"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Programmer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Programmer(</w:t>
      </w:r>
      <w:proofErr w:type="gramEnd"/>
      <w:r>
        <w:rPr>
          <w:rFonts w:ascii="Courier New" w:hAnsi="Courier New" w:cs="Courier New"/>
          <w:color w:val="000000"/>
          <w:sz w:val="24"/>
          <w:szCs w:val="24"/>
        </w:rPr>
        <w:t>);</w:t>
      </w:r>
    </w:p>
    <w:p w14:paraId="0D4401DD"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"Programmer salary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rPr>
        <w:t>salary</w:t>
      </w:r>
      <w:proofErr w:type="spellEnd"/>
      <w:proofErr w:type="gramEnd"/>
      <w:r>
        <w:rPr>
          <w:rFonts w:ascii="Courier New" w:hAnsi="Courier New" w:cs="Courier New"/>
          <w:color w:val="000000"/>
          <w:sz w:val="24"/>
          <w:szCs w:val="24"/>
        </w:rPr>
        <w:t>);</w:t>
      </w:r>
    </w:p>
    <w:p w14:paraId="05083AD4"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roofErr w:type="spellEnd"/>
      <w:r>
        <w:rPr>
          <w:rFonts w:ascii="Courier New" w:hAnsi="Courier New" w:cs="Courier New"/>
          <w:color w:val="000000"/>
          <w:sz w:val="24"/>
          <w:szCs w:val="24"/>
        </w:rPr>
        <w:t>(</w:t>
      </w:r>
      <w:r>
        <w:rPr>
          <w:rFonts w:ascii="Courier New" w:hAnsi="Courier New" w:cs="Courier New"/>
          <w:color w:val="2A00FF"/>
          <w:sz w:val="24"/>
          <w:szCs w:val="24"/>
        </w:rPr>
        <w:t>"Bonus of Programmer is:"</w:t>
      </w:r>
      <w:r>
        <w:rPr>
          <w:rFonts w:ascii="Courier New" w:hAnsi="Courier New" w:cs="Courier New"/>
          <w:color w:val="000000"/>
          <w:sz w:val="24"/>
          <w:szCs w:val="24"/>
        </w:rPr>
        <w:t xml:space="preserve"> + </w:t>
      </w:r>
      <w:proofErr w:type="spellStart"/>
      <w:proofErr w:type="gramStart"/>
      <w:r>
        <w:rPr>
          <w:rFonts w:ascii="Courier New" w:hAnsi="Courier New" w:cs="Courier New"/>
          <w:color w:val="6A3E3E"/>
          <w:sz w:val="24"/>
          <w:szCs w:val="24"/>
        </w:rPr>
        <w:t>p</w:t>
      </w:r>
      <w:r>
        <w:rPr>
          <w:rFonts w:ascii="Courier New" w:hAnsi="Courier New" w:cs="Courier New"/>
          <w:color w:val="000000"/>
          <w:sz w:val="24"/>
          <w:szCs w:val="24"/>
        </w:rPr>
        <w:t>.</w:t>
      </w:r>
      <w:r>
        <w:rPr>
          <w:rFonts w:ascii="Courier New" w:hAnsi="Courier New" w:cs="Courier New"/>
          <w:color w:val="0000C0"/>
          <w:sz w:val="24"/>
          <w:szCs w:val="24"/>
          <w:shd w:val="clear" w:color="auto" w:fill="D4D4D4"/>
        </w:rPr>
        <w:t>bonus</w:t>
      </w:r>
      <w:proofErr w:type="spellEnd"/>
      <w:proofErr w:type="gramEnd"/>
      <w:r>
        <w:rPr>
          <w:rFonts w:ascii="Courier New" w:hAnsi="Courier New" w:cs="Courier New"/>
          <w:color w:val="000000"/>
          <w:sz w:val="24"/>
          <w:szCs w:val="24"/>
        </w:rPr>
        <w:t>);</w:t>
      </w:r>
    </w:p>
    <w:p w14:paraId="27C58BB1" w14:textId="77777777" w:rsidR="00D45B62" w:rsidRDefault="00D45B62" w:rsidP="00D45B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14:paraId="00DE5907" w14:textId="77777777" w:rsidR="00D45B62" w:rsidRDefault="00D45B62" w:rsidP="00D45B62">
      <w:pPr>
        <w:rPr>
          <w:rFonts w:ascii="Courier New" w:hAnsi="Courier New" w:cs="Courier New"/>
          <w:color w:val="000000"/>
          <w:sz w:val="24"/>
          <w:szCs w:val="24"/>
        </w:rPr>
      </w:pPr>
      <w:r>
        <w:rPr>
          <w:rFonts w:ascii="Courier New" w:hAnsi="Courier New" w:cs="Courier New"/>
          <w:color w:val="000000"/>
          <w:sz w:val="24"/>
          <w:szCs w:val="24"/>
        </w:rPr>
        <w:t>}</w:t>
      </w:r>
    </w:p>
    <w:p w14:paraId="2319E017" w14:textId="5A0159C9" w:rsidR="00D45B62" w:rsidRDefault="00000000" w:rsidP="00D45B62">
      <w:pPr>
        <w:rPr>
          <w:rFonts w:ascii="Times New Roman" w:hAnsi="Times New Roman" w:cs="Times New Roman"/>
        </w:rPr>
      </w:pPr>
      <w:hyperlink r:id="rId101" w:tgtFrame="_blank" w:history="1">
        <w:r w:rsidR="00D45B62">
          <w:rPr>
            <w:rStyle w:val="Hyperlink"/>
            <w:rFonts w:ascii="Verdana" w:hAnsi="Verdana" w:cs="Segoe UI"/>
            <w:b/>
            <w:bCs/>
            <w:color w:val="FFFFFF"/>
            <w:sz w:val="20"/>
            <w:szCs w:val="20"/>
            <w:shd w:val="clear" w:color="auto" w:fill="4CAF50"/>
          </w:rPr>
          <w:t>Test it Now</w:t>
        </w:r>
      </w:hyperlink>
    </w:p>
    <w:p w14:paraId="32B6890E" w14:textId="77777777" w:rsidR="00D45B62" w:rsidRDefault="00D45B62" w:rsidP="00D45B62">
      <w:pPr>
        <w:pStyle w:val="HTMLPreformatted"/>
        <w:shd w:val="clear" w:color="auto" w:fill="1C1D1C"/>
        <w:jc w:val="both"/>
        <w:rPr>
          <w:color w:val="F9F9F9"/>
        </w:rPr>
      </w:pPr>
      <w:r>
        <w:rPr>
          <w:color w:val="F9F9F9"/>
        </w:rPr>
        <w:t xml:space="preserve"> Programmer salary is:40000.0</w:t>
      </w:r>
    </w:p>
    <w:p w14:paraId="1FB4A87E" w14:textId="77777777" w:rsidR="00D45B62" w:rsidRDefault="00D45B62" w:rsidP="00D45B62">
      <w:pPr>
        <w:pStyle w:val="HTMLPreformatted"/>
        <w:shd w:val="clear" w:color="auto" w:fill="1C1D1C"/>
        <w:jc w:val="both"/>
        <w:rPr>
          <w:color w:val="F9F9F9"/>
        </w:rPr>
      </w:pPr>
      <w:r>
        <w:rPr>
          <w:color w:val="F9F9F9"/>
        </w:rPr>
        <w:t xml:space="preserve"> Bonus of programmer is:10000</w:t>
      </w:r>
    </w:p>
    <w:p w14:paraId="70B0AB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In the above example, Programmer object can access the field of own class as well as of Employee class </w:t>
      </w:r>
      <w:proofErr w:type="gramStart"/>
      <w:r>
        <w:rPr>
          <w:rFonts w:ascii="Segoe UI" w:hAnsi="Segoe UI" w:cs="Segoe UI"/>
          <w:color w:val="333333"/>
        </w:rPr>
        <w:t>i.e.</w:t>
      </w:r>
      <w:proofErr w:type="gramEnd"/>
      <w:r>
        <w:rPr>
          <w:rFonts w:ascii="Segoe UI" w:hAnsi="Segoe UI" w:cs="Segoe UI"/>
          <w:color w:val="333333"/>
        </w:rPr>
        <w:t xml:space="preserve"> code reusability.</w:t>
      </w:r>
    </w:p>
    <w:p w14:paraId="44ACB97B" w14:textId="77777777" w:rsidR="00D45B62" w:rsidRDefault="00000000" w:rsidP="00D45B62">
      <w:pPr>
        <w:rPr>
          <w:rFonts w:ascii="Times New Roman" w:hAnsi="Times New Roman" w:cs="Times New Roman"/>
        </w:rPr>
      </w:pPr>
      <w:r>
        <w:pict w14:anchorId="3046D41F">
          <v:rect id="_x0000_i1059" style="width:0;height:.75pt" o:hrstd="t" o:hrnoshade="t" o:hr="t" fillcolor="#d4d4d4" stroked="f"/>
        </w:pict>
      </w:r>
    </w:p>
    <w:p w14:paraId="31547189"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inheritance in java</w:t>
      </w:r>
    </w:p>
    <w:p w14:paraId="0F94640C"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14:paraId="4ACEDA94"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14:paraId="7CA43EC5" w14:textId="1D9EBF2F" w:rsidR="00D45B62" w:rsidRDefault="00D45B62" w:rsidP="00D45B62">
      <w:pPr>
        <w:rPr>
          <w:rFonts w:ascii="Times New Roman" w:hAnsi="Times New Roman" w:cs="Times New Roman"/>
        </w:rPr>
      </w:pPr>
      <w:r>
        <w:rPr>
          <w:noProof/>
        </w:rPr>
        <w:drawing>
          <wp:inline distT="0" distB="0" distL="0" distR="0" wp14:anchorId="28447923" wp14:editId="4AEA67D9">
            <wp:extent cx="5731510" cy="3040380"/>
            <wp:effectExtent l="0" t="0" r="2540" b="7620"/>
            <wp:docPr id="32" name="Picture 3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ypes of inheritance in Jav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409180F" w14:textId="77777777" w:rsidR="00D45B62" w:rsidRDefault="00D45B62" w:rsidP="00D45B6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14:paraId="2BECC11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14:paraId="34B8F17D" w14:textId="4FB79D97" w:rsidR="00D45B62" w:rsidRDefault="00D45B62" w:rsidP="00D45B62">
      <w:pPr>
        <w:rPr>
          <w:rFonts w:ascii="Times New Roman" w:hAnsi="Times New Roman" w:cs="Times New Roman"/>
        </w:rPr>
      </w:pPr>
      <w:r>
        <w:rPr>
          <w:noProof/>
        </w:rPr>
        <w:lastRenderedPageBreak/>
        <w:drawing>
          <wp:inline distT="0" distB="0" distL="0" distR="0" wp14:anchorId="65E7FF51" wp14:editId="62C58CCE">
            <wp:extent cx="5731510" cy="3217545"/>
            <wp:effectExtent l="0" t="0" r="2540" b="1905"/>
            <wp:docPr id="31" name="Picture 3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ultiple inheritance in Jav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6152998" w14:textId="77777777" w:rsidR="00D45B62" w:rsidRDefault="00000000" w:rsidP="00D45B62">
      <w:r>
        <w:pict w14:anchorId="103AAAD5">
          <v:rect id="_x0000_i1060" style="width:0;height:.75pt" o:hrstd="t" o:hrnoshade="t" o:hr="t" fillcolor="#d4d4d4" stroked="f"/>
        </w:pict>
      </w:r>
    </w:p>
    <w:p w14:paraId="64E9763F"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Single Inheritance Example</w:t>
      </w:r>
    </w:p>
    <w:p w14:paraId="6B6A3A68"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eastAsiaTheme="majorEastAsia" w:hAnsi="Segoe UI" w:cs="Segoe UI"/>
          <w:color w:val="333333"/>
        </w:rPr>
        <w:t>single inheritance</w:t>
      </w:r>
      <w:r>
        <w:rPr>
          <w:rFonts w:ascii="Segoe UI" w:hAnsi="Segoe UI" w:cs="Segoe UI"/>
          <w:color w:val="333333"/>
        </w:rPr>
        <w:t>. In the example given below, Dog class inherits the Animal class, so there is the single inheritance.</w:t>
      </w:r>
    </w:p>
    <w:p w14:paraId="654F9AB8"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TestInheritance.java</w:t>
      </w:r>
    </w:p>
    <w:p w14:paraId="39EF7743"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32BF06D4"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6575C36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68F86"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4F4CF59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676DA67"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589DF"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1A6EB6D" w14:textId="77777777" w:rsidR="00D45B62" w:rsidRDefault="00D45B62">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BA2B660"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1C3B4B6E" w14:textId="77777777" w:rsidR="00D45B62" w:rsidRDefault="00D45B62">
      <w:pPr>
        <w:numPr>
          <w:ilvl w:val="0"/>
          <w:numId w:val="8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9C98A89" w14:textId="77777777" w:rsidR="00D45B62" w:rsidRDefault="00D45B62">
      <w:pPr>
        <w:pStyle w:val="alt"/>
        <w:numPr>
          <w:ilvl w:val="0"/>
          <w:numId w:val="8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3D47FDD" w14:textId="77777777" w:rsidR="00D45B62" w:rsidRDefault="00D45B62">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3A0FC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207D5FD4" w14:textId="77777777" w:rsidR="00D45B62" w:rsidRDefault="00D45B62" w:rsidP="00D45B62">
      <w:pPr>
        <w:pStyle w:val="HTMLPreformatted"/>
        <w:shd w:val="clear" w:color="auto" w:fill="1C1D1C"/>
        <w:jc w:val="both"/>
        <w:rPr>
          <w:color w:val="F9F9F9"/>
        </w:rPr>
      </w:pPr>
      <w:r>
        <w:rPr>
          <w:color w:val="F9F9F9"/>
        </w:rPr>
        <w:t>barking...</w:t>
      </w:r>
    </w:p>
    <w:p w14:paraId="04D20396" w14:textId="77777777" w:rsidR="00D45B62" w:rsidRDefault="00D45B62" w:rsidP="00D45B62">
      <w:pPr>
        <w:pStyle w:val="HTMLPreformatted"/>
        <w:shd w:val="clear" w:color="auto" w:fill="1C1D1C"/>
        <w:jc w:val="both"/>
        <w:rPr>
          <w:color w:val="F9F9F9"/>
        </w:rPr>
      </w:pPr>
      <w:r>
        <w:rPr>
          <w:color w:val="F9F9F9"/>
        </w:rPr>
        <w:t>eating...</w:t>
      </w:r>
    </w:p>
    <w:p w14:paraId="07E0547B"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Multilevel Inheritance Example</w:t>
      </w:r>
    </w:p>
    <w:p w14:paraId="4415B4F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eastAsiaTheme="majorEastAsia"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14:paraId="0FCD6AF7"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14:paraId="568D2E6A"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013A8A8E"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3DE2083B"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62A471"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A4B3C4C"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535500C2"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0AE173"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14:paraId="5F77E3D9"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14:paraId="156CEB6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8F93A8" w14:textId="77777777" w:rsidR="00D45B62" w:rsidRDefault="00D45B62">
      <w:pPr>
        <w:numPr>
          <w:ilvl w:val="0"/>
          <w:numId w:val="8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14:paraId="35204137"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172A2C3"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DAED22"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AC7E01C" w14:textId="77777777" w:rsidR="00D45B62" w:rsidRDefault="00D45B62">
      <w:pPr>
        <w:numPr>
          <w:ilvl w:val="0"/>
          <w:numId w:val="8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0ED52D6" w14:textId="77777777" w:rsidR="00D45B62" w:rsidRDefault="00D45B62">
      <w:pPr>
        <w:pStyle w:val="alt"/>
        <w:numPr>
          <w:ilvl w:val="0"/>
          <w:numId w:val="8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B8FAC38" w14:textId="77777777" w:rsidR="00D45B62" w:rsidRDefault="00D45B62">
      <w:pPr>
        <w:numPr>
          <w:ilvl w:val="0"/>
          <w:numId w:val="8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CE96F7"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1D826B88" w14:textId="77777777" w:rsidR="00D45B62" w:rsidRDefault="00D45B62" w:rsidP="00D45B62">
      <w:pPr>
        <w:pStyle w:val="HTMLPreformatted"/>
        <w:shd w:val="clear" w:color="auto" w:fill="1C1D1C"/>
        <w:jc w:val="both"/>
        <w:rPr>
          <w:color w:val="F9F9F9"/>
        </w:rPr>
      </w:pPr>
      <w:r>
        <w:rPr>
          <w:color w:val="F9F9F9"/>
        </w:rPr>
        <w:t>weeping...</w:t>
      </w:r>
    </w:p>
    <w:p w14:paraId="2F64062A" w14:textId="77777777" w:rsidR="00D45B62" w:rsidRDefault="00D45B62" w:rsidP="00D45B62">
      <w:pPr>
        <w:pStyle w:val="HTMLPreformatted"/>
        <w:shd w:val="clear" w:color="auto" w:fill="1C1D1C"/>
        <w:jc w:val="both"/>
        <w:rPr>
          <w:color w:val="F9F9F9"/>
        </w:rPr>
      </w:pPr>
      <w:r>
        <w:rPr>
          <w:color w:val="F9F9F9"/>
        </w:rPr>
        <w:t>barking...</w:t>
      </w:r>
    </w:p>
    <w:p w14:paraId="2B4D5738" w14:textId="77777777" w:rsidR="00D45B62" w:rsidRDefault="00D45B62" w:rsidP="00D45B62">
      <w:pPr>
        <w:pStyle w:val="HTMLPreformatted"/>
        <w:shd w:val="clear" w:color="auto" w:fill="1C1D1C"/>
        <w:jc w:val="both"/>
        <w:rPr>
          <w:color w:val="F9F9F9"/>
        </w:rPr>
      </w:pPr>
      <w:r>
        <w:rPr>
          <w:color w:val="F9F9F9"/>
        </w:rPr>
        <w:t>eating...</w:t>
      </w:r>
    </w:p>
    <w:p w14:paraId="5117D0A4"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Hierarchical Inheritance Example</w:t>
      </w:r>
    </w:p>
    <w:p w14:paraId="19AC007E"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eastAsiaTheme="majorEastAsia"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14:paraId="769B9E3D" w14:textId="77777777" w:rsidR="00D45B62" w:rsidRDefault="00D45B62" w:rsidP="00D45B62">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14:paraId="4B127A67"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EEE9F28"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14:paraId="435C7DEC"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E57B00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15081E70"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14:paraId="73845CC4"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E7C03E"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14:paraId="50C6D9DF"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"meowing..."</w:t>
      </w:r>
      <w:r>
        <w:rPr>
          <w:rFonts w:ascii="Segoe UI" w:hAnsi="Segoe UI" w:cs="Segoe UI"/>
          <w:color w:val="000000"/>
          <w:bdr w:val="none" w:sz="0" w:space="0" w:color="auto" w:frame="1"/>
        </w:rPr>
        <w:t>);}  </w:t>
      </w:r>
    </w:p>
    <w:p w14:paraId="77A1278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779A32" w14:textId="77777777" w:rsidR="00D45B62" w:rsidRDefault="00D45B62">
      <w:pPr>
        <w:numPr>
          <w:ilvl w:val="0"/>
          <w:numId w:val="8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14:paraId="13637D1B"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AC341E8"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14:paraId="5FC45DF6"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5589CD" w14:textId="77777777" w:rsidR="00D45B62" w:rsidRDefault="00D45B62">
      <w:pPr>
        <w:numPr>
          <w:ilvl w:val="0"/>
          <w:numId w:val="8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B94325F" w14:textId="77777777" w:rsidR="00D45B62" w:rsidRDefault="00D45B62">
      <w:pPr>
        <w:pStyle w:val="alt"/>
        <w:numPr>
          <w:ilvl w:val="0"/>
          <w:numId w:val="8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14:paraId="2F5D497E" w14:textId="77777777" w:rsidR="00D45B62" w:rsidRDefault="00D45B62">
      <w:pPr>
        <w:numPr>
          <w:ilvl w:val="0"/>
          <w:numId w:val="8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D93EAB"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Output:</w:t>
      </w:r>
    </w:p>
    <w:p w14:paraId="3145DC12" w14:textId="77777777" w:rsidR="00D45B62" w:rsidRDefault="00D45B62" w:rsidP="00D45B62">
      <w:pPr>
        <w:pStyle w:val="HTMLPreformatted"/>
        <w:shd w:val="clear" w:color="auto" w:fill="1C1D1C"/>
        <w:jc w:val="both"/>
        <w:rPr>
          <w:color w:val="F9F9F9"/>
        </w:rPr>
      </w:pPr>
      <w:r>
        <w:rPr>
          <w:color w:val="F9F9F9"/>
        </w:rPr>
        <w:t>meowing...</w:t>
      </w:r>
    </w:p>
    <w:p w14:paraId="60186FFC" w14:textId="77777777" w:rsidR="00D45B62" w:rsidRDefault="00D45B62" w:rsidP="00D45B62">
      <w:pPr>
        <w:pStyle w:val="HTMLPreformatted"/>
        <w:shd w:val="clear" w:color="auto" w:fill="1C1D1C"/>
        <w:jc w:val="both"/>
        <w:rPr>
          <w:color w:val="F9F9F9"/>
        </w:rPr>
      </w:pPr>
      <w:r>
        <w:rPr>
          <w:color w:val="F9F9F9"/>
        </w:rPr>
        <w:t>eating...</w:t>
      </w:r>
    </w:p>
    <w:p w14:paraId="248D0166" w14:textId="77777777" w:rsidR="00D45B62" w:rsidRDefault="00000000" w:rsidP="00D45B62">
      <w:pPr>
        <w:rPr>
          <w:rFonts w:ascii="Times New Roman" w:hAnsi="Times New Roman" w:cs="Times New Roman"/>
        </w:rPr>
      </w:pPr>
      <w:r>
        <w:pict w14:anchorId="35B87024">
          <v:rect id="_x0000_i1061" style="width:0;height:.75pt" o:hrstd="t" o:hrnoshade="t" o:hr="t" fillcolor="#d4d4d4" stroked="f"/>
        </w:pict>
      </w:r>
    </w:p>
    <w:p w14:paraId="507B5A47" w14:textId="77777777" w:rsidR="00D45B62" w:rsidRDefault="00D45B62" w:rsidP="00D45B6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Q) Why multiple inheritance is not supported in java?</w:t>
      </w:r>
    </w:p>
    <w:p w14:paraId="274346C9"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14:paraId="5AFF638F"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Consider a scenario where A, B, and C are three classes. The C class inherits A and B classes. If A and B classes have the same method and you call it from child class object, there will be ambiguity to call the method of A or B class.</w:t>
      </w:r>
    </w:p>
    <w:p w14:paraId="129B5D4A" w14:textId="77777777" w:rsidR="00D45B62" w:rsidRDefault="00D45B62" w:rsidP="00D45B62">
      <w:pPr>
        <w:pStyle w:val="NormalWeb"/>
        <w:shd w:val="clear" w:color="auto" w:fill="FFFFFF"/>
        <w:jc w:val="both"/>
        <w:rPr>
          <w:rFonts w:ascii="Segoe UI" w:hAnsi="Segoe UI" w:cs="Segoe UI"/>
          <w:color w:val="333333"/>
        </w:rPr>
      </w:pPr>
      <w:r>
        <w:rPr>
          <w:rFonts w:ascii="Segoe UI" w:hAnsi="Segoe UI" w:cs="Segoe UI"/>
          <w:color w:val="333333"/>
        </w:rPr>
        <w:t xml:space="preserve">Since compile-time errors are better than runtime errors, Java renders compile-time error if you inherit 2 classes. </w:t>
      </w:r>
      <w:proofErr w:type="gramStart"/>
      <w:r>
        <w:rPr>
          <w:rFonts w:ascii="Segoe UI" w:hAnsi="Segoe UI" w:cs="Segoe UI"/>
          <w:color w:val="333333"/>
        </w:rPr>
        <w:t>So</w:t>
      </w:r>
      <w:proofErr w:type="gramEnd"/>
      <w:r>
        <w:rPr>
          <w:rFonts w:ascii="Segoe UI" w:hAnsi="Segoe UI" w:cs="Segoe UI"/>
          <w:color w:val="333333"/>
        </w:rPr>
        <w:t xml:space="preserve"> whether you have same method or different, there will be compile time error.</w:t>
      </w:r>
    </w:p>
    <w:p w14:paraId="6D56886B"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2BBC54F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14:paraId="7314C81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4C3ECA" w14:textId="77777777" w:rsidR="00D45B62" w:rsidRDefault="00D45B62">
      <w:pPr>
        <w:numPr>
          <w:ilvl w:val="0"/>
          <w:numId w:val="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14:paraId="2B11CD16"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64F588A7"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88495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14:paraId="1972137A"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86201BE"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2E9A85E"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14:paraId="08ED0FE5"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14:paraId="09876D7B" w14:textId="77777777" w:rsidR="00D45B62" w:rsidRDefault="00D45B62">
      <w:pPr>
        <w:numPr>
          <w:ilvl w:val="0"/>
          <w:numId w:val="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7FBE62" w14:textId="77777777" w:rsidR="00D45B62" w:rsidRDefault="00D45B62">
      <w:pPr>
        <w:pStyle w:val="alt"/>
        <w:numPr>
          <w:ilvl w:val="0"/>
          <w:numId w:val="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B78001" w14:textId="77777777" w:rsidR="00D45B62" w:rsidRDefault="00000000" w:rsidP="00D45B62">
      <w:pPr>
        <w:rPr>
          <w:rFonts w:ascii="Times New Roman" w:hAnsi="Times New Roman" w:cs="Times New Roman"/>
        </w:rPr>
      </w:pPr>
      <w:hyperlink r:id="rId104" w:tgtFrame="_blank" w:history="1">
        <w:r w:rsidR="00D45B62">
          <w:rPr>
            <w:rStyle w:val="Hyperlink"/>
            <w:rFonts w:ascii="Verdana" w:hAnsi="Verdana" w:cs="Segoe UI"/>
            <w:b/>
            <w:bCs/>
            <w:color w:val="FFFFFF"/>
            <w:sz w:val="20"/>
            <w:szCs w:val="20"/>
            <w:shd w:val="clear" w:color="auto" w:fill="4CAF50"/>
          </w:rPr>
          <w:t>Test it Now</w:t>
        </w:r>
      </w:hyperlink>
    </w:p>
    <w:p w14:paraId="40B68E5D" w14:textId="77777777" w:rsidR="00D45B62" w:rsidRDefault="00D45B62" w:rsidP="00D45B62">
      <w:pPr>
        <w:pStyle w:val="HTMLPreformatted"/>
        <w:shd w:val="clear" w:color="auto" w:fill="1C1D1C"/>
        <w:jc w:val="both"/>
        <w:rPr>
          <w:color w:val="F9F9F9"/>
        </w:rPr>
      </w:pPr>
      <w:r>
        <w:rPr>
          <w:color w:val="F9F9F9"/>
        </w:rPr>
        <w:t xml:space="preserve"> Compile Time Error</w:t>
      </w:r>
    </w:p>
    <w:p w14:paraId="5A0BE8EA" w14:textId="77777777" w:rsidR="00D45B62" w:rsidRDefault="00D45B62" w:rsidP="00393743">
      <w:pPr>
        <w:pStyle w:val="NormalWeb"/>
        <w:shd w:val="clear" w:color="auto" w:fill="F9FAFC"/>
        <w:spacing w:before="0" w:beforeAutospacing="0" w:after="240" w:afterAutospacing="0" w:line="450" w:lineRule="atLeast"/>
        <w:rPr>
          <w:rFonts w:ascii="Arial" w:hAnsi="Arial" w:cs="Arial"/>
          <w:sz w:val="27"/>
          <w:szCs w:val="27"/>
        </w:rPr>
      </w:pPr>
    </w:p>
    <w:p w14:paraId="294D08FC" w14:textId="7D774E64" w:rsidR="001A0397" w:rsidRDefault="00920D39" w:rsidP="00EE6FFE">
      <w:pPr>
        <w:spacing w:before="375" w:after="375"/>
        <w:rPr>
          <w:rFonts w:cstheme="minorHAnsi"/>
          <w:sz w:val="28"/>
          <w:szCs w:val="28"/>
        </w:rPr>
      </w:pPr>
      <w:r w:rsidRPr="00920D39">
        <w:rPr>
          <w:rFonts w:cstheme="minorHAnsi"/>
          <w:sz w:val="28"/>
          <w:szCs w:val="28"/>
        </w:rPr>
        <w:t>Abstraction</w:t>
      </w:r>
      <w:r>
        <w:rPr>
          <w:rFonts w:cstheme="minorHAnsi"/>
          <w:sz w:val="28"/>
          <w:szCs w:val="28"/>
        </w:rPr>
        <w:t>:</w:t>
      </w:r>
    </w:p>
    <w:p w14:paraId="650755AD" w14:textId="185ECB02" w:rsidR="00920D39" w:rsidRDefault="00920D39" w:rsidP="00EE6FFE">
      <w:pPr>
        <w:spacing w:before="375" w:after="375"/>
        <w:rPr>
          <w:rFonts w:cstheme="minorHAnsi"/>
          <w:sz w:val="28"/>
          <w:szCs w:val="28"/>
        </w:rPr>
      </w:pPr>
      <w:r w:rsidRPr="00920D39">
        <w:rPr>
          <w:rFonts w:cstheme="minorHAnsi"/>
          <w:sz w:val="28"/>
          <w:szCs w:val="28"/>
        </w:rPr>
        <w:t>Abstraction is a feature of OOPs. The feature allows us to hide the implementation detail from the user and shows only the functionality of the programming to the user.</w:t>
      </w:r>
    </w:p>
    <w:p w14:paraId="079ED4A3" w14:textId="2C9755A8" w:rsidR="00920D39" w:rsidRDefault="00920D39" w:rsidP="00EE6FFE">
      <w:pPr>
        <w:spacing w:before="375" w:after="375"/>
        <w:rPr>
          <w:rFonts w:cstheme="minorHAnsi"/>
          <w:sz w:val="28"/>
          <w:szCs w:val="28"/>
        </w:rPr>
      </w:pPr>
      <w:r w:rsidRPr="00920D39">
        <w:rPr>
          <w:rFonts w:cstheme="minorHAnsi"/>
          <w:sz w:val="28"/>
          <w:szCs w:val="28"/>
        </w:rPr>
        <w:t>Let's understand the abstraction with the help of a real-world example. The best example of abstraction is a car. When we derive a car, we do not know how is the car moving or how internal components are working? But we know how to derive a car. It means it is not necessary to know how the car is working, but it is important how to derive a car. The same is an abstraction.</w:t>
      </w:r>
    </w:p>
    <w:p w14:paraId="06721500" w14:textId="3FDDB15D" w:rsidR="004E4D6C" w:rsidRDefault="004E4D6C" w:rsidP="00EE6FFE">
      <w:pPr>
        <w:spacing w:before="375" w:after="375"/>
        <w:rPr>
          <w:rFonts w:cstheme="minorHAnsi"/>
          <w:sz w:val="28"/>
          <w:szCs w:val="28"/>
        </w:rPr>
      </w:pPr>
    </w:p>
    <w:p w14:paraId="36EA0817" w14:textId="2E78B8E6" w:rsidR="007C37C5" w:rsidRDefault="007C37C5" w:rsidP="00EE6FFE">
      <w:pPr>
        <w:spacing w:before="375" w:after="375"/>
        <w:rPr>
          <w:rFonts w:cstheme="minorHAnsi"/>
          <w:sz w:val="28"/>
          <w:szCs w:val="28"/>
        </w:rPr>
      </w:pPr>
      <w:r>
        <w:rPr>
          <w:rFonts w:cstheme="minorHAnsi"/>
          <w:sz w:val="28"/>
          <w:szCs w:val="28"/>
        </w:rPr>
        <w:t>We can achieve the abstraction in two ways:</w:t>
      </w:r>
    </w:p>
    <w:p w14:paraId="1994516A" w14:textId="4DE49A1A" w:rsidR="007C37C5" w:rsidRPr="007C37C5" w:rsidRDefault="007C37C5" w:rsidP="007C37C5">
      <w:pPr>
        <w:spacing w:before="375" w:after="375"/>
        <w:rPr>
          <w:rFonts w:cstheme="minorHAnsi"/>
          <w:sz w:val="28"/>
          <w:szCs w:val="28"/>
        </w:rPr>
      </w:pPr>
      <w:r>
        <w:rPr>
          <w:rFonts w:cstheme="minorHAnsi"/>
          <w:sz w:val="28"/>
          <w:szCs w:val="28"/>
        </w:rPr>
        <w:t>1)</w:t>
      </w:r>
      <w:r w:rsidRPr="007C37C5">
        <w:rPr>
          <w:rFonts w:cstheme="minorHAnsi"/>
          <w:sz w:val="28"/>
          <w:szCs w:val="28"/>
        </w:rPr>
        <w:t>Using Abstract Class</w:t>
      </w:r>
    </w:p>
    <w:p w14:paraId="685A29EB" w14:textId="486E5D27" w:rsidR="007C37C5" w:rsidRDefault="007C37C5" w:rsidP="007C37C5">
      <w:pPr>
        <w:spacing w:before="375" w:after="375"/>
        <w:rPr>
          <w:rFonts w:cstheme="minorHAnsi"/>
          <w:sz w:val="28"/>
          <w:szCs w:val="28"/>
        </w:rPr>
      </w:pPr>
      <w:r>
        <w:rPr>
          <w:rFonts w:cstheme="minorHAnsi"/>
          <w:sz w:val="28"/>
          <w:szCs w:val="28"/>
        </w:rPr>
        <w:t>2)</w:t>
      </w:r>
      <w:r w:rsidRPr="007C37C5">
        <w:rPr>
          <w:rFonts w:cstheme="minorHAnsi"/>
          <w:sz w:val="28"/>
          <w:szCs w:val="28"/>
        </w:rPr>
        <w:t>Using Interface</w:t>
      </w:r>
    </w:p>
    <w:p w14:paraId="4CF87875" w14:textId="733211CB" w:rsidR="007C37C5" w:rsidRDefault="007C37C5" w:rsidP="007C37C5">
      <w:pPr>
        <w:spacing w:before="375" w:after="375"/>
        <w:rPr>
          <w:rFonts w:cstheme="minorHAnsi"/>
          <w:sz w:val="28"/>
          <w:szCs w:val="28"/>
        </w:rPr>
      </w:pPr>
    </w:p>
    <w:p w14:paraId="62E18B29" w14:textId="5BD7263E" w:rsidR="007C37C5" w:rsidRDefault="007C37C5" w:rsidP="007C37C5">
      <w:pPr>
        <w:spacing w:before="375" w:after="375"/>
        <w:rPr>
          <w:rFonts w:cstheme="minorHAnsi"/>
          <w:sz w:val="28"/>
          <w:szCs w:val="28"/>
        </w:rPr>
      </w:pPr>
      <w:r>
        <w:rPr>
          <w:rFonts w:cstheme="minorHAnsi"/>
          <w:sz w:val="28"/>
          <w:szCs w:val="28"/>
        </w:rPr>
        <w:t>Abstract:</w:t>
      </w:r>
    </w:p>
    <w:p w14:paraId="67E2FF3F" w14:textId="0A671537" w:rsidR="007C37C5" w:rsidRDefault="007C37C5" w:rsidP="007C37C5">
      <w:pPr>
        <w:spacing w:before="375" w:after="375"/>
        <w:rPr>
          <w:rFonts w:cstheme="minorHAnsi"/>
          <w:sz w:val="28"/>
          <w:szCs w:val="28"/>
        </w:rPr>
      </w:pPr>
    </w:p>
    <w:p w14:paraId="785F95E6" w14:textId="77777777" w:rsidR="007C37C5" w:rsidRDefault="007C37C5" w:rsidP="007C37C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Abstract Class</w:t>
      </w:r>
    </w:p>
    <w:p w14:paraId="5F3C23C7" w14:textId="77777777" w:rsidR="00D76BA6" w:rsidRDefault="00D76BA6" w:rsidP="00D76BA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Abstract class in Java</w:t>
      </w:r>
    </w:p>
    <w:p w14:paraId="2135718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105"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14:paraId="1A50C83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14:paraId="281CE794" w14:textId="77777777" w:rsidR="00D76BA6" w:rsidRDefault="00000000" w:rsidP="00D76BA6">
      <w:pPr>
        <w:rPr>
          <w:rFonts w:ascii="Times New Roman" w:hAnsi="Times New Roman" w:cs="Times New Roman"/>
        </w:rPr>
      </w:pPr>
      <w:r>
        <w:pict w14:anchorId="06722206">
          <v:rect id="_x0000_i1062" style="width:0;height:.75pt" o:hrstd="t" o:hrnoshade="t" o:hr="t" fillcolor="#d4d4d4" stroked="f"/>
        </w:pict>
      </w:r>
    </w:p>
    <w:p w14:paraId="77ECE231"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14:paraId="55AE724D"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14:paraId="2063E198"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14:paraId="32D25418" w14:textId="0C7CAEF6" w:rsidR="00D76BA6" w:rsidRDefault="00D76BA6" w:rsidP="00D76BA6">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r>
        <w:rPr>
          <w:rFonts w:ascii="Arial" w:hAnsi="Arial" w:cs="Arial"/>
          <w:noProof/>
          <w:color w:val="0000FF"/>
          <w:sz w:val="21"/>
          <w:szCs w:val="21"/>
          <w:lang w:val="en"/>
        </w:rPr>
        <w:drawing>
          <wp:inline distT="0" distB="0" distL="0" distR="0" wp14:anchorId="638FE27F" wp14:editId="099DF996">
            <wp:extent cx="2286000" cy="2292985"/>
            <wp:effectExtent l="0" t="0" r="0" b="0"/>
            <wp:docPr id="19" name="Picture 1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92985"/>
                    </a:xfrm>
                    <a:prstGeom prst="rect">
                      <a:avLst/>
                    </a:prstGeom>
                    <a:noFill/>
                    <a:ln>
                      <a:noFill/>
                    </a:ln>
                  </pic:spPr>
                </pic:pic>
              </a:graphicData>
            </a:graphic>
          </wp:inline>
        </w:drawing>
      </w:r>
    </w:p>
    <w:p w14:paraId="49F0E85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106" w:history="1">
        <w:r>
          <w:rPr>
            <w:rStyle w:val="Hyperlink"/>
            <w:rFonts w:ascii="Segoe UI" w:hAnsi="Segoe UI" w:cs="Segoe UI"/>
            <w:color w:val="008000"/>
          </w:rPr>
          <w:t>object</w:t>
        </w:r>
      </w:hyperlink>
      <w:r>
        <w:rPr>
          <w:rFonts w:ascii="Segoe UI" w:hAnsi="Segoe UI" w:cs="Segoe UI"/>
          <w:color w:val="333333"/>
        </w:rPr>
        <w:t> does instead of how it does it.</w:t>
      </w:r>
    </w:p>
    <w:p w14:paraId="3A0D7632" w14:textId="77777777" w:rsidR="00D76BA6" w:rsidRDefault="00D76BA6" w:rsidP="00D76BA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14:paraId="317C1EED"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14:paraId="01BB3DDF"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Abstract class (0 to 100%)</w:t>
      </w:r>
    </w:p>
    <w:p w14:paraId="07414A57" w14:textId="77777777" w:rsidR="00D76BA6" w:rsidRDefault="00D76BA6">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Interface (100%)</w:t>
      </w:r>
    </w:p>
    <w:p w14:paraId="6ECD932B" w14:textId="77777777" w:rsidR="00D76BA6" w:rsidRDefault="00000000" w:rsidP="00D76BA6">
      <w:pPr>
        <w:spacing w:after="0" w:line="240" w:lineRule="auto"/>
        <w:rPr>
          <w:rFonts w:ascii="Times New Roman" w:hAnsi="Times New Roman" w:cs="Times New Roman"/>
        </w:rPr>
      </w:pPr>
      <w:r>
        <w:pict w14:anchorId="21F10352">
          <v:rect id="_x0000_i1063" style="width:0;height:.75pt" o:hrstd="t" o:hrnoshade="t" o:hr="t" fillcolor="#d4d4d4" stroked="f"/>
        </w:pict>
      </w:r>
    </w:p>
    <w:p w14:paraId="5F93C5DB"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14:paraId="431A4D2F"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eastAsiaTheme="majorEastAsia"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630FC9C1" w14:textId="77777777" w:rsidR="00D76BA6" w:rsidRDefault="00D76BA6" w:rsidP="00D76BA6">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14:paraId="6FBBEE77"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7B84704"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13891AA1"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0DCF527B"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7" w:history="1">
        <w:r>
          <w:rPr>
            <w:rStyle w:val="Hyperlink"/>
            <w:rFonts w:ascii="Segoe UI" w:hAnsi="Segoe UI" w:cs="Segoe UI"/>
            <w:color w:val="008000"/>
          </w:rPr>
          <w:t>constructors</w:t>
        </w:r>
      </w:hyperlink>
      <w:r>
        <w:rPr>
          <w:rFonts w:ascii="Segoe UI" w:hAnsi="Segoe UI" w:cs="Segoe UI"/>
          <w:color w:val="000000"/>
        </w:rPr>
        <w:t> and static methods also.</w:t>
      </w:r>
    </w:p>
    <w:p w14:paraId="659BF0CE" w14:textId="77777777" w:rsidR="00D76BA6" w:rsidRDefault="00D76BA6">
      <w:pPr>
        <w:numPr>
          <w:ilvl w:val="0"/>
          <w:numId w:val="6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2A71EA8D" w14:textId="11FFF378" w:rsidR="00D76BA6" w:rsidRDefault="00D76BA6" w:rsidP="00D76BA6">
      <w:pPr>
        <w:spacing w:after="0" w:line="240" w:lineRule="auto"/>
        <w:rPr>
          <w:rFonts w:ascii="Times New Roman" w:hAnsi="Times New Roman" w:cs="Times New Roman"/>
        </w:rPr>
      </w:pPr>
      <w:r>
        <w:rPr>
          <w:noProof/>
        </w:rPr>
        <w:drawing>
          <wp:inline distT="0" distB="0" distL="0" distR="0" wp14:anchorId="36192AD2" wp14:editId="7FD10D80">
            <wp:extent cx="5731510" cy="4455795"/>
            <wp:effectExtent l="0" t="0" r="2540" b="1905"/>
            <wp:docPr id="13" name="Picture 13"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ules for Java Abstract clas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731510" cy="4455795"/>
                    </a:xfrm>
                    <a:prstGeom prst="rect">
                      <a:avLst/>
                    </a:prstGeom>
                    <a:noFill/>
                    <a:ln>
                      <a:noFill/>
                    </a:ln>
                  </pic:spPr>
                </pic:pic>
              </a:graphicData>
            </a:graphic>
          </wp:inline>
        </w:drawing>
      </w:r>
    </w:p>
    <w:p w14:paraId="6F3FE349"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class</w:t>
      </w:r>
    </w:p>
    <w:p w14:paraId="00FF4CFA" w14:textId="77777777" w:rsidR="00D76BA6" w:rsidRDefault="00D76BA6">
      <w:pPr>
        <w:pStyle w:val="alt"/>
        <w:numPr>
          <w:ilvl w:val="0"/>
          <w:numId w:val="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5D38C432" w14:textId="77777777" w:rsidR="00D76BA6" w:rsidRDefault="00000000" w:rsidP="00D76BA6">
      <w:pPr>
        <w:rPr>
          <w:rFonts w:ascii="Times New Roman" w:hAnsi="Times New Roman" w:cs="Times New Roman"/>
        </w:rPr>
      </w:pPr>
      <w:r>
        <w:pict w14:anchorId="7E8C7F72">
          <v:rect id="_x0000_i1064" style="width:0;height:.75pt" o:hrstd="t" o:hrnoshade="t" o:hr="t" fillcolor="#d4d4d4" stroked="f"/>
        </w:pict>
      </w:r>
    </w:p>
    <w:p w14:paraId="65CBA6E7"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Method in Java</w:t>
      </w:r>
    </w:p>
    <w:p w14:paraId="50CED112"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14:paraId="2937819F" w14:textId="77777777" w:rsidR="00D76BA6" w:rsidRDefault="00D76BA6" w:rsidP="00D76BA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 of abstract method</w:t>
      </w:r>
    </w:p>
    <w:p w14:paraId="517481AF" w14:textId="77777777" w:rsidR="00D76BA6" w:rsidRDefault="00D76BA6">
      <w:pPr>
        <w:pStyle w:val="alt"/>
        <w:numPr>
          <w:ilvl w:val="0"/>
          <w:numId w:val="7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printStatus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14:paraId="7D9FF701" w14:textId="77777777" w:rsidR="00D76BA6" w:rsidRDefault="00000000" w:rsidP="00D76BA6">
      <w:pPr>
        <w:rPr>
          <w:rFonts w:ascii="Times New Roman" w:hAnsi="Times New Roman" w:cs="Times New Roman"/>
        </w:rPr>
      </w:pPr>
      <w:r>
        <w:pict w14:anchorId="6F022B5A">
          <v:rect id="_x0000_i1065" style="width:0;height:.75pt" o:hrstd="t" o:hrnoshade="t" o:hr="t" fillcolor="#d4d4d4" stroked="f"/>
        </w:pict>
      </w:r>
    </w:p>
    <w:p w14:paraId="7CD3D8CC" w14:textId="77777777" w:rsidR="00D76BA6" w:rsidRDefault="00D76BA6" w:rsidP="00D76BA6">
      <w:pPr>
        <w:pStyle w:val="Heading3"/>
        <w:shd w:val="clear" w:color="auto" w:fill="FFFFFF"/>
        <w:jc w:val="both"/>
        <w:rPr>
          <w:rFonts w:ascii="Tahoma" w:hAnsi="Tahoma" w:cs="Tahoma"/>
          <w:color w:val="610B4B"/>
          <w:sz w:val="33"/>
          <w:szCs w:val="33"/>
        </w:rPr>
      </w:pPr>
      <w:bookmarkStart w:id="6" w:name="_Hlk115098413"/>
      <w:r>
        <w:rPr>
          <w:rFonts w:ascii="Tahoma" w:hAnsi="Tahoma" w:cs="Tahoma"/>
          <w:b/>
          <w:bCs/>
          <w:color w:val="610B4B"/>
          <w:sz w:val="33"/>
          <w:szCs w:val="33"/>
        </w:rPr>
        <w:t>Example of Abstract class that has an abstract method</w:t>
      </w:r>
    </w:p>
    <w:bookmarkEnd w:id="6"/>
    <w:p w14:paraId="6630F8A0"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14:paraId="7FBF0F54"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5FBBF75C"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90D695A"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8F6EE0"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739D3E4B"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726BC8EA" w14:textId="77777777" w:rsidR="00D76BA6" w:rsidRDefault="00D76BA6">
      <w:pPr>
        <w:numPr>
          <w:ilvl w:val="0"/>
          <w:numId w:val="7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C07BB03" w14:textId="40C70C48"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Honda4</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Honda4();  </w:t>
      </w:r>
    </w:p>
    <w:p w14:paraId="3F9E1B43"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F88A385" w14:textId="77777777" w:rsidR="00D76BA6" w:rsidRDefault="00D76BA6">
      <w:pPr>
        <w:pStyle w:val="alt"/>
        <w:numPr>
          <w:ilvl w:val="0"/>
          <w:numId w:val="7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F5F86A" w14:textId="77777777" w:rsidR="00D76BA6" w:rsidRDefault="00D76BA6">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47BED8" w14:textId="77777777" w:rsidR="00D76BA6" w:rsidRDefault="00000000" w:rsidP="00D76BA6">
      <w:pPr>
        <w:spacing w:line="240" w:lineRule="auto"/>
        <w:rPr>
          <w:rFonts w:ascii="Times New Roman" w:hAnsi="Times New Roman" w:cs="Times New Roman"/>
        </w:rPr>
      </w:pPr>
      <w:hyperlink r:id="rId109" w:tgtFrame="_blank" w:history="1">
        <w:r w:rsidR="00D76BA6">
          <w:rPr>
            <w:rStyle w:val="Hyperlink"/>
            <w:rFonts w:ascii="Verdana" w:hAnsi="Verdana" w:cs="Segoe UI"/>
            <w:b/>
            <w:bCs/>
            <w:color w:val="FFFFFF"/>
            <w:sz w:val="20"/>
            <w:szCs w:val="20"/>
            <w:shd w:val="clear" w:color="auto" w:fill="4CAF50"/>
          </w:rPr>
          <w:t>Test it Now</w:t>
        </w:r>
      </w:hyperlink>
    </w:p>
    <w:p w14:paraId="3571311F" w14:textId="77777777" w:rsidR="00D76BA6" w:rsidRDefault="00D76BA6" w:rsidP="00D76BA6">
      <w:pPr>
        <w:pStyle w:val="HTMLPreformatted"/>
        <w:shd w:val="clear" w:color="auto" w:fill="1C1D1C"/>
        <w:jc w:val="both"/>
        <w:rPr>
          <w:color w:val="F9F9F9"/>
        </w:rPr>
      </w:pPr>
      <w:r>
        <w:rPr>
          <w:color w:val="F9F9F9"/>
        </w:rPr>
        <w:t>running safely</w:t>
      </w:r>
    </w:p>
    <w:p w14:paraId="52764522" w14:textId="77777777" w:rsidR="00D76BA6" w:rsidRDefault="00000000" w:rsidP="00D76BA6">
      <w:r>
        <w:pict w14:anchorId="41460E1C">
          <v:rect id="_x0000_i1066" style="width:0;height:.75pt" o:hrstd="t" o:hrnoshade="t" o:hr="t" fillcolor="#d4d4d4" stroked="f"/>
        </w:pict>
      </w:r>
    </w:p>
    <w:p w14:paraId="1E46FF26"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Understanding the real scenario of Abstract class</w:t>
      </w:r>
    </w:p>
    <w:p w14:paraId="24B70775"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14:paraId="1B4932C7"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In this example, if you create the instance of Rectangle class, </w:t>
      </w:r>
      <w:proofErr w:type="gramStart"/>
      <w:r>
        <w:rPr>
          <w:rFonts w:ascii="Segoe UI" w:hAnsi="Segoe UI" w:cs="Segoe UI"/>
          <w:color w:val="333333"/>
        </w:rPr>
        <w:t>draw(</w:t>
      </w:r>
      <w:proofErr w:type="gramEnd"/>
      <w:r>
        <w:rPr>
          <w:rFonts w:ascii="Segoe UI" w:hAnsi="Segoe UI" w:cs="Segoe UI"/>
          <w:color w:val="333333"/>
        </w:rPr>
        <w:t>) method of Rectangle class will be invoked.</w:t>
      </w:r>
    </w:p>
    <w:p w14:paraId="622DC86B"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TestAbstraction1.java</w:t>
      </w:r>
    </w:p>
    <w:p w14:paraId="116E9FB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BF11594"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14:paraId="4AD5A528"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12DD9EF" w14:textId="77777777" w:rsidR="00D76BA6" w:rsidRDefault="00D76BA6">
      <w:pPr>
        <w:numPr>
          <w:ilvl w:val="0"/>
          <w:numId w:val="7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//In real scenario, implementation is provided by others </w:t>
      </w:r>
      <w:proofErr w:type="gramStart"/>
      <w:r>
        <w:rPr>
          <w:rStyle w:val="comment"/>
          <w:rFonts w:ascii="Segoe UI" w:hAnsi="Segoe UI" w:cs="Segoe UI"/>
          <w:color w:val="008200"/>
          <w:bdr w:val="none" w:sz="0" w:space="0" w:color="auto" w:frame="1"/>
        </w:rPr>
        <w:t>i.e.</w:t>
      </w:r>
      <w:proofErr w:type="gramEnd"/>
      <w:r>
        <w:rPr>
          <w:rStyle w:val="comment"/>
          <w:rFonts w:ascii="Segoe UI" w:hAnsi="Segoe UI" w:cs="Segoe UI"/>
          <w:color w:val="008200"/>
          <w:bdr w:val="none" w:sz="0" w:space="0" w:color="auto" w:frame="1"/>
        </w:rPr>
        <w:t> unknown by end user</w:t>
      </w:r>
      <w:r>
        <w:rPr>
          <w:rFonts w:ascii="Segoe UI" w:hAnsi="Segoe UI" w:cs="Segoe UI"/>
          <w:color w:val="000000"/>
          <w:bdr w:val="none" w:sz="0" w:space="0" w:color="auto" w:frame="1"/>
        </w:rPr>
        <w:t>  </w:t>
      </w:r>
    </w:p>
    <w:p w14:paraId="570E569A"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5C1D354D"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14:paraId="6792AABB"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ACA706"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Shape{</w:t>
      </w:r>
      <w:proofErr w:type="gramEnd"/>
      <w:r>
        <w:rPr>
          <w:rFonts w:ascii="Segoe UI" w:hAnsi="Segoe UI" w:cs="Segoe UI"/>
          <w:color w:val="000000"/>
          <w:bdr w:val="none" w:sz="0" w:space="0" w:color="auto" w:frame="1"/>
        </w:rPr>
        <w:t>  </w:t>
      </w:r>
    </w:p>
    <w:p w14:paraId="7A90318C"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14:paraId="08C9B3B0"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FF0E46"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 real scenario, method is called by programmer or user</w:t>
      </w:r>
      <w:r>
        <w:rPr>
          <w:rFonts w:ascii="Segoe UI" w:hAnsi="Segoe UI" w:cs="Segoe UI"/>
          <w:color w:val="000000"/>
          <w:bdr w:val="none" w:sz="0" w:space="0" w:color="auto" w:frame="1"/>
        </w:rPr>
        <w:t>  </w:t>
      </w:r>
    </w:p>
    <w:p w14:paraId="1FD37B22" w14:textId="77777777" w:rsidR="00D76BA6" w:rsidRDefault="00D76BA6">
      <w:pPr>
        <w:numPr>
          <w:ilvl w:val="0"/>
          <w:numId w:val="7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TestAbstraction1{  </w:t>
      </w:r>
    </w:p>
    <w:p w14:paraId="0F2789D1"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ECED2" w14:textId="64AD2016" w:rsidR="00D76BA6" w:rsidRDefault="00BC1733">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Circle1</w:t>
      </w:r>
      <w:r w:rsidR="00D76BA6">
        <w:rPr>
          <w:rFonts w:ascii="Segoe UI" w:hAnsi="Segoe UI" w:cs="Segoe UI"/>
          <w:color w:val="000000"/>
          <w:bdr w:val="none" w:sz="0" w:space="0" w:color="auto" w:frame="1"/>
        </w:rPr>
        <w:t> s=</w:t>
      </w:r>
      <w:r w:rsidR="00D76BA6">
        <w:rPr>
          <w:rStyle w:val="keyword"/>
          <w:rFonts w:ascii="Segoe UI" w:hAnsi="Segoe UI" w:cs="Segoe UI"/>
          <w:b/>
          <w:bCs/>
          <w:color w:val="006699"/>
          <w:bdr w:val="none" w:sz="0" w:space="0" w:color="auto" w:frame="1"/>
        </w:rPr>
        <w:t>new</w:t>
      </w:r>
      <w:r w:rsidR="00D76BA6">
        <w:rPr>
          <w:rFonts w:ascii="Segoe UI" w:hAnsi="Segoe UI" w:cs="Segoe UI"/>
          <w:color w:val="000000"/>
          <w:bdr w:val="none" w:sz="0" w:space="0" w:color="auto" w:frame="1"/>
        </w:rPr>
        <w:t> Circle1</w:t>
      </w:r>
      <w:proofErr w:type="gramStart"/>
      <w:r w:rsidR="00D76BA6">
        <w:rPr>
          <w:rFonts w:ascii="Segoe UI" w:hAnsi="Segoe UI" w:cs="Segoe UI"/>
          <w:color w:val="000000"/>
          <w:bdr w:val="none" w:sz="0" w:space="0" w:color="auto" w:frame="1"/>
        </w:rPr>
        <w:t>();</w:t>
      </w:r>
      <w:r w:rsidR="00D76BA6">
        <w:rPr>
          <w:rStyle w:val="comment"/>
          <w:rFonts w:ascii="Segoe UI" w:hAnsi="Segoe UI" w:cs="Segoe UI"/>
          <w:color w:val="008200"/>
          <w:bdr w:val="none" w:sz="0" w:space="0" w:color="auto" w:frame="1"/>
        </w:rPr>
        <w:t>/</w:t>
      </w:r>
      <w:proofErr w:type="gramEnd"/>
      <w:r w:rsidR="00D76BA6">
        <w:rPr>
          <w:rStyle w:val="comment"/>
          <w:rFonts w:ascii="Segoe UI" w:hAnsi="Segoe UI" w:cs="Segoe UI"/>
          <w:color w:val="008200"/>
          <w:bdr w:val="none" w:sz="0" w:space="0" w:color="auto" w:frame="1"/>
        </w:rPr>
        <w:t>/In a real scenario, object is provided through method, e.g., getShape() method</w:t>
      </w:r>
      <w:r w:rsidR="00D76BA6">
        <w:rPr>
          <w:rFonts w:ascii="Segoe UI" w:hAnsi="Segoe UI" w:cs="Segoe UI"/>
          <w:color w:val="000000"/>
          <w:bdr w:val="none" w:sz="0" w:space="0" w:color="auto" w:frame="1"/>
        </w:rPr>
        <w:t>  </w:t>
      </w:r>
    </w:p>
    <w:p w14:paraId="50B13B75"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s.draw</w:t>
      </w:r>
      <w:proofErr w:type="spellEnd"/>
      <w:proofErr w:type="gramEnd"/>
      <w:r>
        <w:rPr>
          <w:rFonts w:ascii="Segoe UI" w:hAnsi="Segoe UI" w:cs="Segoe UI"/>
          <w:color w:val="000000"/>
          <w:bdr w:val="none" w:sz="0" w:space="0" w:color="auto" w:frame="1"/>
        </w:rPr>
        <w:t>();  </w:t>
      </w:r>
    </w:p>
    <w:p w14:paraId="3A42EA5F" w14:textId="77777777" w:rsidR="00D76BA6" w:rsidRDefault="00D76BA6">
      <w:pPr>
        <w:numPr>
          <w:ilvl w:val="0"/>
          <w:numId w:val="7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260372" w14:textId="77777777" w:rsidR="00D76BA6" w:rsidRDefault="00D76BA6">
      <w:pPr>
        <w:pStyle w:val="alt"/>
        <w:numPr>
          <w:ilvl w:val="0"/>
          <w:numId w:val="7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15F0A73" w14:textId="77777777" w:rsidR="00D76BA6" w:rsidRDefault="00000000" w:rsidP="00D76BA6">
      <w:pPr>
        <w:rPr>
          <w:rFonts w:ascii="Times New Roman" w:hAnsi="Times New Roman" w:cs="Times New Roman"/>
        </w:rPr>
      </w:pPr>
      <w:hyperlink r:id="rId110" w:tgtFrame="_blank" w:history="1">
        <w:r w:rsidR="00D76BA6">
          <w:rPr>
            <w:rStyle w:val="Hyperlink"/>
            <w:rFonts w:ascii="Verdana" w:hAnsi="Verdana" w:cs="Segoe UI"/>
            <w:b/>
            <w:bCs/>
            <w:color w:val="FFFFFF"/>
            <w:sz w:val="20"/>
            <w:szCs w:val="20"/>
            <w:shd w:val="clear" w:color="auto" w:fill="4CAF50"/>
          </w:rPr>
          <w:t>Test it Now</w:t>
        </w:r>
      </w:hyperlink>
    </w:p>
    <w:p w14:paraId="2620B60B" w14:textId="77777777" w:rsidR="00D76BA6" w:rsidRDefault="00D76BA6" w:rsidP="00D76BA6">
      <w:pPr>
        <w:pStyle w:val="HTMLPreformatted"/>
        <w:shd w:val="clear" w:color="auto" w:fill="1C1D1C"/>
        <w:jc w:val="both"/>
        <w:rPr>
          <w:color w:val="F9F9F9"/>
        </w:rPr>
      </w:pPr>
      <w:r>
        <w:rPr>
          <w:color w:val="F9F9F9"/>
        </w:rPr>
        <w:t>drawing circle</w:t>
      </w:r>
    </w:p>
    <w:p w14:paraId="4FF49CC9" w14:textId="77777777" w:rsidR="00D76BA6" w:rsidRDefault="00000000" w:rsidP="00D76BA6">
      <w:r>
        <w:pict w14:anchorId="37983019">
          <v:rect id="_x0000_i1067" style="width:0;height:.75pt" o:hrstd="t" o:hrnoshade="t" o:hr="t" fillcolor="#d4d4d4" stroked="f"/>
        </w:pict>
      </w:r>
    </w:p>
    <w:p w14:paraId="762FAE39"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14:paraId="1E3BAD6E"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TestBank.java</w:t>
      </w:r>
    </w:p>
    <w:p w14:paraId="72791E0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2B815D1D"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CDDFD7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51DFEE"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5F086030"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5F5EEA27"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49B667"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14:paraId="41E77E43"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68E398F1"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6F5620"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47FE24"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ED6FF0" w14:textId="77777777" w:rsidR="00D76BA6" w:rsidRDefault="00D76BA6">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3EC2142"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Bank b;  </w:t>
      </w:r>
    </w:p>
    <w:p w14:paraId="64C496FF"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14:paraId="64E1B36A"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41ACD03C"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14:paraId="1DBD68C3" w14:textId="77777777" w:rsidR="00D76BA6" w:rsidRDefault="00D76BA6">
      <w:pPr>
        <w:pStyle w:val="alt"/>
        <w:numPr>
          <w:ilvl w:val="0"/>
          <w:numId w:val="7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668C7F3" w14:textId="77777777" w:rsidR="00D76BA6" w:rsidRDefault="00D76BA6">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CB7736" w14:textId="77777777" w:rsidR="00D76BA6" w:rsidRDefault="00000000" w:rsidP="00D76BA6">
      <w:pPr>
        <w:spacing w:line="240" w:lineRule="auto"/>
        <w:rPr>
          <w:rFonts w:ascii="Times New Roman" w:hAnsi="Times New Roman" w:cs="Times New Roman"/>
        </w:rPr>
      </w:pPr>
      <w:hyperlink r:id="rId111" w:tgtFrame="_blank" w:history="1">
        <w:r w:rsidR="00D76BA6">
          <w:rPr>
            <w:rStyle w:val="Hyperlink"/>
            <w:rFonts w:ascii="Verdana" w:hAnsi="Verdana" w:cs="Segoe UI"/>
            <w:b/>
            <w:bCs/>
            <w:color w:val="FFFFFF"/>
            <w:sz w:val="20"/>
            <w:szCs w:val="20"/>
            <w:shd w:val="clear" w:color="auto" w:fill="4CAF50"/>
          </w:rPr>
          <w:t>Test it Now</w:t>
        </w:r>
      </w:hyperlink>
    </w:p>
    <w:p w14:paraId="24A94CD4" w14:textId="77777777" w:rsidR="00D76BA6" w:rsidRDefault="00D76BA6" w:rsidP="00D76BA6">
      <w:pPr>
        <w:pStyle w:val="HTMLPreformatted"/>
        <w:shd w:val="clear" w:color="auto" w:fill="1C1D1C"/>
        <w:jc w:val="both"/>
        <w:rPr>
          <w:color w:val="F9F9F9"/>
        </w:rPr>
      </w:pPr>
      <w:r>
        <w:rPr>
          <w:color w:val="F9F9F9"/>
        </w:rPr>
        <w:t>Rate of Interest is: 7 %</w:t>
      </w:r>
    </w:p>
    <w:p w14:paraId="0DF51E63" w14:textId="77777777" w:rsidR="00D76BA6" w:rsidRDefault="00D76BA6" w:rsidP="00D76BA6">
      <w:pPr>
        <w:pStyle w:val="HTMLPreformatted"/>
        <w:shd w:val="clear" w:color="auto" w:fill="1C1D1C"/>
        <w:jc w:val="both"/>
        <w:rPr>
          <w:color w:val="F9F9F9"/>
        </w:rPr>
      </w:pPr>
      <w:r>
        <w:rPr>
          <w:color w:val="F9F9F9"/>
        </w:rPr>
        <w:t>Rate of Interest is: 8 %</w:t>
      </w:r>
    </w:p>
    <w:p w14:paraId="0F9B6661" w14:textId="77777777" w:rsidR="00D76BA6" w:rsidRDefault="00000000" w:rsidP="00D76BA6">
      <w:r>
        <w:pict w14:anchorId="647A0672">
          <v:rect id="_x0000_i1068" style="width:0;height:.75pt" o:hrstd="t" o:hrnoshade="t" o:hr="t" fillcolor="#d4d4d4" stroked="f"/>
        </w:pict>
      </w:r>
    </w:p>
    <w:p w14:paraId="57B3435F" w14:textId="77777777" w:rsidR="00D76BA6" w:rsidRDefault="00D76BA6" w:rsidP="00D76BA6">
      <w:pPr>
        <w:pStyle w:val="Heading3"/>
        <w:shd w:val="clear" w:color="auto" w:fill="FFFFFF"/>
        <w:spacing w:line="312" w:lineRule="atLeast"/>
        <w:jc w:val="both"/>
        <w:rPr>
          <w:rFonts w:ascii="Helvetica" w:hAnsi="Helvetica" w:cs="Helvetica"/>
          <w:color w:val="610B38"/>
          <w:sz w:val="38"/>
          <w:szCs w:val="38"/>
        </w:rPr>
      </w:pPr>
      <w:bookmarkStart w:id="7" w:name="_Hlk115098535"/>
      <w:r>
        <w:rPr>
          <w:rFonts w:ascii="Helvetica" w:hAnsi="Helvetica" w:cs="Helvetica"/>
          <w:b/>
          <w:bCs/>
          <w:color w:val="610B38"/>
          <w:sz w:val="38"/>
          <w:szCs w:val="38"/>
        </w:rPr>
        <w:t>Abstract class having constructor, data member and methods</w:t>
      </w:r>
    </w:p>
    <w:bookmarkEnd w:id="7"/>
    <w:p w14:paraId="132C6CD4" w14:textId="77777777" w:rsidR="00D76BA6" w:rsidRDefault="00D76BA6" w:rsidP="00D76BA6">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14:paraId="2A57C846" w14:textId="77777777" w:rsidR="00D76BA6" w:rsidRDefault="00D76BA6" w:rsidP="00D76BA6">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14:paraId="04AAF54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14:paraId="2D917CF1"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4172E797"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  </w:t>
      </w:r>
    </w:p>
    <w:p w14:paraId="702B74F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4E3394F4"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  </w:t>
      </w:r>
    </w:p>
    <w:p w14:paraId="2BE6317A"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04F12F"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Child class which inherits Abstract class</w:t>
      </w:r>
      <w:r>
        <w:rPr>
          <w:rFonts w:ascii="Segoe UI" w:hAnsi="Segoe UI" w:cs="Segoe UI"/>
          <w:color w:val="000000"/>
          <w:bdr w:val="none" w:sz="0" w:space="0" w:color="auto" w:frame="1"/>
        </w:rPr>
        <w:t>  </w:t>
      </w:r>
    </w:p>
    <w:p w14:paraId="0DA56614"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14:paraId="1D49C41E"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14:paraId="31F564E0"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E2BC523"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14:paraId="6036886F"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14:paraId="271CF76C"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D4CAFB2" w14:textId="3F6068AE"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BC1733">
        <w:rPr>
          <w:rFonts w:ascii="Segoe UI" w:hAnsi="Segoe UI" w:cs="Segoe UI"/>
          <w:color w:val="000000"/>
          <w:bdr w:val="none" w:sz="0" w:space="0" w:color="auto" w:frame="1"/>
        </w:rPr>
        <w:t xml:space="preserve">Honda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14:paraId="21FD01C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239048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14:paraId="606FB0D1" w14:textId="77777777" w:rsidR="00D76BA6" w:rsidRDefault="00D76BA6">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DF32D9" w14:textId="77777777" w:rsidR="00D76BA6" w:rsidRDefault="00D76BA6">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AE6F0D" w14:textId="77777777" w:rsidR="00D76BA6" w:rsidRDefault="00000000" w:rsidP="00D76BA6">
      <w:pPr>
        <w:spacing w:line="240" w:lineRule="auto"/>
        <w:rPr>
          <w:rFonts w:ascii="Times New Roman" w:hAnsi="Times New Roman" w:cs="Times New Roman"/>
        </w:rPr>
      </w:pPr>
      <w:hyperlink r:id="rId112" w:tgtFrame="_blank" w:history="1">
        <w:r w:rsidR="00D76BA6">
          <w:rPr>
            <w:rStyle w:val="Hyperlink"/>
            <w:rFonts w:ascii="Verdana" w:hAnsi="Verdana" w:cs="Segoe UI"/>
            <w:b/>
            <w:bCs/>
            <w:color w:val="FFFFFF"/>
            <w:sz w:val="20"/>
            <w:szCs w:val="20"/>
            <w:shd w:val="clear" w:color="auto" w:fill="4CAF50"/>
          </w:rPr>
          <w:t>Test it Now</w:t>
        </w:r>
      </w:hyperlink>
    </w:p>
    <w:p w14:paraId="26E6EC63" w14:textId="77777777" w:rsidR="00D76BA6" w:rsidRDefault="00D76BA6" w:rsidP="00D76BA6">
      <w:pPr>
        <w:pStyle w:val="HTMLPreformatted"/>
        <w:shd w:val="clear" w:color="auto" w:fill="1C1D1C"/>
        <w:jc w:val="both"/>
        <w:rPr>
          <w:color w:val="F9F9F9"/>
        </w:rPr>
      </w:pPr>
      <w:r>
        <w:rPr>
          <w:color w:val="F9F9F9"/>
        </w:rPr>
        <w:t xml:space="preserve">       bike is created</w:t>
      </w:r>
    </w:p>
    <w:p w14:paraId="04076151" w14:textId="77777777" w:rsidR="00D76BA6" w:rsidRDefault="00D76BA6" w:rsidP="00D76BA6">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14:paraId="2A2D219D" w14:textId="77777777" w:rsidR="00D76BA6" w:rsidRDefault="00D76BA6" w:rsidP="00D76BA6">
      <w:pPr>
        <w:pStyle w:val="HTMLPreformatted"/>
        <w:shd w:val="clear" w:color="auto" w:fill="1C1D1C"/>
        <w:jc w:val="both"/>
        <w:rPr>
          <w:color w:val="F9F9F9"/>
        </w:rPr>
      </w:pPr>
      <w:r>
        <w:rPr>
          <w:color w:val="F9F9F9"/>
        </w:rPr>
        <w:t xml:space="preserve">       gear changed</w:t>
      </w:r>
    </w:p>
    <w:p w14:paraId="206F5EED" w14:textId="77777777" w:rsidR="00D76BA6" w:rsidRDefault="00000000" w:rsidP="00D76BA6">
      <w:r>
        <w:pict w14:anchorId="38563BAD">
          <v:rect id="_x0000_i1069" style="width:0;height:.75pt" o:hrstd="t" o:hrnoshade="t" o:hr="t" fillcolor="#d4d4d4" stroked="f"/>
        </w:pict>
      </w:r>
    </w:p>
    <w:p w14:paraId="6B996A3C"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If there is an abstract method in a class, that class must be abstract.</w:t>
      </w:r>
    </w:p>
    <w:p w14:paraId="778D6C37"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Bike12{  </w:t>
      </w:r>
    </w:p>
    <w:p w14:paraId="077D73E5" w14:textId="77777777" w:rsidR="00D76BA6" w:rsidRDefault="00D76BA6">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14:paraId="72D3B9AE" w14:textId="77777777" w:rsidR="00D76BA6" w:rsidRDefault="00D76BA6">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874FD5" w14:textId="77777777" w:rsidR="00D76BA6" w:rsidRDefault="00000000" w:rsidP="00D76BA6">
      <w:pPr>
        <w:rPr>
          <w:rFonts w:ascii="Times New Roman" w:hAnsi="Times New Roman" w:cs="Times New Roman"/>
        </w:rPr>
      </w:pPr>
      <w:hyperlink r:id="rId113" w:tgtFrame="_blank" w:history="1">
        <w:r w:rsidR="00D76BA6">
          <w:rPr>
            <w:rStyle w:val="Hyperlink"/>
            <w:rFonts w:ascii="Verdana" w:hAnsi="Verdana" w:cs="Segoe UI"/>
            <w:b/>
            <w:bCs/>
            <w:color w:val="FFFFFF"/>
            <w:sz w:val="20"/>
            <w:szCs w:val="20"/>
            <w:shd w:val="clear" w:color="auto" w:fill="4CAF50"/>
          </w:rPr>
          <w:t>Test it Now</w:t>
        </w:r>
      </w:hyperlink>
    </w:p>
    <w:p w14:paraId="450E6F87" w14:textId="77777777" w:rsidR="00D76BA6" w:rsidRDefault="00D76BA6" w:rsidP="00D76BA6">
      <w:pPr>
        <w:pStyle w:val="HTMLPreformatted"/>
        <w:shd w:val="clear" w:color="auto" w:fill="1C1D1C"/>
        <w:jc w:val="both"/>
        <w:rPr>
          <w:color w:val="F9F9F9"/>
        </w:rPr>
      </w:pPr>
      <w:r>
        <w:rPr>
          <w:color w:val="F9F9F9"/>
        </w:rPr>
        <w:t>compile time error</w:t>
      </w:r>
    </w:p>
    <w:p w14:paraId="55D95D04" w14:textId="77777777" w:rsidR="00D76BA6" w:rsidRDefault="00D76BA6" w:rsidP="00D76BA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you are extending an abstract class that has an abstract method, you must either provide the implementation of the method or make this class abstract.</w:t>
      </w:r>
    </w:p>
    <w:p w14:paraId="48473CA0" w14:textId="3A5F0FCA" w:rsidR="004E4D6C" w:rsidRDefault="00571579" w:rsidP="00EE6FFE">
      <w:pPr>
        <w:spacing w:before="375" w:after="375"/>
        <w:rPr>
          <w:rFonts w:cstheme="minorHAnsi"/>
          <w:sz w:val="48"/>
          <w:szCs w:val="48"/>
        </w:rPr>
      </w:pPr>
      <w:r w:rsidRPr="00571579">
        <w:rPr>
          <w:rFonts w:cstheme="minorHAnsi"/>
          <w:sz w:val="48"/>
          <w:szCs w:val="48"/>
        </w:rPr>
        <w:t>Interfaces:</w:t>
      </w:r>
    </w:p>
    <w:p w14:paraId="5515920F"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is a fully abstract class. It includes a group of abstract methods (methods without a body).</w:t>
      </w:r>
    </w:p>
    <w:p w14:paraId="37912BE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use the </w:t>
      </w:r>
      <w:r>
        <w:rPr>
          <w:rStyle w:val="HTMLCode"/>
          <w:rFonts w:ascii="Inconsolata" w:hAnsi="Inconsolata"/>
          <w:sz w:val="21"/>
          <w:szCs w:val="21"/>
          <w:bdr w:val="single" w:sz="6" w:space="0" w:color="D3DCE6" w:frame="1"/>
        </w:rPr>
        <w:t>interface</w:t>
      </w:r>
      <w:r>
        <w:rPr>
          <w:rFonts w:ascii="Arial" w:hAnsi="Arial" w:cs="Arial"/>
          <w:sz w:val="27"/>
          <w:szCs w:val="27"/>
        </w:rPr>
        <w:t> keyword to create an interface in Java. For example,</w:t>
      </w:r>
    </w:p>
    <w:p w14:paraId="574E30A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DAE756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getType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58DAC35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B85A3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getVersion</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30E2E6A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BB6562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Here,</w:t>
      </w:r>
    </w:p>
    <w:p w14:paraId="6D12E6D5"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is an interface.</w:t>
      </w:r>
    </w:p>
    <w:p w14:paraId="092E7816" w14:textId="77777777" w:rsidR="00571579" w:rsidRDefault="00571579" w:rsidP="00571579">
      <w:pPr>
        <w:numPr>
          <w:ilvl w:val="0"/>
          <w:numId w:val="85"/>
        </w:numPr>
        <w:shd w:val="clear" w:color="auto" w:fill="F9FAFC"/>
        <w:spacing w:after="0" w:line="450" w:lineRule="atLeast"/>
        <w:rPr>
          <w:rFonts w:ascii="Arial" w:hAnsi="Arial" w:cs="Arial"/>
          <w:sz w:val="27"/>
          <w:szCs w:val="27"/>
        </w:rPr>
      </w:pPr>
      <w:r>
        <w:rPr>
          <w:rFonts w:ascii="Arial" w:hAnsi="Arial" w:cs="Arial"/>
          <w:sz w:val="27"/>
          <w:szCs w:val="27"/>
        </w:rPr>
        <w:t>It includes abstract methods: </w:t>
      </w:r>
      <w:proofErr w:type="spellStart"/>
      <w:proofErr w:type="gramStart"/>
      <w:r>
        <w:rPr>
          <w:rStyle w:val="HTMLCode"/>
          <w:rFonts w:ascii="Inconsolata" w:eastAsiaTheme="minorHAnsi" w:hAnsi="Inconsolata"/>
          <w:sz w:val="21"/>
          <w:szCs w:val="21"/>
          <w:bdr w:val="single" w:sz="6" w:space="0" w:color="D3DCE6" w:frame="1"/>
        </w:rPr>
        <w:t>getType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and </w:t>
      </w:r>
      <w:proofErr w:type="spellStart"/>
      <w:r>
        <w:rPr>
          <w:rStyle w:val="HTMLCode"/>
          <w:rFonts w:ascii="Inconsolata" w:eastAsiaTheme="minorHAnsi" w:hAnsi="Inconsolata"/>
          <w:sz w:val="21"/>
          <w:szCs w:val="21"/>
          <w:bdr w:val="single" w:sz="6" w:space="0" w:color="D3DCE6" w:frame="1"/>
        </w:rPr>
        <w:t>getVersion</w:t>
      </w:r>
      <w:proofErr w:type="spellEnd"/>
      <w:r>
        <w:rPr>
          <w:rStyle w:val="HTMLCode"/>
          <w:rFonts w:ascii="Inconsolata" w:eastAsiaTheme="minorHAnsi" w:hAnsi="Inconsolata"/>
          <w:sz w:val="21"/>
          <w:szCs w:val="21"/>
          <w:bdr w:val="single" w:sz="6" w:space="0" w:color="D3DCE6" w:frame="1"/>
        </w:rPr>
        <w:t>()</w:t>
      </w:r>
      <w:r>
        <w:rPr>
          <w:rFonts w:ascii="Arial" w:hAnsi="Arial" w:cs="Arial"/>
          <w:sz w:val="27"/>
          <w:szCs w:val="27"/>
        </w:rPr>
        <w:t>.</w:t>
      </w:r>
    </w:p>
    <w:p w14:paraId="56C19D76" w14:textId="77777777" w:rsidR="00571579" w:rsidRDefault="00000000" w:rsidP="00571579">
      <w:pPr>
        <w:spacing w:before="600" w:after="600" w:line="240" w:lineRule="auto"/>
        <w:rPr>
          <w:rFonts w:ascii="Times New Roman" w:hAnsi="Times New Roman" w:cs="Times New Roman"/>
          <w:sz w:val="24"/>
          <w:szCs w:val="24"/>
        </w:rPr>
      </w:pPr>
      <w:r>
        <w:pict w14:anchorId="17C33086">
          <v:rect id="_x0000_i1070" style="width:0;height:0" o:hralign="center" o:hrstd="t" o:hrnoshade="t" o:hr="t" fillcolor="#25265e" stroked="f"/>
        </w:pict>
      </w:r>
    </w:p>
    <w:p w14:paraId="5CC29DEB"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Implementing an Interface</w:t>
      </w:r>
    </w:p>
    <w:p w14:paraId="313129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Like abstract classes, we cannot create objects of interfaces.</w:t>
      </w:r>
    </w:p>
    <w:p w14:paraId="460C012A"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use an interface, other classes must implement it. We use the </w:t>
      </w:r>
      <w:r>
        <w:rPr>
          <w:rStyle w:val="HTMLCode"/>
          <w:rFonts w:ascii="Inconsolata" w:hAnsi="Inconsolata"/>
          <w:sz w:val="21"/>
          <w:szCs w:val="21"/>
          <w:bdr w:val="single" w:sz="6" w:space="0" w:color="D3DCE6" w:frame="1"/>
        </w:rPr>
        <w:t>implements</w:t>
      </w:r>
      <w:r>
        <w:rPr>
          <w:rFonts w:ascii="Arial" w:hAnsi="Arial" w:cs="Arial"/>
          <w:sz w:val="27"/>
          <w:szCs w:val="27"/>
        </w:rPr>
        <w:t> keyword to implement an interface.</w:t>
      </w:r>
    </w:p>
    <w:p w14:paraId="55958D2F"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Java Interface</w:t>
      </w:r>
    </w:p>
    <w:p w14:paraId="6556379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7A05F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TMLCode"/>
          <w:rFonts w:ascii="Inconsolata" w:hAnsi="Inconsolata"/>
          <w:color w:val="D3D3D3"/>
          <w:sz w:val="21"/>
          <w:szCs w:val="21"/>
          <w:bdr w:val="none" w:sz="0" w:space="0" w:color="auto" w:frame="1"/>
          <w:shd w:val="clear" w:color="auto" w:fill="383B40"/>
        </w:rPr>
        <w:t>;</w:t>
      </w:r>
    </w:p>
    <w:p w14:paraId="1E75AC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35816B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6C704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 the Polygon interface</w:t>
      </w:r>
    </w:p>
    <w:p w14:paraId="2C1D23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4E989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E3C88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3342E95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length, </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breadth)</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8FDB6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(length * breadth));</w:t>
      </w:r>
    </w:p>
    <w:p w14:paraId="285D58D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24E83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2ECAE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67EB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766FD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50D8B5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23A83A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7E60BA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5A767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C806B4E" w14:textId="77777777" w:rsidR="00571579" w:rsidRDefault="00000000" w:rsidP="00571579">
      <w:pPr>
        <w:shd w:val="clear" w:color="auto" w:fill="383B40"/>
        <w:rPr>
          <w:rFonts w:ascii="Arial" w:hAnsi="Arial" w:cs="Arial"/>
          <w:color w:val="25265E"/>
          <w:sz w:val="24"/>
          <w:szCs w:val="24"/>
        </w:rPr>
      </w:pPr>
      <w:hyperlink r:id="rId114" w:tgtFrame="_blank" w:history="1">
        <w:r w:rsidR="00571579">
          <w:rPr>
            <w:rStyle w:val="Hyperlink"/>
            <w:rFonts w:ascii="Arial" w:hAnsi="Arial" w:cs="Arial"/>
            <w:color w:val="FFFFFF"/>
            <w:sz w:val="21"/>
            <w:szCs w:val="21"/>
          </w:rPr>
          <w:t>Run Code</w:t>
        </w:r>
      </w:hyperlink>
    </w:p>
    <w:p w14:paraId="15A17DA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F5D71B6"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The area of the rectangle is 30</w:t>
      </w:r>
    </w:p>
    <w:p w14:paraId="6EE0465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The interface contains an abstract method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2CF7F8F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4017B2FD" w14:textId="77777777" w:rsidR="00571579" w:rsidRDefault="00000000" w:rsidP="00571579">
      <w:pPr>
        <w:spacing w:before="600" w:after="600"/>
        <w:rPr>
          <w:rFonts w:ascii="Times New Roman" w:hAnsi="Times New Roman" w:cs="Times New Roman"/>
          <w:sz w:val="24"/>
          <w:szCs w:val="24"/>
        </w:rPr>
      </w:pPr>
      <w:r>
        <w:pict w14:anchorId="36293409">
          <v:rect id="_x0000_i1071" style="width:0;height:0" o:hralign="center" o:hrstd="t" o:hrnoshade="t" o:hr="t" fillcolor="#25265e" stroked="f"/>
        </w:pict>
      </w:r>
    </w:p>
    <w:p w14:paraId="683A6CC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2: Java Interface</w:t>
      </w:r>
    </w:p>
    <w:p w14:paraId="246BD21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576818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6F4DB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TMLCode"/>
          <w:rFonts w:ascii="Inconsolata" w:hAnsi="Inconsolata"/>
          <w:color w:val="D3D3D3"/>
          <w:sz w:val="21"/>
          <w:szCs w:val="21"/>
          <w:bdr w:val="none" w:sz="0" w:space="0" w:color="auto" w:frame="1"/>
          <w:shd w:val="clear" w:color="auto" w:fill="383B40"/>
        </w:rPr>
        <w:t>;</w:t>
      </w:r>
    </w:p>
    <w:p w14:paraId="7C0538A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F5B29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65FE1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class implements interface</w:t>
      </w:r>
    </w:p>
    <w:p w14:paraId="3ED0861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0B5689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A79435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implementation of abstract method</w:t>
      </w:r>
    </w:p>
    <w:p w14:paraId="0919311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String name)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67CA94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"Programming Language: "</w:t>
      </w:r>
      <w:r>
        <w:rPr>
          <w:rStyle w:val="HTMLCode"/>
          <w:rFonts w:ascii="Inconsolata" w:hAnsi="Inconsolata"/>
          <w:color w:val="D3D3D3"/>
          <w:sz w:val="21"/>
          <w:szCs w:val="21"/>
          <w:bdr w:val="none" w:sz="0" w:space="0" w:color="auto" w:frame="1"/>
          <w:shd w:val="clear" w:color="auto" w:fill="383B40"/>
        </w:rPr>
        <w:t xml:space="preserve"> + name);</w:t>
      </w:r>
    </w:p>
    <w:p w14:paraId="1775E60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1074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F27BA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2301D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ADE8A1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63B75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language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A7E816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language.getName</w:t>
      </w:r>
      <w:proofErr w:type="spellEnd"/>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w:t>
      </w:r>
      <w:r>
        <w:rPr>
          <w:rStyle w:val="HTMLCode"/>
          <w:rFonts w:ascii="Inconsolata" w:hAnsi="Inconsolata"/>
          <w:color w:val="D3D3D3"/>
          <w:sz w:val="21"/>
          <w:szCs w:val="21"/>
          <w:bdr w:val="none" w:sz="0" w:space="0" w:color="auto" w:frame="1"/>
          <w:shd w:val="clear" w:color="auto" w:fill="383B40"/>
        </w:rPr>
        <w:t>);</w:t>
      </w:r>
    </w:p>
    <w:p w14:paraId="5236B6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81403D4"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2E3A72B" w14:textId="77777777" w:rsidR="00571579" w:rsidRDefault="00000000" w:rsidP="00571579">
      <w:pPr>
        <w:shd w:val="clear" w:color="auto" w:fill="383B40"/>
        <w:rPr>
          <w:rFonts w:ascii="Arial" w:hAnsi="Arial" w:cs="Arial"/>
          <w:color w:val="25265E"/>
          <w:sz w:val="24"/>
          <w:szCs w:val="24"/>
        </w:rPr>
      </w:pPr>
      <w:hyperlink r:id="rId115" w:tgtFrame="_blank" w:history="1">
        <w:r w:rsidR="00571579">
          <w:rPr>
            <w:rStyle w:val="Hyperlink"/>
            <w:rFonts w:ascii="Arial" w:hAnsi="Arial" w:cs="Arial"/>
            <w:color w:val="FFFFFF"/>
            <w:sz w:val="21"/>
            <w:szCs w:val="21"/>
          </w:rPr>
          <w:t>Run Code</w:t>
        </w:r>
      </w:hyperlink>
    </w:p>
    <w:p w14:paraId="0290FD95"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0F5CF24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Programming Language: Java</w:t>
      </w:r>
    </w:p>
    <w:p w14:paraId="7BC6792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The interface includes an abstract method </w:t>
      </w:r>
      <w:proofErr w:type="spellStart"/>
      <w:proofErr w:type="gramStart"/>
      <w:r>
        <w:rPr>
          <w:rStyle w:val="HTMLCode"/>
          <w:rFonts w:ascii="Inconsolata" w:hAnsi="Inconsolata"/>
          <w:sz w:val="21"/>
          <w:szCs w:val="21"/>
          <w:bdr w:val="single" w:sz="6" w:space="0" w:color="D3DCE6" w:frame="1"/>
        </w:rPr>
        <w:t>getName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0822162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implements the interface and provides the implementation for the method.</w:t>
      </w:r>
    </w:p>
    <w:p w14:paraId="1EB9638A" w14:textId="77777777" w:rsidR="00571579" w:rsidRDefault="00000000" w:rsidP="00571579">
      <w:pPr>
        <w:spacing w:before="600" w:after="600"/>
        <w:rPr>
          <w:rFonts w:ascii="Times New Roman" w:hAnsi="Times New Roman" w:cs="Times New Roman"/>
          <w:sz w:val="24"/>
          <w:szCs w:val="24"/>
        </w:rPr>
      </w:pPr>
      <w:r>
        <w:pict w14:anchorId="65BE0F50">
          <v:rect id="_x0000_i1072" style="width:0;height:0" o:hralign="center" o:hrstd="t" o:hrnoshade="t" o:hr="t" fillcolor="#25265e" stroked="f"/>
        </w:pict>
      </w:r>
    </w:p>
    <w:p w14:paraId="492C5889"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Implementing Multiple Interfaces</w:t>
      </w:r>
    </w:p>
    <w:p w14:paraId="454D4A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Java, a class can also implement multiple interfaces. For example,</w:t>
      </w:r>
    </w:p>
    <w:p w14:paraId="412EE17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E8C867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A</w:t>
      </w:r>
    </w:p>
    <w:p w14:paraId="300E92B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A1E4A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71DAF5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8DBE9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B</w:t>
      </w:r>
    </w:p>
    <w:p w14:paraId="779138B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3A6C6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15C5DE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F8AC47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A</w:t>
      </w:r>
    </w:p>
    <w:p w14:paraId="099F5AB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abstract members of B</w:t>
      </w:r>
    </w:p>
    <w:p w14:paraId="416766A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DA2EDF" w14:textId="77777777" w:rsidR="00571579" w:rsidRDefault="00000000" w:rsidP="00571579">
      <w:pPr>
        <w:spacing w:before="600" w:after="600"/>
        <w:rPr>
          <w:rFonts w:ascii="Times New Roman" w:hAnsi="Times New Roman"/>
          <w:sz w:val="24"/>
          <w:szCs w:val="24"/>
        </w:rPr>
      </w:pPr>
      <w:r>
        <w:lastRenderedPageBreak/>
        <w:pict w14:anchorId="475E6C4B">
          <v:rect id="_x0000_i1073" style="width:0;height:0" o:hralign="center" o:hrstd="t" o:hrnoshade="t" o:hr="t" fillcolor="#25265e" stroked="f"/>
        </w:pict>
      </w:r>
    </w:p>
    <w:p w14:paraId="6B44F3C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Extending an Interface</w:t>
      </w:r>
    </w:p>
    <w:p w14:paraId="4F4A1B06"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Similar to classes, interfaces can extend other interfaces. The </w:t>
      </w:r>
      <w:r>
        <w:rPr>
          <w:rStyle w:val="HTMLCode"/>
          <w:rFonts w:ascii="Inconsolata" w:hAnsi="Inconsolata"/>
          <w:sz w:val="21"/>
          <w:szCs w:val="21"/>
          <w:bdr w:val="single" w:sz="6" w:space="0" w:color="D3DCE6" w:frame="1"/>
        </w:rPr>
        <w:t>extends</w:t>
      </w:r>
      <w:r>
        <w:rPr>
          <w:rFonts w:ascii="Arial" w:hAnsi="Arial" w:cs="Arial"/>
          <w:sz w:val="27"/>
          <w:szCs w:val="27"/>
        </w:rPr>
        <w:t> keyword is used for extending interfaces. For example,</w:t>
      </w:r>
    </w:p>
    <w:p w14:paraId="68FB925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28FEC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DC3BBF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90FB79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04190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extending interface</w:t>
      </w:r>
    </w:p>
    <w:p w14:paraId="374088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1C21688"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Polygon interface</w:t>
      </w:r>
    </w:p>
    <w:p w14:paraId="4DE72C6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members of Line interface</w:t>
      </w:r>
    </w:p>
    <w:p w14:paraId="38A06DA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D9C4708"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extends the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interface. Now, if any class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should provide implementations for all the abstract methods of both </w:t>
      </w:r>
      <w:r>
        <w:rPr>
          <w:rStyle w:val="HTMLVariable"/>
          <w:rFonts w:ascii="Inconsolata" w:hAnsi="Inconsolata" w:cs="Arial"/>
          <w:i w:val="0"/>
          <w:iCs w:val="0"/>
          <w:sz w:val="21"/>
          <w:szCs w:val="21"/>
          <w:bdr w:val="single" w:sz="6" w:space="0" w:color="D3DCE6" w:frame="1"/>
        </w:rPr>
        <w:t>Line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F5DFF28" w14:textId="77777777" w:rsidR="00571579" w:rsidRDefault="00000000" w:rsidP="00571579">
      <w:pPr>
        <w:spacing w:before="600" w:after="600"/>
        <w:rPr>
          <w:rFonts w:ascii="Times New Roman" w:hAnsi="Times New Roman" w:cs="Times New Roman"/>
          <w:sz w:val="24"/>
          <w:szCs w:val="24"/>
        </w:rPr>
      </w:pPr>
      <w:r>
        <w:pict w14:anchorId="0C6D593C">
          <v:rect id="_x0000_i1074" style="width:0;height:0" o:hralign="center" o:hrstd="t" o:hrnoshade="t" o:hr="t" fillcolor="#25265e" stroked="f"/>
        </w:pict>
      </w:r>
    </w:p>
    <w:p w14:paraId="0412881D"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Extending Multiple Interfaces</w:t>
      </w:r>
    </w:p>
    <w:p w14:paraId="55FC674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interface can extend multiple interfaces. For example,</w:t>
      </w:r>
    </w:p>
    <w:p w14:paraId="4F12BEB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2C88D2"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089953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2D356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66721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 </w:t>
      </w:r>
    </w:p>
    <w:p w14:paraId="1D8432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389C9B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80CA8A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A</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B</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8AFF96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1FF7DE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18D8ABE" w14:textId="77777777" w:rsidR="00571579" w:rsidRDefault="00000000" w:rsidP="00571579">
      <w:pPr>
        <w:spacing w:before="600" w:after="600"/>
        <w:rPr>
          <w:rFonts w:ascii="Times New Roman" w:hAnsi="Times New Roman"/>
          <w:sz w:val="24"/>
          <w:szCs w:val="24"/>
        </w:rPr>
      </w:pPr>
      <w:r>
        <w:lastRenderedPageBreak/>
        <w:pict w14:anchorId="5A04FA0F">
          <v:rect id="_x0000_i1075" style="width:0;height:0" o:hralign="center" o:hrstd="t" o:hrnoshade="t" o:hr="t" fillcolor="#25265e" stroked="f"/>
        </w:pict>
      </w:r>
    </w:p>
    <w:p w14:paraId="2E10589E"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Advantages of Interface in Java</w:t>
      </w:r>
    </w:p>
    <w:p w14:paraId="442464B7"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Now that we know what interfaces are, let's learn about why interfaces are used in Java.</w:t>
      </w:r>
    </w:p>
    <w:p w14:paraId="4338921D"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Similar to abstract classes, interfaces help us to achieve </w:t>
      </w:r>
      <w:r>
        <w:rPr>
          <w:rStyle w:val="Strong"/>
          <w:rFonts w:ascii="Arial" w:hAnsi="Arial" w:cs="Arial"/>
          <w:sz w:val="27"/>
          <w:szCs w:val="27"/>
        </w:rPr>
        <w:t>abstraction in Java</w:t>
      </w:r>
      <w:r>
        <w:rPr>
          <w:rFonts w:ascii="Arial" w:hAnsi="Arial" w:cs="Arial"/>
          <w:sz w:val="27"/>
          <w:szCs w:val="27"/>
        </w:rPr>
        <w:t>.</w:t>
      </w:r>
      <w:r>
        <w:rPr>
          <w:rFonts w:ascii="Arial" w:hAnsi="Arial" w:cs="Arial"/>
          <w:sz w:val="27"/>
          <w:szCs w:val="27"/>
        </w:rPr>
        <w:br/>
      </w:r>
      <w:r>
        <w:rPr>
          <w:rFonts w:ascii="Arial" w:hAnsi="Arial" w:cs="Arial"/>
          <w:sz w:val="27"/>
          <w:szCs w:val="27"/>
        </w:rPr>
        <w:br/>
        <w:t>Here, we know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calculates the area of polygons but the way area is calculated is different for different polygons. Hence, the implementation of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is independent of one another.</w:t>
      </w:r>
    </w:p>
    <w:p w14:paraId="6C4A4B95"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w:t>
      </w:r>
      <w:r>
        <w:rPr>
          <w:rStyle w:val="Strong"/>
          <w:rFonts w:ascii="Arial" w:hAnsi="Arial" w:cs="Arial"/>
          <w:sz w:val="27"/>
          <w:szCs w:val="27"/>
        </w:rPr>
        <w:t>provide specifications</w:t>
      </w:r>
      <w:r>
        <w:rPr>
          <w:rFonts w:ascii="Arial" w:hAnsi="Arial" w:cs="Arial"/>
          <w:sz w:val="27"/>
          <w:szCs w:val="27"/>
        </w:rPr>
        <w:t> that a class (which implements it) must follow.</w:t>
      </w:r>
      <w:r>
        <w:rPr>
          <w:rFonts w:ascii="Arial" w:hAnsi="Arial" w:cs="Arial"/>
          <w:sz w:val="27"/>
          <w:szCs w:val="27"/>
        </w:rPr>
        <w:br/>
      </w:r>
      <w:r>
        <w:rPr>
          <w:rFonts w:ascii="Arial" w:hAnsi="Arial" w:cs="Arial"/>
          <w:sz w:val="27"/>
          <w:szCs w:val="27"/>
        </w:rPr>
        <w:br/>
        <w:t>In our previous example, we have used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as a specification inside the interface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This is like setting a rule that we should be able to get the area of every polygon.</w:t>
      </w:r>
      <w:r>
        <w:rPr>
          <w:rFonts w:ascii="Arial" w:hAnsi="Arial" w:cs="Arial"/>
          <w:sz w:val="27"/>
          <w:szCs w:val="27"/>
        </w:rPr>
        <w:br/>
      </w:r>
      <w:r>
        <w:rPr>
          <w:rFonts w:ascii="Arial" w:hAnsi="Arial" w:cs="Arial"/>
          <w:sz w:val="27"/>
          <w:szCs w:val="27"/>
        </w:rPr>
        <w:br/>
        <w:t>Now any class that implements the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interface must provide an implementation for the </w:t>
      </w:r>
      <w:proofErr w:type="spellStart"/>
      <w:proofErr w:type="gramStart"/>
      <w:r>
        <w:rPr>
          <w:rStyle w:val="HTMLCode"/>
          <w:rFonts w:ascii="Inconsolata" w:eastAsiaTheme="minorHAnsi" w:hAnsi="Inconsolata"/>
          <w:sz w:val="21"/>
          <w:szCs w:val="21"/>
          <w:bdr w:val="single" w:sz="6" w:space="0" w:color="D3DCE6" w:frame="1"/>
        </w:rPr>
        <w:t>getArea</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method.</w:t>
      </w:r>
    </w:p>
    <w:p w14:paraId="7942864A" w14:textId="77777777" w:rsidR="00571579" w:rsidRDefault="00571579" w:rsidP="00571579">
      <w:pPr>
        <w:numPr>
          <w:ilvl w:val="0"/>
          <w:numId w:val="86"/>
        </w:numPr>
        <w:shd w:val="clear" w:color="auto" w:fill="F9FAFC"/>
        <w:spacing w:after="0" w:line="450" w:lineRule="atLeast"/>
        <w:rPr>
          <w:rFonts w:ascii="Arial" w:hAnsi="Arial" w:cs="Arial"/>
          <w:sz w:val="27"/>
          <w:szCs w:val="27"/>
        </w:rPr>
      </w:pPr>
      <w:r>
        <w:rPr>
          <w:rFonts w:ascii="Arial" w:hAnsi="Arial" w:cs="Arial"/>
          <w:sz w:val="27"/>
          <w:szCs w:val="27"/>
        </w:rPr>
        <w:t>Interfaces are also used to achieve multiple inheritance in Java. For example,</w:t>
      </w:r>
      <w:r>
        <w:rPr>
          <w:rFonts w:ascii="Arial" w:hAnsi="Arial" w:cs="Arial"/>
          <w:sz w:val="27"/>
          <w:szCs w:val="27"/>
        </w:rPr>
        <w:br/>
        <w:t> </w:t>
      </w:r>
    </w:p>
    <w:p w14:paraId="0826CC22"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371E295"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30E4AB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65621FB"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1162748D"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91DFAF3"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E30F8D1"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7C66124"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p>
    <w:p w14:paraId="3089552E"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Line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F959AE8" w14:textId="77777777" w:rsidR="00571579" w:rsidRDefault="00571579" w:rsidP="00571579">
      <w:pPr>
        <w:pStyle w:val="HTMLPreformatted"/>
        <w:numPr>
          <w:ilvl w:val="0"/>
          <w:numId w:val="86"/>
        </w:numPr>
        <w:pBdr>
          <w:top w:val="single" w:sz="6" w:space="12" w:color="D3DCE6"/>
          <w:left w:val="single" w:sz="6" w:space="12" w:color="D3DCE6"/>
          <w:bottom w:val="single" w:sz="6" w:space="12" w:color="D3DCE6"/>
          <w:right w:val="single" w:sz="6" w:space="12" w:color="D3DCE6"/>
        </w:pBdr>
        <w:shd w:val="clear" w:color="auto" w:fill="383B40"/>
        <w:tabs>
          <w:tab w:val="clear" w:pos="720"/>
        </w:tabs>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w:t>
      </w:r>
    </w:p>
    <w:p w14:paraId="49647DE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F3F465C" w14:textId="77777777" w:rsidR="00571579" w:rsidRDefault="00571579" w:rsidP="00571579">
      <w:pPr>
        <w:shd w:val="clear" w:color="auto" w:fill="F9FAFC"/>
        <w:spacing w:line="450" w:lineRule="atLeast"/>
        <w:ind w:left="720"/>
        <w:rPr>
          <w:rFonts w:ascii="Arial" w:hAnsi="Arial" w:cs="Arial"/>
          <w:sz w:val="27"/>
          <w:szCs w:val="27"/>
        </w:rPr>
      </w:pPr>
      <w:r>
        <w:rPr>
          <w:rFonts w:ascii="Arial" w:hAnsi="Arial" w:cs="Arial"/>
          <w:sz w:val="27"/>
          <w:szCs w:val="27"/>
        </w:rPr>
        <w:br/>
      </w:r>
      <w:r>
        <w:rPr>
          <w:rFonts w:ascii="Arial" w:hAnsi="Arial" w:cs="Arial"/>
          <w:sz w:val="27"/>
          <w:szCs w:val="27"/>
        </w:rPr>
        <w:br/>
        <w:t>Here, the class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is implementing two different interfaces. This is how we achieve multiple inheritance in Java.</w:t>
      </w:r>
    </w:p>
    <w:p w14:paraId="297B14C9"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All the methods inside an interface are implicitly </w:t>
      </w:r>
      <w:r>
        <w:rPr>
          <w:rStyle w:val="HTMLCode"/>
          <w:rFonts w:ascii="Inconsolata" w:hAnsi="Inconsolata"/>
          <w:sz w:val="21"/>
          <w:szCs w:val="21"/>
          <w:bdr w:val="single" w:sz="6" w:space="0" w:color="D3DCE6" w:frame="1"/>
        </w:rPr>
        <w:t>public</w:t>
      </w:r>
      <w:r>
        <w:rPr>
          <w:rFonts w:ascii="Arial" w:hAnsi="Arial" w:cs="Arial"/>
          <w:sz w:val="27"/>
          <w:szCs w:val="27"/>
        </w:rPr>
        <w:t> and all fields are implicitly </w:t>
      </w:r>
      <w:r>
        <w:rPr>
          <w:rStyle w:val="HTMLCode"/>
          <w:rFonts w:ascii="Inconsolata" w:hAnsi="Inconsolata"/>
          <w:sz w:val="21"/>
          <w:szCs w:val="21"/>
          <w:bdr w:val="single" w:sz="6" w:space="0" w:color="D3DCE6" w:frame="1"/>
        </w:rPr>
        <w:t>public static final</w:t>
      </w:r>
      <w:r>
        <w:rPr>
          <w:rFonts w:ascii="Arial" w:hAnsi="Arial" w:cs="Arial"/>
          <w:sz w:val="27"/>
          <w:szCs w:val="27"/>
        </w:rPr>
        <w:t>. For example,</w:t>
      </w:r>
    </w:p>
    <w:p w14:paraId="71D922E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21E0257"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4CA37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 static final</w:t>
      </w:r>
    </w:p>
    <w:p w14:paraId="4B26E5B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String type = </w:t>
      </w:r>
      <w:r>
        <w:rPr>
          <w:rStyle w:val="hljs-string"/>
          <w:rFonts w:ascii="Inconsolata" w:hAnsi="Inconsolata"/>
          <w:color w:val="98C379"/>
          <w:sz w:val="21"/>
          <w:szCs w:val="21"/>
          <w:bdr w:val="none" w:sz="0" w:space="0" w:color="auto" w:frame="1"/>
          <w:shd w:val="clear" w:color="auto" w:fill="383B40"/>
        </w:rPr>
        <w:t>"programming language"</w:t>
      </w:r>
      <w:r>
        <w:rPr>
          <w:rStyle w:val="HTMLCode"/>
          <w:rFonts w:ascii="Inconsolata" w:hAnsi="Inconsolata"/>
          <w:color w:val="D3D3D3"/>
          <w:sz w:val="21"/>
          <w:szCs w:val="21"/>
          <w:bdr w:val="none" w:sz="0" w:space="0" w:color="auto" w:frame="1"/>
          <w:shd w:val="clear" w:color="auto" w:fill="383B40"/>
        </w:rPr>
        <w:t>;</w:t>
      </w:r>
    </w:p>
    <w:p w14:paraId="2E486CA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B7C6F0D"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by </w:t>
      </w:r>
      <w:proofErr w:type="gramStart"/>
      <w:r>
        <w:rPr>
          <w:rStyle w:val="hljs-comment"/>
          <w:rFonts w:ascii="Inconsolata" w:hAnsi="Inconsolata"/>
          <w:color w:val="FFDDBE"/>
          <w:sz w:val="21"/>
          <w:szCs w:val="21"/>
          <w:bdr w:val="none" w:sz="0" w:space="0" w:color="auto" w:frame="1"/>
          <w:shd w:val="clear" w:color="auto" w:fill="383B40"/>
        </w:rPr>
        <w:t>default</w:t>
      </w:r>
      <w:proofErr w:type="gramEnd"/>
      <w:r>
        <w:rPr>
          <w:rStyle w:val="hljs-comment"/>
          <w:rFonts w:ascii="Inconsolata" w:hAnsi="Inconsolata"/>
          <w:color w:val="FFDDBE"/>
          <w:sz w:val="21"/>
          <w:szCs w:val="21"/>
          <w:bdr w:val="none" w:sz="0" w:space="0" w:color="auto" w:frame="1"/>
          <w:shd w:val="clear" w:color="auto" w:fill="383B40"/>
        </w:rPr>
        <w:t xml:space="preserve"> public</w:t>
      </w:r>
    </w:p>
    <w:p w14:paraId="5FBD044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getName</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715A580E"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1F114BC" w14:textId="77777777" w:rsidR="00571579" w:rsidRDefault="00000000" w:rsidP="00571579">
      <w:pPr>
        <w:spacing w:before="600" w:after="600"/>
        <w:rPr>
          <w:rFonts w:ascii="Times New Roman" w:hAnsi="Times New Roman"/>
          <w:sz w:val="24"/>
          <w:szCs w:val="24"/>
        </w:rPr>
      </w:pPr>
      <w:r>
        <w:pict w14:anchorId="0BF9F22F">
          <v:rect id="_x0000_i1076" style="width:0;height:0" o:hralign="center" o:hrstd="t" o:hrnoshade="t" o:hr="t" fillcolor="#25265e" stroked="f"/>
        </w:pict>
      </w:r>
    </w:p>
    <w:p w14:paraId="08B54FAF"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default methods in Java Interfaces</w:t>
      </w:r>
    </w:p>
    <w:p w14:paraId="2EBEA8D1"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With the release of Java 8, we can now add methods with implementation inside an interface. These methods are called default methods.</w:t>
      </w:r>
    </w:p>
    <w:p w14:paraId="635F3543"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declare default methods inside interfaces, we use the </w:t>
      </w:r>
      <w:r>
        <w:rPr>
          <w:rStyle w:val="HTMLCode"/>
          <w:rFonts w:ascii="Inconsolata" w:hAnsi="Inconsolata"/>
          <w:sz w:val="21"/>
          <w:szCs w:val="21"/>
          <w:bdr w:val="single" w:sz="6" w:space="0" w:color="D3DCE6" w:frame="1"/>
        </w:rPr>
        <w:t>default</w:t>
      </w:r>
      <w:r>
        <w:rPr>
          <w:rFonts w:ascii="Arial" w:hAnsi="Arial" w:cs="Arial"/>
          <w:sz w:val="27"/>
          <w:szCs w:val="27"/>
        </w:rPr>
        <w:t> keyword. For example,</w:t>
      </w:r>
    </w:p>
    <w:p w14:paraId="568B354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882B94"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body of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43FCA27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4DF24118"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Why default methods?</w:t>
      </w:r>
    </w:p>
    <w:p w14:paraId="61B80B96"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 scenario to understand why default methods are introduced in Java.</w:t>
      </w:r>
    </w:p>
    <w:p w14:paraId="6CA1597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Suppose, we need to add a new method in an interface.</w:t>
      </w:r>
    </w:p>
    <w:p w14:paraId="04F26AF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add the method in our interface easily without implementation. However, that's not the end of the story. All our classes that implement that interface must provide an implementation for the method.</w:t>
      </w:r>
    </w:p>
    <w:p w14:paraId="62FDA6A5"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a large number of classes were implementing this interface, we need to track all these classes and make changes to them. This is not only tedious but error-prone as well.</w:t>
      </w:r>
    </w:p>
    <w:p w14:paraId="37EEF4E3"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resolve this, Java introduced default methods. Default methods are inherited like ordinary methods.</w:t>
      </w:r>
    </w:p>
    <w:p w14:paraId="65358659"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take an example to have a better understanding of default methods.</w:t>
      </w:r>
    </w:p>
    <w:p w14:paraId="516FF506" w14:textId="77777777" w:rsidR="00571579" w:rsidRDefault="00000000" w:rsidP="00571579">
      <w:pPr>
        <w:spacing w:before="600" w:after="600"/>
        <w:rPr>
          <w:rFonts w:ascii="Times New Roman" w:hAnsi="Times New Roman" w:cs="Times New Roman"/>
          <w:sz w:val="24"/>
          <w:szCs w:val="24"/>
        </w:rPr>
      </w:pPr>
      <w:r>
        <w:pict w14:anchorId="0ECCBBA9">
          <v:rect id="_x0000_i1077" style="width:0;height:0" o:hralign="center" o:hrstd="t" o:hrnoshade="t" o:hr="t" fillcolor="#25265e" stroked="f"/>
        </w:pict>
      </w:r>
    </w:p>
    <w:p w14:paraId="4F17C836"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Default Method in Java Interface</w:t>
      </w:r>
    </w:p>
    <w:p w14:paraId="5E68A21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F1E804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02CFC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8D2AA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default method </w:t>
      </w:r>
    </w:p>
    <w:p w14:paraId="24D869A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5A0EF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can get sides of a polygon."</w:t>
      </w:r>
      <w:r>
        <w:rPr>
          <w:rStyle w:val="HTMLCode"/>
          <w:rFonts w:ascii="Inconsolata" w:hAnsi="Inconsolata"/>
          <w:color w:val="D3D3D3"/>
          <w:sz w:val="21"/>
          <w:szCs w:val="21"/>
          <w:bdr w:val="none" w:sz="0" w:space="0" w:color="auto" w:frame="1"/>
          <w:shd w:val="clear" w:color="auto" w:fill="383B40"/>
        </w:rPr>
        <w:t>);</w:t>
      </w:r>
    </w:p>
    <w:p w14:paraId="22FC4D9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439F82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EF260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741C5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086F74A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Rectangle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6DAA54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D03454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018555E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breadth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33DB09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breadth;</w:t>
      </w:r>
    </w:p>
    <w:p w14:paraId="20ABC49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rectangle is "</w:t>
      </w:r>
      <w:r>
        <w:rPr>
          <w:rStyle w:val="HTMLCode"/>
          <w:rFonts w:ascii="Inconsolata" w:hAnsi="Inconsolata"/>
          <w:color w:val="D3D3D3"/>
          <w:sz w:val="21"/>
          <w:szCs w:val="21"/>
          <w:bdr w:val="none" w:sz="0" w:space="0" w:color="auto" w:frame="1"/>
          <w:shd w:val="clear" w:color="auto" w:fill="383B40"/>
        </w:rPr>
        <w:t xml:space="preserve"> + area);</w:t>
      </w:r>
    </w:p>
    <w:p w14:paraId="78A14A9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5EB7611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C1582D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overrides the </w:t>
      </w:r>
      <w:proofErr w:type="spellStart"/>
      <w:proofErr w:type="gramStart"/>
      <w:r>
        <w:rPr>
          <w:rStyle w:val="hljs-comment"/>
          <w:rFonts w:ascii="Inconsolata" w:hAnsi="Inconsolata"/>
          <w:color w:val="FFDDBE"/>
          <w:sz w:val="21"/>
          <w:szCs w:val="21"/>
          <w:bdr w:val="none" w:sz="0" w:space="0" w:color="auto" w:frame="1"/>
          <w:shd w:val="clear" w:color="auto" w:fill="383B40"/>
        </w:rPr>
        <w:t>getSides</w:t>
      </w:r>
      <w:proofErr w:type="spellEnd"/>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w:t>
      </w:r>
    </w:p>
    <w:p w14:paraId="2049E5E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getSides</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E066AD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have 4 sides."</w:t>
      </w:r>
      <w:r>
        <w:rPr>
          <w:rStyle w:val="HTMLCode"/>
          <w:rFonts w:ascii="Inconsolata" w:hAnsi="Inconsolata"/>
          <w:color w:val="D3D3D3"/>
          <w:sz w:val="21"/>
          <w:szCs w:val="21"/>
          <w:bdr w:val="none" w:sz="0" w:space="0" w:color="auto" w:frame="1"/>
          <w:shd w:val="clear" w:color="auto" w:fill="383B40"/>
        </w:rPr>
        <w:t>);</w:t>
      </w:r>
    </w:p>
    <w:p w14:paraId="673CDD3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FE980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61A848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5C10C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implements the interface</w:t>
      </w:r>
    </w:p>
    <w:p w14:paraId="30FC904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E6C07B"/>
          <w:sz w:val="21"/>
          <w:szCs w:val="21"/>
          <w:bdr w:val="none" w:sz="0" w:space="0" w:color="auto" w:frame="1"/>
          <w:shd w:val="clear" w:color="auto" w:fill="383B40"/>
        </w:rPr>
        <w:t>Square</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438333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B12622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length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6B4C7E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area = length * length;</w:t>
      </w:r>
    </w:p>
    <w:p w14:paraId="70A9A2B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area of the square is "</w:t>
      </w:r>
      <w:r>
        <w:rPr>
          <w:rStyle w:val="HTMLCode"/>
          <w:rFonts w:ascii="Inconsolata" w:hAnsi="Inconsolata"/>
          <w:color w:val="D3D3D3"/>
          <w:sz w:val="21"/>
          <w:szCs w:val="21"/>
          <w:bdr w:val="none" w:sz="0" w:space="0" w:color="auto" w:frame="1"/>
          <w:shd w:val="clear" w:color="auto" w:fill="383B40"/>
        </w:rPr>
        <w:t xml:space="preserve"> + area);</w:t>
      </w:r>
    </w:p>
    <w:p w14:paraId="36D426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3CEB13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B706E6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347675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5534D5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7CBD8C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2491F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Rectangle</w:t>
      </w:r>
    </w:p>
    <w:p w14:paraId="0A4AEC2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Rectangle r1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Rectangle(</w:t>
      </w:r>
      <w:proofErr w:type="gramEnd"/>
      <w:r>
        <w:rPr>
          <w:rStyle w:val="HTMLCode"/>
          <w:rFonts w:ascii="Inconsolata" w:hAnsi="Inconsolata"/>
          <w:color w:val="D3D3D3"/>
          <w:sz w:val="21"/>
          <w:szCs w:val="21"/>
          <w:bdr w:val="none" w:sz="0" w:space="0" w:color="auto" w:frame="1"/>
          <w:shd w:val="clear" w:color="auto" w:fill="383B40"/>
        </w:rPr>
        <w:t>);</w:t>
      </w:r>
    </w:p>
    <w:p w14:paraId="7751C4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16F5988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66E9FF8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FC177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171CDFA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Square(</w:t>
      </w:r>
      <w:proofErr w:type="gramEnd"/>
      <w:r>
        <w:rPr>
          <w:rStyle w:val="HTMLCode"/>
          <w:rFonts w:ascii="Inconsolata" w:hAnsi="Inconsolata"/>
          <w:color w:val="D3D3D3"/>
          <w:sz w:val="21"/>
          <w:szCs w:val="21"/>
          <w:bdr w:val="none" w:sz="0" w:space="0" w:color="auto" w:frame="1"/>
          <w:shd w:val="clear" w:color="auto" w:fill="383B40"/>
        </w:rPr>
        <w:t>);</w:t>
      </w:r>
    </w:p>
    <w:p w14:paraId="49BD2F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79D0A0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w:t>
      </w:r>
      <w:proofErr w:type="gramStart"/>
      <w:r>
        <w:rPr>
          <w:rStyle w:val="HTMLCode"/>
          <w:rFonts w:ascii="Inconsolata" w:hAnsi="Inconsolata"/>
          <w:color w:val="D3D3D3"/>
          <w:sz w:val="21"/>
          <w:szCs w:val="21"/>
          <w:bdr w:val="none" w:sz="0" w:space="0" w:color="auto" w:frame="1"/>
          <w:shd w:val="clear" w:color="auto" w:fill="383B40"/>
        </w:rPr>
        <w:t>1.getSides</w:t>
      </w:r>
      <w:proofErr w:type="gramEnd"/>
      <w:r>
        <w:rPr>
          <w:rStyle w:val="HTMLCode"/>
          <w:rFonts w:ascii="Inconsolata" w:hAnsi="Inconsolata"/>
          <w:color w:val="D3D3D3"/>
          <w:sz w:val="21"/>
          <w:szCs w:val="21"/>
          <w:bdr w:val="none" w:sz="0" w:space="0" w:color="auto" w:frame="1"/>
          <w:shd w:val="clear" w:color="auto" w:fill="383B40"/>
        </w:rPr>
        <w:t>();</w:t>
      </w:r>
    </w:p>
    <w:p w14:paraId="53B92B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1BA9AB2"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6ECD525D" w14:textId="77777777" w:rsidR="00571579" w:rsidRDefault="00000000" w:rsidP="00571579">
      <w:pPr>
        <w:shd w:val="clear" w:color="auto" w:fill="383B40"/>
        <w:rPr>
          <w:rFonts w:ascii="Arial" w:hAnsi="Arial" w:cs="Arial"/>
          <w:color w:val="25265E"/>
          <w:sz w:val="24"/>
          <w:szCs w:val="24"/>
        </w:rPr>
      </w:pPr>
      <w:hyperlink r:id="rId116" w:tgtFrame="_blank" w:history="1">
        <w:r w:rsidR="00571579">
          <w:rPr>
            <w:rStyle w:val="Hyperlink"/>
            <w:rFonts w:ascii="Arial" w:hAnsi="Arial" w:cs="Arial"/>
            <w:color w:val="FFFFFF"/>
            <w:sz w:val="21"/>
            <w:szCs w:val="21"/>
          </w:rPr>
          <w:t>Run Code</w:t>
        </w:r>
      </w:hyperlink>
    </w:p>
    <w:p w14:paraId="55DDA05D"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325DF3D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rectangle is 30</w:t>
      </w:r>
    </w:p>
    <w:p w14:paraId="595F5F3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have 4 sides.</w:t>
      </w:r>
    </w:p>
    <w:p w14:paraId="3AD45C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The area of the square is 25</w:t>
      </w:r>
    </w:p>
    <w:p w14:paraId="7FF2674C"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can get sides of a polygon.</w:t>
      </w:r>
    </w:p>
    <w:p w14:paraId="1171D48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has a default method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56F2497B"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Here, we have created two classes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27F9CDC0"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class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and overrides the </w:t>
      </w:r>
      <w:proofErr w:type="spell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r>
        <w:rPr>
          <w:rFonts w:ascii="Arial" w:hAnsi="Arial" w:cs="Arial"/>
          <w:sz w:val="27"/>
          <w:szCs w:val="27"/>
        </w:rPr>
        <w:t> method. However, the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class only provides the implementation of the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w:t>
      </w:r>
    </w:p>
    <w:p w14:paraId="3556FEF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while calling the </w:t>
      </w:r>
      <w:proofErr w:type="spellStart"/>
      <w:proofErr w:type="gramStart"/>
      <w:r>
        <w:rPr>
          <w:rStyle w:val="HTMLCode"/>
          <w:rFonts w:ascii="Inconsolata" w:hAnsi="Inconsolata"/>
          <w:sz w:val="21"/>
          <w:szCs w:val="21"/>
          <w:bdr w:val="single" w:sz="6" w:space="0" w:color="D3DCE6" w:frame="1"/>
        </w:rPr>
        <w:t>getSides</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method using the </w:t>
      </w:r>
      <w:r>
        <w:rPr>
          <w:rStyle w:val="HTMLVariable"/>
          <w:rFonts w:ascii="Inconsolata" w:hAnsi="Inconsolata" w:cs="Arial"/>
          <w:i w:val="0"/>
          <w:iCs w:val="0"/>
          <w:sz w:val="21"/>
          <w:szCs w:val="21"/>
          <w:bdr w:val="single" w:sz="6" w:space="0" w:color="D3DCE6" w:frame="1"/>
        </w:rPr>
        <w:t>Rectangle</w:t>
      </w:r>
      <w:r>
        <w:rPr>
          <w:rFonts w:ascii="Arial" w:hAnsi="Arial" w:cs="Arial"/>
          <w:sz w:val="27"/>
          <w:szCs w:val="27"/>
        </w:rPr>
        <w:t> object, the overridden method is called. However, in the case of the </w:t>
      </w:r>
      <w:proofErr w:type="gramStart"/>
      <w:r>
        <w:rPr>
          <w:rStyle w:val="HTMLVariable"/>
          <w:rFonts w:ascii="Inconsolata" w:hAnsi="Inconsolata" w:cs="Arial"/>
          <w:i w:val="0"/>
          <w:iCs w:val="0"/>
          <w:sz w:val="21"/>
          <w:szCs w:val="21"/>
          <w:bdr w:val="single" w:sz="6" w:space="0" w:color="D3DCE6" w:frame="1"/>
        </w:rPr>
        <w:t>Square</w:t>
      </w:r>
      <w:proofErr w:type="gramEnd"/>
      <w:r>
        <w:rPr>
          <w:rFonts w:ascii="Arial" w:hAnsi="Arial" w:cs="Arial"/>
          <w:sz w:val="27"/>
          <w:szCs w:val="27"/>
        </w:rPr>
        <w:t> object, the default method is called.</w:t>
      </w:r>
    </w:p>
    <w:p w14:paraId="658016C1" w14:textId="77777777" w:rsidR="00571579" w:rsidRDefault="00000000" w:rsidP="00571579">
      <w:pPr>
        <w:spacing w:before="600" w:after="600"/>
        <w:rPr>
          <w:rFonts w:ascii="Times New Roman" w:hAnsi="Times New Roman" w:cs="Times New Roman"/>
          <w:sz w:val="24"/>
          <w:szCs w:val="24"/>
        </w:rPr>
      </w:pPr>
      <w:r>
        <w:pict w14:anchorId="5F47F9EA">
          <v:rect id="_x0000_i1078" style="width:0;height:0" o:hralign="center" o:hrstd="t" o:hrnoshade="t" o:hr="t" fillcolor="#25265e" stroked="f"/>
        </w:pict>
      </w:r>
    </w:p>
    <w:p w14:paraId="7DF5DFD2" w14:textId="77777777" w:rsidR="00571579" w:rsidRDefault="00571579" w:rsidP="00571579">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private and static Methods in Interface</w:t>
      </w:r>
    </w:p>
    <w:p w14:paraId="5C988934"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Java 8 also added another feature to include static methods inside an interface.</w:t>
      </w:r>
    </w:p>
    <w:p w14:paraId="62D46AED"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Similar to a class, we can access static methods of an interface using its references. For example,</w:t>
      </w:r>
    </w:p>
    <w:p w14:paraId="0A16FA8A"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create an interface</w:t>
      </w:r>
    </w:p>
    <w:p w14:paraId="2E963DF3"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4D3677F"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staticMethod</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4D36534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82559A1"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BEC4DFB"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 static method</w:t>
      </w:r>
    </w:p>
    <w:p w14:paraId="03785D85"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Polygon.staticMethod</w:t>
      </w:r>
      <w:proofErr w:type="spellEnd"/>
      <w:r>
        <w:rPr>
          <w:rStyle w:val="HTMLCode"/>
          <w:rFonts w:ascii="Inconsolata" w:hAnsi="Inconsolata"/>
          <w:color w:val="D3D3D3"/>
          <w:sz w:val="21"/>
          <w:szCs w:val="21"/>
          <w:bdr w:val="none" w:sz="0" w:space="0" w:color="auto" w:frame="1"/>
          <w:shd w:val="clear" w:color="auto" w:fill="383B40"/>
        </w:rPr>
        <w:t>();</w:t>
      </w:r>
    </w:p>
    <w:p w14:paraId="3BA867CC"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With the release of Java 9, private methods are also supported in interfaces.</w:t>
      </w:r>
    </w:p>
    <w:p w14:paraId="46A2C497" w14:textId="77777777" w:rsidR="00571579" w:rsidRDefault="00571579" w:rsidP="00571579">
      <w:pPr>
        <w:pStyle w:val="NormalWeb"/>
        <w:shd w:val="clear" w:color="auto" w:fill="F8FAFF"/>
        <w:spacing w:before="0" w:beforeAutospacing="0" w:after="0" w:afterAutospacing="0" w:line="450" w:lineRule="atLeast"/>
        <w:rPr>
          <w:rFonts w:ascii="Arial" w:hAnsi="Arial" w:cs="Arial"/>
          <w:sz w:val="27"/>
          <w:szCs w:val="27"/>
        </w:rPr>
      </w:pPr>
      <w:r>
        <w:rPr>
          <w:rFonts w:ascii="Arial" w:hAnsi="Arial" w:cs="Arial"/>
          <w:sz w:val="27"/>
          <w:szCs w:val="27"/>
        </w:rPr>
        <w:t>We cannot create objects of an interface. Hence, private methods are used as helper methods that provide support to other methods in interfaces.</w:t>
      </w:r>
    </w:p>
    <w:p w14:paraId="6D5CB9A2" w14:textId="77777777" w:rsidR="00571579" w:rsidRDefault="00000000" w:rsidP="00571579">
      <w:pPr>
        <w:spacing w:before="600" w:after="600"/>
        <w:rPr>
          <w:rFonts w:ascii="Times New Roman" w:hAnsi="Times New Roman" w:cs="Times New Roman"/>
          <w:sz w:val="24"/>
          <w:szCs w:val="24"/>
        </w:rPr>
      </w:pPr>
      <w:r>
        <w:pict w14:anchorId="674B76B3">
          <v:rect id="_x0000_i1079" style="width:0;height:0" o:hralign="center" o:hrstd="t" o:hrnoshade="t" o:hr="t" fillcolor="#25265e" stroked="f"/>
        </w:pict>
      </w:r>
    </w:p>
    <w:p w14:paraId="194A6175" w14:textId="77777777" w:rsidR="00571579" w:rsidRDefault="00571579" w:rsidP="00571579">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Practical Example of Interface</w:t>
      </w:r>
    </w:p>
    <w:p w14:paraId="558984AB" w14:textId="77777777" w:rsidR="00571579" w:rsidRDefault="00571579" w:rsidP="00571579">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a more practical example of Java Interface.</w:t>
      </w:r>
    </w:p>
    <w:p w14:paraId="17B372A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To use the sqrt function</w:t>
      </w:r>
    </w:p>
    <w:p w14:paraId="5A435F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import</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java.lang</w:t>
      </w:r>
      <w:proofErr w:type="gramEnd"/>
      <w:r>
        <w:rPr>
          <w:rStyle w:val="HTMLCode"/>
          <w:rFonts w:ascii="Inconsolata" w:hAnsi="Inconsolata"/>
          <w:color w:val="D3D3D3"/>
          <w:sz w:val="21"/>
          <w:szCs w:val="21"/>
          <w:bdr w:val="none" w:sz="0" w:space="0" w:color="auto" w:frame="1"/>
          <w:shd w:val="clear" w:color="auto" w:fill="383B40"/>
        </w:rPr>
        <w:t>.Math</w:t>
      </w:r>
      <w:proofErr w:type="spellEnd"/>
      <w:r>
        <w:rPr>
          <w:rStyle w:val="HTMLCode"/>
          <w:rFonts w:ascii="Inconsolata" w:hAnsi="Inconsolata"/>
          <w:color w:val="D3D3D3"/>
          <w:sz w:val="21"/>
          <w:szCs w:val="21"/>
          <w:bdr w:val="none" w:sz="0" w:space="0" w:color="auto" w:frame="1"/>
          <w:shd w:val="clear" w:color="auto" w:fill="383B40"/>
        </w:rPr>
        <w:t>;</w:t>
      </w:r>
    </w:p>
    <w:p w14:paraId="65C29022"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4204E2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eastAsiaTheme="majorEastAsia" w:hAnsi="Inconsolata"/>
          <w:color w:val="C678DD"/>
          <w:sz w:val="21"/>
          <w:szCs w:val="21"/>
          <w:bdr w:val="none" w:sz="0" w:space="0" w:color="auto" w:frame="1"/>
          <w:shd w:val="clear" w:color="auto" w:fill="383B40"/>
        </w:rPr>
        <w:t>interface</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proofErr w:type="gram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6640EC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1797E10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9FAEB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calculate the perimeter of a Polygon</w:t>
      </w:r>
    </w:p>
    <w:p w14:paraId="60FF7E8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default</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getPerimeter</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sides)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4A5A9C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perimeter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227016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side: sides) {</w:t>
      </w:r>
    </w:p>
    <w:p w14:paraId="411B53E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perimeter += side;</w:t>
      </w:r>
    </w:p>
    <w:p w14:paraId="506FDD3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E85E48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19C608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"Perimeter: "</w:t>
      </w:r>
      <w:r>
        <w:rPr>
          <w:rStyle w:val="HTMLCode"/>
          <w:rFonts w:ascii="Inconsolata" w:hAnsi="Inconsolata"/>
          <w:color w:val="D3D3D3"/>
          <w:sz w:val="21"/>
          <w:szCs w:val="21"/>
          <w:bdr w:val="none" w:sz="0" w:space="0" w:color="auto" w:frame="1"/>
          <w:shd w:val="clear" w:color="auto" w:fill="383B40"/>
        </w:rPr>
        <w:t xml:space="preserve"> + perimeter);</w:t>
      </w:r>
    </w:p>
    <w:p w14:paraId="072F633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FFE4F2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1A3090D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43289D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Triangle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implements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1DEB3E1"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b, c;</w:t>
      </w:r>
    </w:p>
    <w:p w14:paraId="47A7901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private</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xml:space="preserve"> s</w:t>
      </w:r>
      <w:proofErr w:type="spellEnd"/>
      <w:r>
        <w:rPr>
          <w:rStyle w:val="HTMLCode"/>
          <w:rFonts w:ascii="Inconsolata" w:hAnsi="Inconsolata"/>
          <w:color w:val="D3D3D3"/>
          <w:sz w:val="21"/>
          <w:szCs w:val="21"/>
          <w:bdr w:val="none" w:sz="0" w:space="0" w:color="auto" w:frame="1"/>
          <w:shd w:val="clear" w:color="auto" w:fill="383B40"/>
        </w:rPr>
        <w:t>, area;</w:t>
      </w:r>
    </w:p>
    <w:p w14:paraId="0250660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67DF6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initializing sides of a triangle</w:t>
      </w:r>
    </w:p>
    <w:p w14:paraId="68F36F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c) {</w:t>
      </w:r>
    </w:p>
    <w:p w14:paraId="5E0C71D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.a</w:t>
      </w:r>
      <w:proofErr w:type="spellEnd"/>
      <w:proofErr w:type="gramEnd"/>
      <w:r>
        <w:rPr>
          <w:rStyle w:val="HTMLCode"/>
          <w:rFonts w:ascii="Inconsolata" w:hAnsi="Inconsolata"/>
          <w:color w:val="D3D3D3"/>
          <w:sz w:val="21"/>
          <w:szCs w:val="21"/>
          <w:bdr w:val="none" w:sz="0" w:space="0" w:color="auto" w:frame="1"/>
          <w:shd w:val="clear" w:color="auto" w:fill="383B40"/>
        </w:rPr>
        <w:t xml:space="preserve"> = a;</w:t>
      </w:r>
    </w:p>
    <w:p w14:paraId="1E77D5E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.b</w:t>
      </w:r>
      <w:proofErr w:type="spellEnd"/>
      <w:proofErr w:type="gramEnd"/>
      <w:r>
        <w:rPr>
          <w:rStyle w:val="HTMLCode"/>
          <w:rFonts w:ascii="Inconsolata" w:hAnsi="Inconsolata"/>
          <w:color w:val="D3D3D3"/>
          <w:sz w:val="21"/>
          <w:szCs w:val="21"/>
          <w:bdr w:val="none" w:sz="0" w:space="0" w:color="auto" w:frame="1"/>
          <w:shd w:val="clear" w:color="auto" w:fill="383B40"/>
        </w:rPr>
        <w:t xml:space="preserve"> = b;</w:t>
      </w:r>
    </w:p>
    <w:p w14:paraId="765559AD"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eastAsiaTheme="majorEastAsia" w:hAnsi="Inconsolata"/>
          <w:color w:val="C678DD"/>
          <w:sz w:val="21"/>
          <w:szCs w:val="21"/>
          <w:bdr w:val="none" w:sz="0" w:space="0" w:color="auto" w:frame="1"/>
          <w:shd w:val="clear" w:color="auto" w:fill="383B40"/>
        </w:rPr>
        <w:t>this</w:t>
      </w:r>
      <w:r>
        <w:rPr>
          <w:rStyle w:val="HTMLCode"/>
          <w:rFonts w:ascii="Inconsolata" w:hAnsi="Inconsolata"/>
          <w:color w:val="D3D3D3"/>
          <w:sz w:val="21"/>
          <w:szCs w:val="21"/>
          <w:bdr w:val="none" w:sz="0" w:space="0" w:color="auto" w:frame="1"/>
          <w:shd w:val="clear" w:color="auto" w:fill="383B40"/>
        </w:rPr>
        <w:t>.c</w:t>
      </w:r>
      <w:proofErr w:type="spellEnd"/>
      <w:r>
        <w:rPr>
          <w:rStyle w:val="HTMLCode"/>
          <w:rFonts w:ascii="Inconsolata" w:hAnsi="Inconsolata"/>
          <w:color w:val="D3D3D3"/>
          <w:sz w:val="21"/>
          <w:szCs w:val="21"/>
          <w:bdr w:val="none" w:sz="0" w:space="0" w:color="auto" w:frame="1"/>
          <w:shd w:val="clear" w:color="auto" w:fill="383B40"/>
        </w:rPr>
        <w:t xml:space="preserve"> = c;</w:t>
      </w:r>
    </w:p>
    <w:p w14:paraId="435E377C"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108370C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D8A6F3E"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DA550B"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calculate the area of a triangle</w:t>
      </w:r>
    </w:p>
    <w:p w14:paraId="6CFD77B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eastAsiaTheme="majorEastAsia" w:hAnsi="Inconsolata"/>
          <w:color w:val="61AEEE"/>
          <w:sz w:val="21"/>
          <w:szCs w:val="21"/>
          <w:bdr w:val="none" w:sz="0" w:space="0" w:color="auto" w:frame="1"/>
          <w:shd w:val="clear" w:color="auto" w:fill="383B40"/>
        </w:rPr>
        <w:t>getArea</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2E57BF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s = (</w:t>
      </w:r>
      <w:r>
        <w:rPr>
          <w:rStyle w:val="hljs-keyword"/>
          <w:rFonts w:ascii="Inconsolata" w:eastAsiaTheme="majorEastAsia" w:hAnsi="Inconsolata"/>
          <w:color w:val="C678DD"/>
          <w:sz w:val="21"/>
          <w:szCs w:val="21"/>
          <w:bdr w:val="none" w:sz="0" w:space="0" w:color="auto" w:frame="1"/>
          <w:shd w:val="clear" w:color="auto" w:fill="383B40"/>
        </w:rPr>
        <w:t>double</w:t>
      </w:r>
      <w:r>
        <w:rPr>
          <w:rStyle w:val="HTMLCode"/>
          <w:rFonts w:ascii="Inconsolata" w:hAnsi="Inconsolata"/>
          <w:color w:val="D3D3D3"/>
          <w:sz w:val="21"/>
          <w:szCs w:val="21"/>
          <w:bdr w:val="none" w:sz="0" w:space="0" w:color="auto" w:frame="1"/>
          <w:shd w:val="clear" w:color="auto" w:fill="383B40"/>
        </w:rPr>
        <w:t>) (a + b + c)/</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48D1BB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area = </w:t>
      </w:r>
      <w:proofErr w:type="spellStart"/>
      <w:r>
        <w:rPr>
          <w:rStyle w:val="HTMLCode"/>
          <w:rFonts w:ascii="Inconsolata" w:hAnsi="Inconsolata"/>
          <w:color w:val="D3D3D3"/>
          <w:sz w:val="21"/>
          <w:szCs w:val="21"/>
          <w:bdr w:val="none" w:sz="0" w:space="0" w:color="auto" w:frame="1"/>
          <w:shd w:val="clear" w:color="auto" w:fill="383B40"/>
        </w:rPr>
        <w:t>Math.sqrt</w:t>
      </w:r>
      <w:proofErr w:type="spellEnd"/>
      <w:r>
        <w:rPr>
          <w:rStyle w:val="HTMLCode"/>
          <w:rFonts w:ascii="Inconsolata" w:hAnsi="Inconsolata"/>
          <w:color w:val="D3D3D3"/>
          <w:sz w:val="21"/>
          <w:szCs w:val="21"/>
          <w:bdr w:val="none" w:sz="0" w:space="0" w:color="auto" w:frame="1"/>
          <w:shd w:val="clear" w:color="auto" w:fill="383B40"/>
        </w:rPr>
        <w:t>(s*(s-</w:t>
      </w:r>
      <w:proofErr w:type="gramStart"/>
      <w:r>
        <w:rPr>
          <w:rStyle w:val="HTMLCode"/>
          <w:rFonts w:ascii="Inconsolata" w:hAnsi="Inconsolata"/>
          <w:color w:val="D3D3D3"/>
          <w:sz w:val="21"/>
          <w:szCs w:val="21"/>
          <w:bdr w:val="none" w:sz="0" w:space="0" w:color="auto" w:frame="1"/>
          <w:shd w:val="clear" w:color="auto" w:fill="383B40"/>
        </w:rPr>
        <w:t>a)*</w:t>
      </w:r>
      <w:proofErr w:type="gramEnd"/>
      <w:r>
        <w:rPr>
          <w:rStyle w:val="HTMLCode"/>
          <w:rFonts w:ascii="Inconsolata" w:hAnsi="Inconsolata"/>
          <w:color w:val="D3D3D3"/>
          <w:sz w:val="21"/>
          <w:szCs w:val="21"/>
          <w:bdr w:val="none" w:sz="0" w:space="0" w:color="auto" w:frame="1"/>
          <w:shd w:val="clear" w:color="auto" w:fill="383B40"/>
        </w:rPr>
        <w:t>(s-b)*(s-c));</w:t>
      </w:r>
    </w:p>
    <w:p w14:paraId="3117BD7F"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hAnsi="Inconsolata"/>
          <w:color w:val="D3D3D3"/>
          <w:sz w:val="21"/>
          <w:szCs w:val="21"/>
          <w:bdr w:val="none" w:sz="0" w:space="0" w:color="auto" w:frame="1"/>
          <w:shd w:val="clear" w:color="auto" w:fill="383B40"/>
        </w:rPr>
        <w:t xml:space="preserve"> + area);</w:t>
      </w:r>
    </w:p>
    <w:p w14:paraId="76CD78D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3A1C9C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0C723A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AE7169"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941C380"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AF5F717"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Triangle t1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Triangle(</w:t>
      </w:r>
      <w:proofErr w:type="gramEnd"/>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59151548"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8DE4286"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the Triangle class</w:t>
      </w:r>
    </w:p>
    <w:p w14:paraId="21AAE094"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t</w:t>
      </w:r>
      <w:proofErr w:type="gramStart"/>
      <w:r>
        <w:rPr>
          <w:rStyle w:val="HTMLCode"/>
          <w:rFonts w:ascii="Inconsolata" w:hAnsi="Inconsolata"/>
          <w:color w:val="D3D3D3"/>
          <w:sz w:val="21"/>
          <w:szCs w:val="21"/>
          <w:bdr w:val="none" w:sz="0" w:space="0" w:color="auto" w:frame="1"/>
          <w:shd w:val="clear" w:color="auto" w:fill="383B40"/>
        </w:rPr>
        <w:t>1.getArea</w:t>
      </w:r>
      <w:proofErr w:type="gramEnd"/>
      <w:r>
        <w:rPr>
          <w:rStyle w:val="HTMLCode"/>
          <w:rFonts w:ascii="Inconsolata" w:hAnsi="Inconsolata"/>
          <w:color w:val="D3D3D3"/>
          <w:sz w:val="21"/>
          <w:szCs w:val="21"/>
          <w:bdr w:val="none" w:sz="0" w:space="0" w:color="auto" w:frame="1"/>
          <w:shd w:val="clear" w:color="auto" w:fill="383B40"/>
        </w:rPr>
        <w:t>();</w:t>
      </w:r>
    </w:p>
    <w:p w14:paraId="337655B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DC275E3"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calls the method of Polygon</w:t>
      </w:r>
    </w:p>
    <w:p w14:paraId="083178B5"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w:t>
      </w:r>
      <w:proofErr w:type="gramStart"/>
      <w:r>
        <w:rPr>
          <w:rStyle w:val="HTMLCode"/>
          <w:rFonts w:ascii="Inconsolata" w:hAnsi="Inconsolata"/>
          <w:color w:val="D3D3D3"/>
          <w:sz w:val="21"/>
          <w:szCs w:val="21"/>
          <w:bdr w:val="none" w:sz="0" w:space="0" w:color="auto" w:frame="1"/>
          <w:shd w:val="clear" w:color="auto" w:fill="383B40"/>
        </w:rPr>
        <w:t>1.getPerimeter</w:t>
      </w:r>
      <w:proofErr w:type="gram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CF0792A" w14:textId="77777777" w:rsidR="00571579" w:rsidRDefault="00571579" w:rsidP="00571579">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6065300D" w14:textId="77777777" w:rsidR="00571579" w:rsidRDefault="00571579" w:rsidP="00571579">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4F13CDD" w14:textId="77777777" w:rsidR="00571579" w:rsidRDefault="00000000" w:rsidP="00571579">
      <w:pPr>
        <w:shd w:val="clear" w:color="auto" w:fill="383B40"/>
        <w:rPr>
          <w:rFonts w:ascii="Arial" w:hAnsi="Arial" w:cs="Arial"/>
          <w:color w:val="25265E"/>
          <w:sz w:val="24"/>
          <w:szCs w:val="24"/>
        </w:rPr>
      </w:pPr>
      <w:hyperlink r:id="rId117" w:tgtFrame="_blank" w:history="1">
        <w:r w:rsidR="00571579">
          <w:rPr>
            <w:rStyle w:val="Hyperlink"/>
            <w:rFonts w:ascii="Arial" w:hAnsi="Arial" w:cs="Arial"/>
            <w:color w:val="FFFFFF"/>
            <w:sz w:val="21"/>
            <w:szCs w:val="21"/>
          </w:rPr>
          <w:t>Run Code</w:t>
        </w:r>
      </w:hyperlink>
    </w:p>
    <w:p w14:paraId="55B8B177"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297D1180"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Area: 2.9047375096555625</w:t>
      </w:r>
    </w:p>
    <w:p w14:paraId="3E152B39" w14:textId="77777777" w:rsidR="00571579" w:rsidRDefault="00571579" w:rsidP="0057157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Perimeter: 9</w:t>
      </w:r>
    </w:p>
    <w:p w14:paraId="4D280DB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program, we have created an interface named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It includes a default method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an abstract method </w:t>
      </w:r>
      <w:proofErr w:type="spell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r>
        <w:rPr>
          <w:rFonts w:ascii="Arial" w:hAnsi="Arial" w:cs="Arial"/>
          <w:sz w:val="27"/>
          <w:szCs w:val="27"/>
        </w:rPr>
        <w:t>.</w:t>
      </w:r>
    </w:p>
    <w:p w14:paraId="14A3D1F2"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We can calculate the perimeter of all polygons in the same manner so we implemented the body of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in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w:t>
      </w:r>
    </w:p>
    <w:p w14:paraId="6BB9F2EC"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Now, all polygons that implement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can use </w:t>
      </w:r>
      <w:proofErr w:type="spellStart"/>
      <w:proofErr w:type="gramStart"/>
      <w:r>
        <w:rPr>
          <w:rStyle w:val="HTMLCode"/>
          <w:rFonts w:ascii="Inconsolata" w:hAnsi="Inconsolata"/>
          <w:sz w:val="21"/>
          <w:szCs w:val="21"/>
          <w:bdr w:val="single" w:sz="6" w:space="0" w:color="D3DCE6" w:frame="1"/>
        </w:rPr>
        <w:t>getPerimeter</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to calculate perimeter.</w:t>
      </w:r>
    </w:p>
    <w:p w14:paraId="57A948E9" w14:textId="77777777"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the rule for calculating the area is different for different polygons. Hence,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included without implementation.</w:t>
      </w:r>
    </w:p>
    <w:p w14:paraId="145EF22E" w14:textId="4BF1E1B0" w:rsidR="00571579" w:rsidRDefault="00571579" w:rsidP="00571579">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Any class that implements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must provide an implementation of </w:t>
      </w:r>
      <w:proofErr w:type="spellStart"/>
      <w:proofErr w:type="gramStart"/>
      <w:r>
        <w:rPr>
          <w:rStyle w:val="HTMLCode"/>
          <w:rFonts w:ascii="Inconsolata" w:hAnsi="Inconsolata"/>
          <w:sz w:val="21"/>
          <w:szCs w:val="21"/>
          <w:bdr w:val="single" w:sz="6" w:space="0" w:color="D3DCE6" w:frame="1"/>
        </w:rPr>
        <w:t>getArea</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w:t>
      </w:r>
    </w:p>
    <w:p w14:paraId="196BFC66" w14:textId="5EBE9844"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50E43FEB" w14:textId="5F7504B1"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2741F0D7" w14:textId="27C12938"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43A4C622" w14:textId="5DD3D943" w:rsidR="0032085C" w:rsidRDefault="0032085C" w:rsidP="0032085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Polymorphism in Java:</w:t>
      </w:r>
    </w:p>
    <w:p w14:paraId="43558BE1"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Polymorphism is an important concept of object-oriented programming. It simply means more than one form.</w:t>
      </w:r>
    </w:p>
    <w:p w14:paraId="43E402DE" w14:textId="77777777" w:rsidR="0032085C" w:rsidRDefault="0032085C" w:rsidP="003208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That is, the same entity (method or operator or object) can perform different operations in different scenarios.</w:t>
      </w:r>
    </w:p>
    <w:p w14:paraId="2342CA0A" w14:textId="4F1093D7" w:rsidR="0032085C" w:rsidRDefault="0032085C" w:rsidP="0032085C"/>
    <w:p w14:paraId="5B110E0C" w14:textId="77777777" w:rsidR="0032085C" w:rsidRDefault="0032085C" w:rsidP="0032085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Example: Java Polymorphism</w:t>
      </w:r>
    </w:p>
    <w:p w14:paraId="3854D8D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A0ED0C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56CFA2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render a shape</w:t>
      </w:r>
    </w:p>
    <w:p w14:paraId="10C56E0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11BD84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Polygon..."</w:t>
      </w:r>
      <w:r>
        <w:rPr>
          <w:rStyle w:val="HTMLCode"/>
          <w:rFonts w:ascii="Inconsolata" w:eastAsiaTheme="majorEastAsia" w:hAnsi="Inconsolata"/>
          <w:color w:val="D3D3D3"/>
          <w:sz w:val="21"/>
          <w:szCs w:val="21"/>
          <w:bdr w:val="none" w:sz="0" w:space="0" w:color="auto" w:frame="1"/>
          <w:shd w:val="clear" w:color="auto" w:fill="383B40"/>
        </w:rPr>
        <w:t>);</w:t>
      </w:r>
    </w:p>
    <w:p w14:paraId="24457A7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878943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4DB6EB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1334B6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Square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7E11D71"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2333C2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Square</w:t>
      </w:r>
    </w:p>
    <w:p w14:paraId="1297CF02"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ED389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Square..."</w:t>
      </w:r>
      <w:r>
        <w:rPr>
          <w:rStyle w:val="HTMLCode"/>
          <w:rFonts w:ascii="Inconsolata" w:eastAsiaTheme="majorEastAsia" w:hAnsi="Inconsolata"/>
          <w:color w:val="D3D3D3"/>
          <w:sz w:val="21"/>
          <w:szCs w:val="21"/>
          <w:bdr w:val="none" w:sz="0" w:space="0" w:color="auto" w:frame="1"/>
          <w:shd w:val="clear" w:color="auto" w:fill="383B40"/>
        </w:rPr>
        <w:t>);</w:t>
      </w:r>
    </w:p>
    <w:p w14:paraId="7BA11A3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E78ECD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0226A4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3547AAA"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Circle</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Polygon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AF2A72C"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A040D8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renders circle</w:t>
      </w:r>
    </w:p>
    <w:p w14:paraId="688836B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render</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A793D9"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roofErr w:type="spellStart"/>
      <w:r>
        <w:rPr>
          <w:rStyle w:val="HTMLCode"/>
          <w:rFonts w:ascii="Inconsolata" w:eastAsiaTheme="majorEastAsia" w:hAnsi="Inconsolata"/>
          <w:color w:val="D3D3D3"/>
          <w:sz w:val="21"/>
          <w:szCs w:val="21"/>
          <w:bdr w:val="none" w:sz="0" w:space="0" w:color="auto" w:frame="1"/>
          <w:shd w:val="clear" w:color="auto" w:fill="383B40"/>
        </w:rPr>
        <w:t>System.out.println</w:t>
      </w:r>
      <w:proofErr w:type="spellEnd"/>
      <w:r>
        <w:rPr>
          <w:rStyle w:val="HTMLCode"/>
          <w:rFonts w:ascii="Inconsolata" w:eastAsiaTheme="majorEastAsi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"Rendering Circle..."</w:t>
      </w:r>
      <w:r>
        <w:rPr>
          <w:rStyle w:val="HTMLCode"/>
          <w:rFonts w:ascii="Inconsolata" w:eastAsiaTheme="majorEastAsia" w:hAnsi="Inconsolata"/>
          <w:color w:val="D3D3D3"/>
          <w:sz w:val="21"/>
          <w:szCs w:val="21"/>
          <w:bdr w:val="none" w:sz="0" w:space="0" w:color="auto" w:frame="1"/>
          <w:shd w:val="clear" w:color="auto" w:fill="383B40"/>
        </w:rPr>
        <w:t>);</w:t>
      </w:r>
    </w:p>
    <w:p w14:paraId="53DFBA5B"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8FD1CA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3142476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6BB2957"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52DDB66"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B46CE5E"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5667BEB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Square</w:t>
      </w:r>
    </w:p>
    <w:p w14:paraId="650C79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Square s1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Square(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2A8FAA20"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647E5DDF"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EE42274"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Circle</w:t>
      </w:r>
    </w:p>
    <w:p w14:paraId="710AB24D"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Circle c1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w:t>
      </w:r>
      <w:proofErr w:type="gramStart"/>
      <w:r>
        <w:rPr>
          <w:rStyle w:val="HTMLCode"/>
          <w:rFonts w:ascii="Inconsolata" w:eastAsiaTheme="majorEastAsia" w:hAnsi="Inconsolata"/>
          <w:color w:val="D3D3D3"/>
          <w:sz w:val="21"/>
          <w:szCs w:val="21"/>
          <w:bdr w:val="none" w:sz="0" w:space="0" w:color="auto" w:frame="1"/>
          <w:shd w:val="clear" w:color="auto" w:fill="383B40"/>
        </w:rPr>
        <w:t>Circle(</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42671EF8" w14:textId="77777777" w:rsidR="0032085C" w:rsidRDefault="0032085C" w:rsidP="0032085C">
      <w:pPr>
        <w:pStyle w:val="HTMLPreformatted"/>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c</w:t>
      </w:r>
      <w:proofErr w:type="gramStart"/>
      <w:r>
        <w:rPr>
          <w:rStyle w:val="HTMLCode"/>
          <w:rFonts w:ascii="Inconsolata" w:eastAsiaTheme="majorEastAsia" w:hAnsi="Inconsolata"/>
          <w:color w:val="D3D3D3"/>
          <w:sz w:val="21"/>
          <w:szCs w:val="21"/>
          <w:bdr w:val="none" w:sz="0" w:space="0" w:color="auto" w:frame="1"/>
          <w:shd w:val="clear" w:color="auto" w:fill="383B40"/>
        </w:rPr>
        <w:t>1.render</w:t>
      </w:r>
      <w:proofErr w:type="gramEnd"/>
      <w:r>
        <w:rPr>
          <w:rStyle w:val="HTMLCode"/>
          <w:rFonts w:ascii="Inconsolata" w:eastAsiaTheme="majorEastAsia" w:hAnsi="Inconsolata"/>
          <w:color w:val="D3D3D3"/>
          <w:sz w:val="21"/>
          <w:szCs w:val="21"/>
          <w:bdr w:val="none" w:sz="0" w:space="0" w:color="auto" w:frame="1"/>
          <w:shd w:val="clear" w:color="auto" w:fill="383B40"/>
        </w:rPr>
        <w:t>();</w:t>
      </w:r>
    </w:p>
    <w:p w14:paraId="091BF89F" w14:textId="0CFF27E9" w:rsidR="0032085C" w:rsidRDefault="0032085C" w:rsidP="009158C4">
      <w:pPr>
        <w:pStyle w:val="HTMLPreformatted"/>
        <w:shd w:val="clear" w:color="auto" w:fill="383B40"/>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sidR="009158C4">
        <w:rPr>
          <w:rStyle w:val="HTMLCode"/>
          <w:rFonts w:ascii="Inconsolata" w:eastAsiaTheme="majorEastAsia" w:hAnsi="Inconsolata"/>
          <w:color w:val="D3D3D3"/>
          <w:sz w:val="21"/>
          <w:szCs w:val="21"/>
          <w:bdr w:val="none" w:sz="0" w:space="0" w:color="auto" w:frame="1"/>
          <w:shd w:val="clear" w:color="auto" w:fill="383B40"/>
        </w:rPr>
        <w:tab/>
      </w:r>
    </w:p>
    <w:p w14:paraId="111DAE27" w14:textId="77777777" w:rsidR="0032085C" w:rsidRDefault="0032085C" w:rsidP="0032085C">
      <w:pPr>
        <w:pStyle w:val="HTMLPreformatted"/>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AAEBF19" w14:textId="77777777" w:rsidR="0032085C" w:rsidRDefault="00000000" w:rsidP="0032085C">
      <w:pPr>
        <w:shd w:val="clear" w:color="auto" w:fill="383B40"/>
        <w:rPr>
          <w:rFonts w:ascii="Arial" w:hAnsi="Arial" w:cs="Arial"/>
          <w:color w:val="25265E"/>
          <w:sz w:val="24"/>
          <w:szCs w:val="24"/>
        </w:rPr>
      </w:pPr>
      <w:hyperlink r:id="rId118" w:tgtFrame="_blank" w:history="1">
        <w:r w:rsidR="0032085C">
          <w:rPr>
            <w:rStyle w:val="Hyperlink"/>
            <w:rFonts w:ascii="Arial" w:hAnsi="Arial" w:cs="Arial"/>
            <w:color w:val="FFFFFF"/>
            <w:sz w:val="21"/>
            <w:szCs w:val="21"/>
          </w:rPr>
          <w:t>Run Code</w:t>
        </w:r>
      </w:hyperlink>
    </w:p>
    <w:p w14:paraId="5CE5ED02"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7BC25824"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Rendering Square...</w:t>
      </w:r>
    </w:p>
    <w:p w14:paraId="69BC44ED" w14:textId="77777777" w:rsidR="0032085C" w:rsidRDefault="0032085C" w:rsidP="0032085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Rendering Circle...</w:t>
      </w:r>
    </w:p>
    <w:p w14:paraId="76AD2F01"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superclass: </w:t>
      </w:r>
      <w:r>
        <w:rPr>
          <w:rStyle w:val="HTMLVariable"/>
          <w:rFonts w:ascii="Inconsolata" w:hAnsi="Inconsolata" w:cs="Arial"/>
          <w:i w:val="0"/>
          <w:iCs w:val="0"/>
          <w:sz w:val="21"/>
          <w:szCs w:val="21"/>
          <w:bdr w:val="single" w:sz="6" w:space="0" w:color="D3DCE6" w:frame="1"/>
        </w:rPr>
        <w:t>Polygon</w:t>
      </w:r>
      <w:r>
        <w:rPr>
          <w:rFonts w:ascii="Arial" w:hAnsi="Arial" w:cs="Arial"/>
          <w:sz w:val="27"/>
          <w:szCs w:val="27"/>
        </w:rPr>
        <w:t> and two subclasses: </w:t>
      </w:r>
      <w:r>
        <w:rPr>
          <w:rStyle w:val="HTMLVariable"/>
          <w:rFonts w:ascii="Inconsolat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Circle</w:t>
      </w:r>
      <w:r>
        <w:rPr>
          <w:rFonts w:ascii="Arial" w:hAnsi="Arial" w:cs="Arial"/>
          <w:sz w:val="27"/>
          <w:szCs w:val="27"/>
        </w:rPr>
        <w:t>. Notice the use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w:t>
      </w:r>
    </w:p>
    <w:p w14:paraId="6CF143AE" w14:textId="77777777"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The main purpose of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is to render the shape. However, the process of rendering a square is different than the process of rendering a circle.</w:t>
      </w:r>
    </w:p>
    <w:p w14:paraId="7EBE5009" w14:textId="33AAD20A" w:rsidR="0032085C" w:rsidRDefault="0032085C" w:rsidP="0032085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Hence, the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method behaves differently in different classes. Or, we can say </w:t>
      </w:r>
      <w:proofErr w:type="gramStart"/>
      <w:r>
        <w:rPr>
          <w:rStyle w:val="HTMLCode"/>
          <w:rFonts w:ascii="Inconsolata" w:eastAsiaTheme="majorEastAsia" w:hAnsi="Inconsolata"/>
          <w:sz w:val="21"/>
          <w:szCs w:val="21"/>
          <w:bdr w:val="single" w:sz="6" w:space="0" w:color="D3DCE6" w:frame="1"/>
        </w:rPr>
        <w:t>render(</w:t>
      </w:r>
      <w:proofErr w:type="gramEnd"/>
      <w:r>
        <w:rPr>
          <w:rStyle w:val="HTMLCode"/>
          <w:rFonts w:ascii="Inconsolata" w:eastAsiaTheme="majorEastAsia" w:hAnsi="Inconsolata"/>
          <w:sz w:val="21"/>
          <w:szCs w:val="21"/>
          <w:bdr w:val="single" w:sz="6" w:space="0" w:color="D3DCE6" w:frame="1"/>
        </w:rPr>
        <w:t>)</w:t>
      </w:r>
      <w:r>
        <w:rPr>
          <w:rFonts w:ascii="Arial" w:hAnsi="Arial" w:cs="Arial"/>
          <w:sz w:val="27"/>
          <w:szCs w:val="27"/>
        </w:rPr>
        <w:t> is polymorphic.</w:t>
      </w:r>
    </w:p>
    <w:p w14:paraId="3B488C8B" w14:textId="69449233"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0EB14DF8"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Why Polymorphism?</w:t>
      </w:r>
    </w:p>
    <w:p w14:paraId="4308D06D"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Polymorphism allows us to create consistent code. In the previous example, we can also create different methods: </w:t>
      </w:r>
      <w:proofErr w:type="spellStart"/>
      <w:proofErr w:type="gramStart"/>
      <w:r>
        <w:rPr>
          <w:rStyle w:val="HTMLCode"/>
          <w:rFonts w:ascii="Inconsolata" w:hAnsi="Inconsolata"/>
          <w:sz w:val="21"/>
          <w:szCs w:val="21"/>
          <w:bdr w:val="single" w:sz="6" w:space="0" w:color="D3DCE6" w:frame="1"/>
        </w:rPr>
        <w:t>renderSquare</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and </w:t>
      </w:r>
      <w:proofErr w:type="spellStart"/>
      <w:r>
        <w:rPr>
          <w:rStyle w:val="HTMLCode"/>
          <w:rFonts w:ascii="Inconsolata" w:hAnsi="Inconsolata"/>
          <w:sz w:val="21"/>
          <w:szCs w:val="21"/>
          <w:bdr w:val="single" w:sz="6" w:space="0" w:color="D3DCE6" w:frame="1"/>
        </w:rPr>
        <w:t>renderCircle</w:t>
      </w:r>
      <w:proofErr w:type="spellEnd"/>
      <w:r>
        <w:rPr>
          <w:rStyle w:val="HTMLCode"/>
          <w:rFonts w:ascii="Inconsolata" w:hAnsi="Inconsolata"/>
          <w:sz w:val="21"/>
          <w:szCs w:val="21"/>
          <w:bdr w:val="single" w:sz="6" w:space="0" w:color="D3DCE6" w:frame="1"/>
        </w:rPr>
        <w:t>()</w:t>
      </w:r>
      <w:r>
        <w:rPr>
          <w:rFonts w:ascii="Arial" w:hAnsi="Arial" w:cs="Arial"/>
          <w:sz w:val="27"/>
          <w:szCs w:val="27"/>
        </w:rPr>
        <w:t> to render </w:t>
      </w:r>
      <w:r>
        <w:rPr>
          <w:rStyle w:val="HTMLVariable"/>
          <w:rFonts w:ascii="Inconsolata" w:eastAsiaTheme="majorEastAsia" w:hAnsi="Inconsolata" w:cs="Arial"/>
          <w:i w:val="0"/>
          <w:iCs w:val="0"/>
          <w:sz w:val="21"/>
          <w:szCs w:val="21"/>
          <w:bdr w:val="single" w:sz="6" w:space="0" w:color="D3DCE6" w:frame="1"/>
        </w:rPr>
        <w:t>Square</w:t>
      </w:r>
      <w:r>
        <w:rPr>
          <w:rFonts w:ascii="Arial" w:hAnsi="Arial" w:cs="Arial"/>
          <w:sz w:val="27"/>
          <w:szCs w:val="27"/>
        </w:rPr>
        <w:t> and </w:t>
      </w:r>
      <w:r>
        <w:rPr>
          <w:rStyle w:val="HTMLVariable"/>
          <w:rFonts w:ascii="Inconsolata" w:eastAsiaTheme="majorEastAsia" w:hAnsi="Inconsolata" w:cs="Arial"/>
          <w:i w:val="0"/>
          <w:iCs w:val="0"/>
          <w:sz w:val="21"/>
          <w:szCs w:val="21"/>
          <w:bdr w:val="single" w:sz="6" w:space="0" w:color="D3DCE6" w:frame="1"/>
        </w:rPr>
        <w:t>Circle</w:t>
      </w:r>
      <w:r>
        <w:rPr>
          <w:rFonts w:ascii="Arial" w:hAnsi="Arial" w:cs="Arial"/>
          <w:sz w:val="27"/>
          <w:szCs w:val="27"/>
        </w:rPr>
        <w:t>, respectively.</w:t>
      </w:r>
    </w:p>
    <w:p w14:paraId="4430BB51"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will work perfectly. However, for every shape, we need to create different methods. It will make our code inconsistent.</w:t>
      </w:r>
    </w:p>
    <w:p w14:paraId="1C8EE47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To solve this, polymorphism in Java allows us to create a single method </w:t>
      </w:r>
      <w:proofErr w:type="gramStart"/>
      <w:r>
        <w:rPr>
          <w:rStyle w:val="HTMLCode"/>
          <w:rFonts w:ascii="Inconsolata" w:hAnsi="Inconsolata"/>
          <w:sz w:val="21"/>
          <w:szCs w:val="21"/>
          <w:bdr w:val="single" w:sz="6" w:space="0" w:color="D3DCE6" w:frame="1"/>
        </w:rPr>
        <w:t>render(</w:t>
      </w:r>
      <w:proofErr w:type="gramEnd"/>
      <w:r>
        <w:rPr>
          <w:rStyle w:val="HTMLCode"/>
          <w:rFonts w:ascii="Inconsolata" w:hAnsi="Inconsolata"/>
          <w:sz w:val="21"/>
          <w:szCs w:val="21"/>
          <w:bdr w:val="single" w:sz="6" w:space="0" w:color="D3DCE6" w:frame="1"/>
        </w:rPr>
        <w:t>)</w:t>
      </w:r>
      <w:r>
        <w:rPr>
          <w:rFonts w:ascii="Arial" w:hAnsi="Arial" w:cs="Arial"/>
          <w:sz w:val="27"/>
          <w:szCs w:val="27"/>
        </w:rPr>
        <w:t> that will behave differently for different shapes.</w:t>
      </w:r>
    </w:p>
    <w:p w14:paraId="30DFCBD3"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Note</w:t>
      </w:r>
      <w:r>
        <w:rPr>
          <w:rFonts w:ascii="Arial" w:hAnsi="Arial" w:cs="Arial"/>
          <w:sz w:val="27"/>
          <w:szCs w:val="27"/>
        </w:rPr>
        <w:t>: The </w:t>
      </w:r>
      <w:proofErr w:type="gramStart"/>
      <w:r>
        <w:rPr>
          <w:rStyle w:val="HTMLCode"/>
          <w:rFonts w:ascii="Inconsolata" w:hAnsi="Inconsolata"/>
          <w:sz w:val="21"/>
          <w:szCs w:val="21"/>
          <w:bdr w:val="single" w:sz="6" w:space="0" w:color="D3DCE6" w:frame="1"/>
        </w:rPr>
        <w:t>print(</w:t>
      </w:r>
      <w:proofErr w:type="gramEnd"/>
      <w:r>
        <w:rPr>
          <w:rStyle w:val="HTMLCode"/>
          <w:rFonts w:ascii="Inconsolata" w:hAnsi="Inconsolata"/>
          <w:sz w:val="21"/>
          <w:szCs w:val="21"/>
          <w:bdr w:val="single" w:sz="6" w:space="0" w:color="D3DCE6" w:frame="1"/>
        </w:rPr>
        <w:t>)</w:t>
      </w:r>
      <w:r>
        <w:rPr>
          <w:rFonts w:ascii="Arial" w:hAnsi="Arial" w:cs="Arial"/>
          <w:sz w:val="27"/>
          <w:szCs w:val="27"/>
        </w:rPr>
        <w:t> method is also an example of polymorphism. It is used to print values of different types like </w:t>
      </w:r>
      <w:r>
        <w:rPr>
          <w:rStyle w:val="HTMLCode"/>
          <w:rFonts w:ascii="Inconsolata" w:hAnsi="Inconsolata"/>
          <w:sz w:val="21"/>
          <w:szCs w:val="21"/>
          <w:bdr w:val="single" w:sz="6" w:space="0" w:color="D3DCE6" w:frame="1"/>
        </w:rPr>
        <w:t>char</w:t>
      </w:r>
      <w:r>
        <w:rPr>
          <w:rFonts w:ascii="Arial" w:hAnsi="Arial" w:cs="Arial"/>
          <w:sz w:val="27"/>
          <w:szCs w:val="27"/>
        </w:rPr>
        <w:t>, </w:t>
      </w:r>
      <w:r>
        <w:rPr>
          <w:rStyle w:val="HTMLCode"/>
          <w:rFonts w:ascii="Inconsolata" w:hAnsi="Inconsolata"/>
          <w:sz w:val="21"/>
          <w:szCs w:val="21"/>
          <w:bdr w:val="single" w:sz="6" w:space="0" w:color="D3DCE6" w:frame="1"/>
        </w:rPr>
        <w:t>int</w:t>
      </w:r>
      <w:r>
        <w:rPr>
          <w:rFonts w:ascii="Arial" w:hAnsi="Arial" w:cs="Arial"/>
          <w:sz w:val="27"/>
          <w:szCs w:val="27"/>
        </w:rPr>
        <w:t>, </w:t>
      </w:r>
      <w:r>
        <w:rPr>
          <w:rStyle w:val="HTMLCode"/>
          <w:rFonts w:ascii="Inconsolata" w:hAnsi="Inconsolata"/>
          <w:sz w:val="21"/>
          <w:szCs w:val="21"/>
          <w:bdr w:val="single" w:sz="6" w:space="0" w:color="D3DCE6" w:frame="1"/>
        </w:rPr>
        <w:t>string</w:t>
      </w:r>
      <w:r>
        <w:rPr>
          <w:rFonts w:ascii="Arial" w:hAnsi="Arial" w:cs="Arial"/>
          <w:sz w:val="27"/>
          <w:szCs w:val="27"/>
        </w:rPr>
        <w:t>, etc.</w:t>
      </w:r>
    </w:p>
    <w:p w14:paraId="06A9A957" w14:textId="77777777" w:rsidR="009158C4" w:rsidRDefault="009158C4" w:rsidP="0032085C">
      <w:pPr>
        <w:pStyle w:val="NormalWeb"/>
        <w:shd w:val="clear" w:color="auto" w:fill="F9FAFC"/>
        <w:spacing w:before="0" w:beforeAutospacing="0" w:after="0" w:afterAutospacing="0" w:line="450" w:lineRule="atLeast"/>
        <w:rPr>
          <w:rFonts w:ascii="Arial" w:hAnsi="Arial" w:cs="Arial"/>
          <w:sz w:val="27"/>
          <w:szCs w:val="27"/>
        </w:rPr>
      </w:pPr>
    </w:p>
    <w:p w14:paraId="4A0482E9" w14:textId="77777777" w:rsidR="0032085C" w:rsidRPr="0032085C" w:rsidRDefault="0032085C" w:rsidP="0032085C"/>
    <w:p w14:paraId="38571D44" w14:textId="77777777" w:rsidR="0032085C" w:rsidRDefault="0032085C" w:rsidP="00571579">
      <w:pPr>
        <w:pStyle w:val="NormalWeb"/>
        <w:shd w:val="clear" w:color="auto" w:fill="F9FAFC"/>
        <w:spacing w:before="0" w:beforeAutospacing="0" w:after="0" w:afterAutospacing="0" w:line="450" w:lineRule="atLeast"/>
        <w:rPr>
          <w:rFonts w:ascii="Arial" w:hAnsi="Arial" w:cs="Arial"/>
          <w:sz w:val="27"/>
          <w:szCs w:val="27"/>
        </w:rPr>
      </w:pPr>
    </w:p>
    <w:p w14:paraId="3DA2A90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can achieve polymorphism in Java using the following ways:</w:t>
      </w:r>
    </w:p>
    <w:p w14:paraId="243BBB7A"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19" w:history="1">
        <w:r w:rsidR="009158C4">
          <w:rPr>
            <w:rStyle w:val="Hyperlink"/>
            <w:rFonts w:ascii="Arial" w:hAnsi="Arial" w:cs="Arial"/>
            <w:color w:val="0556F3"/>
            <w:sz w:val="27"/>
            <w:szCs w:val="27"/>
          </w:rPr>
          <w:t>Method Overriding</w:t>
        </w:r>
      </w:hyperlink>
    </w:p>
    <w:p w14:paraId="2293FECE" w14:textId="77777777" w:rsidR="009158C4" w:rsidRDefault="00000000" w:rsidP="009158C4">
      <w:pPr>
        <w:numPr>
          <w:ilvl w:val="0"/>
          <w:numId w:val="87"/>
        </w:numPr>
        <w:shd w:val="clear" w:color="auto" w:fill="F9FAFC"/>
        <w:spacing w:after="0" w:line="450" w:lineRule="atLeast"/>
        <w:rPr>
          <w:rFonts w:ascii="Arial" w:hAnsi="Arial" w:cs="Arial"/>
          <w:sz w:val="27"/>
          <w:szCs w:val="27"/>
        </w:rPr>
      </w:pPr>
      <w:hyperlink r:id="rId120" w:history="1">
        <w:r w:rsidR="009158C4">
          <w:rPr>
            <w:rStyle w:val="Hyperlink"/>
            <w:rFonts w:ascii="Arial" w:hAnsi="Arial" w:cs="Arial"/>
            <w:color w:val="0556F3"/>
            <w:sz w:val="27"/>
            <w:szCs w:val="27"/>
          </w:rPr>
          <w:t>Method Overloading</w:t>
        </w:r>
      </w:hyperlink>
    </w:p>
    <w:p w14:paraId="22A2E341" w14:textId="77777777" w:rsidR="009158C4" w:rsidRDefault="009158C4" w:rsidP="009158C4">
      <w:pPr>
        <w:numPr>
          <w:ilvl w:val="0"/>
          <w:numId w:val="87"/>
        </w:numPr>
        <w:shd w:val="clear" w:color="auto" w:fill="F9FAFC"/>
        <w:spacing w:after="180" w:line="450" w:lineRule="atLeast"/>
        <w:rPr>
          <w:rFonts w:ascii="Arial" w:hAnsi="Arial" w:cs="Arial"/>
          <w:sz w:val="27"/>
          <w:szCs w:val="27"/>
        </w:rPr>
      </w:pPr>
      <w:r>
        <w:rPr>
          <w:rFonts w:ascii="Arial" w:hAnsi="Arial" w:cs="Arial"/>
          <w:sz w:val="27"/>
          <w:szCs w:val="27"/>
        </w:rPr>
        <w:t>Operator Overloading</w:t>
      </w:r>
    </w:p>
    <w:p w14:paraId="5DF4F3DA" w14:textId="77777777" w:rsidR="009158C4" w:rsidRDefault="00000000" w:rsidP="009158C4">
      <w:pPr>
        <w:spacing w:before="600" w:after="600" w:line="240" w:lineRule="auto"/>
        <w:rPr>
          <w:rFonts w:ascii="Times New Roman" w:hAnsi="Times New Roman" w:cs="Times New Roman"/>
          <w:sz w:val="24"/>
          <w:szCs w:val="24"/>
        </w:rPr>
      </w:pPr>
      <w:r>
        <w:pict w14:anchorId="3D585D50">
          <v:rect id="_x0000_i1080" style="width:0;height:0" o:hralign="center" o:hrstd="t" o:hrnoshade="t" o:hr="t" fillcolor="#25265e" stroked="f"/>
        </w:pict>
      </w:r>
    </w:p>
    <w:p w14:paraId="193BD7BA"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lastRenderedPageBreak/>
        <w:t>Java Method Overriding</w:t>
      </w:r>
    </w:p>
    <w:p w14:paraId="27CFB2C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w:t>
      </w:r>
      <w:hyperlink r:id="rId121" w:history="1">
        <w:r>
          <w:rPr>
            <w:rStyle w:val="Hyperlink"/>
            <w:rFonts w:ascii="Arial" w:hAnsi="Arial" w:cs="Arial"/>
            <w:color w:val="0556F3"/>
            <w:sz w:val="27"/>
            <w:szCs w:val="27"/>
          </w:rPr>
          <w:t>inheritance in Java</w:t>
        </w:r>
      </w:hyperlink>
      <w:r>
        <w:rPr>
          <w:rFonts w:ascii="Arial" w:hAnsi="Arial" w:cs="Arial"/>
          <w:sz w:val="27"/>
          <w:szCs w:val="27"/>
        </w:rPr>
        <w:t>, if the same method is present in both the superclass and the subclass. Then, the method in the subclass overrides the same method in the superclass. This is called method overriding.</w:t>
      </w:r>
    </w:p>
    <w:p w14:paraId="6609EBE2"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case, the same method will perform one operation in the superclass and another operation in the subclass. For example,</w:t>
      </w:r>
    </w:p>
    <w:p w14:paraId="25AB1F69"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1: Polymorphism using method overriding</w:t>
      </w:r>
    </w:p>
    <w:p w14:paraId="30E0BE9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38FD3AB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5C35D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hAnsi="Inconsolata"/>
          <w:color w:val="D3D3D3"/>
          <w:sz w:val="21"/>
          <w:szCs w:val="21"/>
          <w:bdr w:val="none" w:sz="0" w:space="0" w:color="auto" w:frame="1"/>
          <w:shd w:val="clear" w:color="auto" w:fill="383B40"/>
        </w:rPr>
        <w:t>);</w:t>
      </w:r>
    </w:p>
    <w:p w14:paraId="12DC112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1F8AB68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789E73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078C27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3C9F9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5667E21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displayInfo</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6A58C06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hAnsi="Inconsolata"/>
          <w:color w:val="D3D3D3"/>
          <w:sz w:val="21"/>
          <w:szCs w:val="21"/>
          <w:bdr w:val="none" w:sz="0" w:space="0" w:color="auto" w:frame="1"/>
          <w:shd w:val="clear" w:color="auto" w:fill="383B40"/>
        </w:rPr>
        <w:t>);</w:t>
      </w:r>
    </w:p>
    <w:p w14:paraId="69D91C0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915541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5247F9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E4917E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527E95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72F8D5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64D26A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38D1BB4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Java j1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610A530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j</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641F40C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E03FB7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19D2C56C"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Language l1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Language(</w:t>
      </w:r>
      <w:proofErr w:type="gramEnd"/>
      <w:r>
        <w:rPr>
          <w:rStyle w:val="HTMLCode"/>
          <w:rFonts w:ascii="Inconsolata" w:hAnsi="Inconsolata"/>
          <w:color w:val="D3D3D3"/>
          <w:sz w:val="21"/>
          <w:szCs w:val="21"/>
          <w:bdr w:val="none" w:sz="0" w:space="0" w:color="auto" w:frame="1"/>
          <w:shd w:val="clear" w:color="auto" w:fill="383B40"/>
        </w:rPr>
        <w:t>);</w:t>
      </w:r>
    </w:p>
    <w:p w14:paraId="45EC74C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w:t>
      </w:r>
      <w:proofErr w:type="gramStart"/>
      <w:r>
        <w:rPr>
          <w:rStyle w:val="HTMLCode"/>
          <w:rFonts w:ascii="Inconsolata" w:hAnsi="Inconsolata"/>
          <w:color w:val="D3D3D3"/>
          <w:sz w:val="21"/>
          <w:szCs w:val="21"/>
          <w:bdr w:val="none" w:sz="0" w:space="0" w:color="auto" w:frame="1"/>
          <w:shd w:val="clear" w:color="auto" w:fill="383B40"/>
        </w:rPr>
        <w:t>1.displayInfo</w:t>
      </w:r>
      <w:proofErr w:type="gramEnd"/>
      <w:r>
        <w:rPr>
          <w:rStyle w:val="HTMLCode"/>
          <w:rFonts w:ascii="Inconsolata" w:hAnsi="Inconsolata"/>
          <w:color w:val="D3D3D3"/>
          <w:sz w:val="21"/>
          <w:szCs w:val="21"/>
          <w:bdr w:val="none" w:sz="0" w:space="0" w:color="auto" w:frame="1"/>
          <w:shd w:val="clear" w:color="auto" w:fill="383B40"/>
        </w:rPr>
        <w:t>();</w:t>
      </w:r>
    </w:p>
    <w:p w14:paraId="1B481CF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88C8F3E"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36010FF" w14:textId="77777777" w:rsidR="009158C4" w:rsidRDefault="00000000" w:rsidP="009158C4">
      <w:pPr>
        <w:shd w:val="clear" w:color="auto" w:fill="383B40"/>
        <w:rPr>
          <w:rFonts w:ascii="Arial" w:hAnsi="Arial" w:cs="Arial"/>
          <w:color w:val="25265E"/>
          <w:sz w:val="24"/>
          <w:szCs w:val="24"/>
        </w:rPr>
      </w:pPr>
      <w:hyperlink r:id="rId122" w:tgtFrame="_blank" w:history="1">
        <w:r w:rsidR="009158C4">
          <w:rPr>
            <w:rStyle w:val="Hyperlink"/>
            <w:rFonts w:ascii="Arial" w:hAnsi="Arial" w:cs="Arial"/>
            <w:color w:val="FFFFFF"/>
            <w:sz w:val="21"/>
            <w:szCs w:val="21"/>
          </w:rPr>
          <w:t>Run Code</w:t>
        </w:r>
      </w:hyperlink>
    </w:p>
    <w:p w14:paraId="1778C774"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F88653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7E9EB72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29E64A43"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superclass named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a subclass named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Here, the method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present in both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02BBAB3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use of </w:t>
      </w:r>
      <w:proofErr w:type="spellStart"/>
      <w:proofErr w:type="gramStart"/>
      <w:r>
        <w:rPr>
          <w:rStyle w:val="HTMLCode"/>
          <w:rFonts w:ascii="Inconsolata" w:hAnsi="Inconsolata"/>
          <w:sz w:val="21"/>
          <w:szCs w:val="21"/>
          <w:bdr w:val="single" w:sz="6" w:space="0" w:color="D3DCE6" w:frame="1"/>
        </w:rPr>
        <w:t>displayInfo</w:t>
      </w:r>
      <w:proofErr w:type="spellEnd"/>
      <w:r>
        <w:rPr>
          <w:rStyle w:val="HTMLCode"/>
          <w:rFonts w:ascii="Inconsolata" w:hAnsi="Inconsolata"/>
          <w:sz w:val="21"/>
          <w:szCs w:val="21"/>
          <w:bdr w:val="single" w:sz="6" w:space="0" w:color="D3DCE6" w:frame="1"/>
        </w:rPr>
        <w:t>(</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information. However, it is printing different information in </w:t>
      </w:r>
      <w:r>
        <w:rPr>
          <w:rStyle w:val="HTMLVariable"/>
          <w:rFonts w:ascii="Inconsolata" w:hAnsi="Inconsolata" w:cs="Arial"/>
          <w:i w:val="0"/>
          <w:iCs w:val="0"/>
          <w:sz w:val="21"/>
          <w:szCs w:val="21"/>
          <w:bdr w:val="single" w:sz="6" w:space="0" w:color="D3DCE6" w:frame="1"/>
        </w:rPr>
        <w:t>Language</w:t>
      </w:r>
      <w:r>
        <w:rPr>
          <w:rFonts w:ascii="Arial" w:hAnsi="Arial" w:cs="Arial"/>
          <w:sz w:val="27"/>
          <w:szCs w:val="27"/>
        </w:rPr>
        <w:t> and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w:t>
      </w:r>
    </w:p>
    <w:p w14:paraId="74A3D2F0"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Based on the object used to call the method, the corresponding information is printed.</w:t>
      </w:r>
    </w:p>
    <w:p w14:paraId="4BE0345B" w14:textId="75C3DAA3" w:rsidR="009158C4" w:rsidRDefault="009158C4" w:rsidP="009158C4">
      <w:pPr>
        <w:rPr>
          <w:rFonts w:ascii="Times New Roman" w:hAnsi="Times New Roman" w:cs="Times New Roman"/>
          <w:sz w:val="24"/>
          <w:szCs w:val="24"/>
        </w:rPr>
      </w:pPr>
      <w:r>
        <w:rPr>
          <w:noProof/>
        </w:rPr>
        <w:drawing>
          <wp:inline distT="0" distB="0" distL="0" distR="0" wp14:anchorId="02009D5C" wp14:editId="20C662AA">
            <wp:extent cx="4951730" cy="2447925"/>
            <wp:effectExtent l="0" t="0" r="0" b="0"/>
            <wp:docPr id="25" name="Picture 25"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splayInfo() method prints Common English Language when called using l1 object and when using j1 object, it prints Java Programming Language"/>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951730" cy="2447925"/>
                    </a:xfrm>
                    <a:prstGeom prst="rect">
                      <a:avLst/>
                    </a:prstGeom>
                    <a:noFill/>
                    <a:ln>
                      <a:noFill/>
                    </a:ln>
                  </pic:spPr>
                </pic:pic>
              </a:graphicData>
            </a:graphic>
          </wp:inline>
        </w:drawing>
      </w:r>
      <w:r>
        <w:t>Working of Java Polymorphism</w:t>
      </w:r>
    </w:p>
    <w:p w14:paraId="73455881"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during the execution of the program. Hence, method overriding is a </w:t>
      </w:r>
      <w:r>
        <w:rPr>
          <w:rStyle w:val="Strong"/>
          <w:rFonts w:ascii="Arial" w:hAnsi="Arial" w:cs="Arial"/>
          <w:sz w:val="27"/>
          <w:szCs w:val="27"/>
        </w:rPr>
        <w:t>run-time polymorphism</w:t>
      </w:r>
      <w:r>
        <w:rPr>
          <w:rFonts w:ascii="Arial" w:hAnsi="Arial" w:cs="Arial"/>
          <w:sz w:val="27"/>
          <w:szCs w:val="27"/>
        </w:rPr>
        <w:t>.</w:t>
      </w:r>
    </w:p>
    <w:p w14:paraId="466137B6" w14:textId="77777777" w:rsidR="009158C4" w:rsidRDefault="00000000" w:rsidP="009158C4">
      <w:pPr>
        <w:spacing w:before="600" w:after="600"/>
        <w:rPr>
          <w:rFonts w:ascii="Times New Roman" w:hAnsi="Times New Roman" w:cs="Times New Roman"/>
          <w:sz w:val="24"/>
          <w:szCs w:val="24"/>
        </w:rPr>
      </w:pPr>
      <w:r>
        <w:pict w14:anchorId="6CA176FC">
          <v:rect id="_x0000_i1081" style="width:0;height:0" o:hralign="center" o:hrstd="t" o:hrnoshade="t" o:hr="t" fillcolor="#25265e" stroked="f"/>
        </w:pict>
      </w:r>
    </w:p>
    <w:p w14:paraId="1AA31BDC"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2. Java Method Overloading</w:t>
      </w:r>
    </w:p>
    <w:p w14:paraId="7E70791F"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Java class, we can create methods with the same name if they differ in parameters. For example,</w:t>
      </w:r>
    </w:p>
    <w:p w14:paraId="3BE38EE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3EEECE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002DC0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28BF629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lastRenderedPageBreak/>
        <w:t>float</w:t>
      </w:r>
      <w:r>
        <w:rPr>
          <w:rStyle w:val="hljs-function"/>
          <w:rFonts w:ascii="Inconsolata" w:hAnsi="Inconsolata"/>
          <w:color w:val="D3D3D3"/>
          <w:sz w:val="21"/>
          <w:szCs w:val="21"/>
          <w:bdr w:val="none" w:sz="0" w:space="0" w:color="auto" w:frame="1"/>
          <w:shd w:val="clear" w:color="auto" w:fill="383B40"/>
        </w:rPr>
        <w:t xml:space="preserve"> </w:t>
      </w:r>
      <w:proofErr w:type="spellStart"/>
      <w:proofErr w:type="gramStart"/>
      <w:r>
        <w:rPr>
          <w:rStyle w:val="hljs-title"/>
          <w:rFonts w:ascii="Inconsolata" w:hAnsi="Inconsolata"/>
          <w:color w:val="61AEEE"/>
          <w:sz w:val="21"/>
          <w:szCs w:val="21"/>
          <w:bdr w:val="none" w:sz="0" w:space="0" w:color="auto" w:frame="1"/>
          <w:shd w:val="clear" w:color="auto" w:fill="383B40"/>
        </w:rPr>
        <w:t>func</w:t>
      </w:r>
      <w:proofErr w:type="spellEnd"/>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 }</w:t>
      </w:r>
    </w:p>
    <w:p w14:paraId="51360C3A"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is known as method overloading in Java. Here, the same method will perform different operations based on the parameter.</w:t>
      </w:r>
    </w:p>
    <w:p w14:paraId="217FF0F4"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3: Polymorphism using method overloading</w:t>
      </w:r>
    </w:p>
    <w:p w14:paraId="444B78F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6D4C2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20FC15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11784D5E"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F3CDC2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6CD779B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2164893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8F0DE0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3B8233E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D0D96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D409EF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keyword"/>
          <w:rFonts w:ascii="Inconsolat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31E8A0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w:t>
      </w:r>
    </w:p>
    <w:p w14:paraId="15A2C9E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w:t>
      </w:r>
      <w:proofErr w:type="spellEnd"/>
      <w:r>
        <w:rPr>
          <w:rStyle w:val="HTMLCode"/>
          <w:rFonts w:ascii="Inconsolata" w:hAnsi="Inconsolata"/>
          <w:color w:val="D3D3D3"/>
          <w:sz w:val="21"/>
          <w:szCs w:val="21"/>
          <w:bdr w:val="none" w:sz="0" w:space="0" w:color="auto" w:frame="1"/>
          <w:shd w:val="clear" w:color="auto" w:fill="383B40"/>
        </w:rPr>
        <w:t>(symbol);</w:t>
      </w:r>
    </w:p>
    <w:p w14:paraId="21293B3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45D1E76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0A7314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49199E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6EEC311"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0BE48C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5EFADFD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Pattern d1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Pattern(</w:t>
      </w:r>
      <w:proofErr w:type="gramEnd"/>
      <w:r>
        <w:rPr>
          <w:rStyle w:val="HTMLCode"/>
          <w:rFonts w:ascii="Inconsolata" w:hAnsi="Inconsolata"/>
          <w:color w:val="D3D3D3"/>
          <w:sz w:val="21"/>
          <w:szCs w:val="21"/>
          <w:bdr w:val="none" w:sz="0" w:space="0" w:color="auto" w:frame="1"/>
          <w:shd w:val="clear" w:color="auto" w:fill="383B40"/>
        </w:rPr>
        <w:t>);</w:t>
      </w:r>
    </w:p>
    <w:p w14:paraId="596959D9"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9A8BC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1954CFE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p>
    <w:p w14:paraId="65B86A0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w:t>
      </w:r>
      <w:r>
        <w:rPr>
          <w:rStyle w:val="HTMLCode"/>
          <w:rFonts w:ascii="Inconsolata" w:hAnsi="Inconsolata"/>
          <w:color w:val="D3D3D3"/>
          <w:sz w:val="21"/>
          <w:szCs w:val="21"/>
          <w:bdr w:val="none" w:sz="0" w:space="0" w:color="auto" w:frame="1"/>
          <w:shd w:val="clear" w:color="auto" w:fill="383B40"/>
        </w:rPr>
        <w:t>);</w:t>
      </w:r>
    </w:p>
    <w:p w14:paraId="6EC815E2"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CFC77A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4C87724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d</w:t>
      </w:r>
      <w:proofErr w:type="gramStart"/>
      <w:r>
        <w:rPr>
          <w:rStyle w:val="HTMLCode"/>
          <w:rFonts w:ascii="Inconsolata" w:hAnsi="Inconsolata"/>
          <w:color w:val="D3D3D3"/>
          <w:sz w:val="21"/>
          <w:szCs w:val="21"/>
          <w:bdr w:val="none" w:sz="0" w:space="0" w:color="auto" w:frame="1"/>
          <w:shd w:val="clear" w:color="auto" w:fill="383B40"/>
        </w:rPr>
        <w:t>1.display</w:t>
      </w:r>
      <w:proofErr w:type="gram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
    <w:p w14:paraId="0337C62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DB91D56"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11A71FF3" w14:textId="77777777" w:rsidR="009158C4" w:rsidRDefault="00000000" w:rsidP="009158C4">
      <w:pPr>
        <w:shd w:val="clear" w:color="auto" w:fill="383B40"/>
        <w:rPr>
          <w:rFonts w:ascii="Arial" w:hAnsi="Arial" w:cs="Arial"/>
          <w:color w:val="25265E"/>
          <w:sz w:val="24"/>
          <w:szCs w:val="24"/>
        </w:rPr>
      </w:pPr>
      <w:hyperlink r:id="rId124" w:tgtFrame="_blank" w:history="1">
        <w:r w:rsidR="009158C4">
          <w:rPr>
            <w:rStyle w:val="Hyperlink"/>
            <w:rFonts w:ascii="Arial" w:hAnsi="Arial" w:cs="Arial"/>
            <w:color w:val="FFFFFF"/>
            <w:sz w:val="21"/>
            <w:szCs w:val="21"/>
          </w:rPr>
          <w:t>Run Code</w:t>
        </w:r>
      </w:hyperlink>
    </w:p>
    <w:p w14:paraId="53815E21"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2505025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4C3687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p>
    <w:p w14:paraId="62EEF04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0384815A"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In the above example, we have created a class named </w:t>
      </w:r>
      <w:r>
        <w:rPr>
          <w:rStyle w:val="HTMLVariable"/>
          <w:rFonts w:ascii="Inconsolata" w:hAnsi="Inconsolata" w:cs="Arial"/>
          <w:i w:val="0"/>
          <w:iCs w:val="0"/>
          <w:sz w:val="21"/>
          <w:szCs w:val="21"/>
          <w:bdr w:val="single" w:sz="6" w:space="0" w:color="D3DCE6" w:frame="1"/>
        </w:rPr>
        <w:t>Pattern</w:t>
      </w:r>
      <w:r>
        <w:rPr>
          <w:rFonts w:ascii="Arial" w:hAnsi="Arial" w:cs="Arial"/>
          <w:sz w:val="27"/>
          <w:szCs w:val="27"/>
        </w:rPr>
        <w:t>. The class contains a method named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that is overloaded.</w:t>
      </w:r>
    </w:p>
    <w:p w14:paraId="0D631DF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2E8105B0"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TMLCode"/>
          <w:rFonts w:ascii="Inconsolata" w:hAnsi="Inconsolata"/>
          <w:color w:val="D3D3D3"/>
          <w:sz w:val="21"/>
          <w:szCs w:val="21"/>
          <w:bdr w:val="none" w:sz="0" w:space="0" w:color="auto" w:frame="1"/>
          <w:shd w:val="clear" w:color="auto" w:fill="383B40"/>
        </w:rPr>
        <w:t>) {...}</w:t>
      </w:r>
    </w:p>
    <w:p w14:paraId="26C407E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9710AE1"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10BB364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TMLCode"/>
          <w:rFonts w:ascii="Inconsolata" w:hAnsi="Inconsolata"/>
          <w:color w:val="D3D3D3"/>
          <w:sz w:val="21"/>
          <w:szCs w:val="21"/>
          <w:bdr w:val="none" w:sz="0" w:space="0" w:color="auto" w:frame="1"/>
          <w:shd w:val="clear" w:color="auto" w:fill="383B40"/>
        </w:rPr>
        <w:t>display(</w:t>
      </w:r>
      <w:proofErr w:type="gramEnd"/>
      <w:r>
        <w:rPr>
          <w:rStyle w:val="hljs-keyword"/>
          <w:rFonts w:ascii="Inconsolata" w:hAnsi="Inconsolata"/>
          <w:color w:val="C678DD"/>
          <w:sz w:val="21"/>
          <w:szCs w:val="21"/>
          <w:bdr w:val="none" w:sz="0" w:space="0" w:color="auto" w:frame="1"/>
          <w:shd w:val="clear" w:color="auto" w:fill="383B40"/>
        </w:rPr>
        <w:t>char</w:t>
      </w:r>
      <w:r>
        <w:rPr>
          <w:rStyle w:val="HTMLCode"/>
          <w:rFonts w:ascii="Inconsolata" w:hAnsi="Inconsolata"/>
          <w:color w:val="D3D3D3"/>
          <w:sz w:val="21"/>
          <w:szCs w:val="21"/>
          <w:bdr w:val="none" w:sz="0" w:space="0" w:color="auto" w:frame="1"/>
          <w:shd w:val="clear" w:color="auto" w:fill="383B40"/>
        </w:rPr>
        <w:t xml:space="preserve"> symbol) {...}</w:t>
      </w:r>
    </w:p>
    <w:p w14:paraId="791E01C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the main function of </w:t>
      </w:r>
      <w:proofErr w:type="gramStart"/>
      <w:r>
        <w:rPr>
          <w:rStyle w:val="HTMLCode"/>
          <w:rFonts w:ascii="Inconsolata" w:hAnsi="Inconsolata"/>
          <w:sz w:val="21"/>
          <w:szCs w:val="21"/>
          <w:bdr w:val="single" w:sz="6" w:space="0" w:color="D3DCE6" w:frame="1"/>
        </w:rPr>
        <w:t>display(</w:t>
      </w:r>
      <w:proofErr w:type="gramEnd"/>
      <w:r>
        <w:rPr>
          <w:rStyle w:val="HTMLCode"/>
          <w:rFonts w:ascii="Inconsolata" w:hAnsi="Inconsolata"/>
          <w:sz w:val="21"/>
          <w:szCs w:val="21"/>
          <w:bdr w:val="single" w:sz="6" w:space="0" w:color="D3DCE6" w:frame="1"/>
        </w:rPr>
        <w:t>)</w:t>
      </w:r>
      <w:r>
        <w:rPr>
          <w:rFonts w:ascii="Arial" w:hAnsi="Arial" w:cs="Arial"/>
          <w:sz w:val="27"/>
          <w:szCs w:val="27"/>
        </w:rPr>
        <w:t> is to print the pattern. However, based on the arguments passed, the method is performing different operations:</w:t>
      </w:r>
    </w:p>
    <w:p w14:paraId="0F373425"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a pattern of </w:t>
      </w:r>
      <w:r>
        <w:rPr>
          <w:rStyle w:val="HTMLCode"/>
          <w:rFonts w:ascii="Inconsolata" w:eastAsiaTheme="minorHAnsi" w:hAnsi="Inconsolata"/>
          <w:sz w:val="21"/>
          <w:szCs w:val="21"/>
          <w:bdr w:val="single" w:sz="6" w:space="0" w:color="D3DCE6" w:frame="1"/>
        </w:rPr>
        <w:t>*</w:t>
      </w:r>
      <w:r>
        <w:rPr>
          <w:rFonts w:ascii="Arial" w:hAnsi="Arial" w:cs="Arial"/>
          <w:sz w:val="27"/>
          <w:szCs w:val="27"/>
        </w:rPr>
        <w:t>, if no argument is passed or</w:t>
      </w:r>
    </w:p>
    <w:p w14:paraId="53D824DD" w14:textId="77777777" w:rsidR="009158C4" w:rsidRDefault="009158C4" w:rsidP="009158C4">
      <w:pPr>
        <w:numPr>
          <w:ilvl w:val="0"/>
          <w:numId w:val="88"/>
        </w:numPr>
        <w:shd w:val="clear" w:color="auto" w:fill="F9FAFC"/>
        <w:spacing w:after="0" w:line="450" w:lineRule="atLeast"/>
        <w:rPr>
          <w:rFonts w:ascii="Arial" w:hAnsi="Arial" w:cs="Arial"/>
          <w:sz w:val="27"/>
          <w:szCs w:val="27"/>
        </w:rPr>
      </w:pPr>
      <w:r>
        <w:rPr>
          <w:rFonts w:ascii="Arial" w:hAnsi="Arial" w:cs="Arial"/>
          <w:sz w:val="27"/>
          <w:szCs w:val="27"/>
        </w:rPr>
        <w:t>prints pattern of the parameter, if a single </w:t>
      </w:r>
      <w:r>
        <w:rPr>
          <w:rStyle w:val="HTMLCode"/>
          <w:rFonts w:ascii="Inconsolata" w:eastAsiaTheme="minorHAnsi" w:hAnsi="Inconsolata"/>
          <w:sz w:val="21"/>
          <w:szCs w:val="21"/>
          <w:bdr w:val="single" w:sz="6" w:space="0" w:color="D3DCE6" w:frame="1"/>
        </w:rPr>
        <w:t>char</w:t>
      </w:r>
      <w:r>
        <w:rPr>
          <w:rFonts w:ascii="Arial" w:hAnsi="Arial" w:cs="Arial"/>
          <w:sz w:val="27"/>
          <w:szCs w:val="27"/>
        </w:rPr>
        <w:t> type argument is passed.</w:t>
      </w:r>
    </w:p>
    <w:p w14:paraId="260B1FAF"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The method that is called is determined by the compiler. Hence, it is also known as compile-time polymorphism.</w:t>
      </w:r>
    </w:p>
    <w:p w14:paraId="13CB378C" w14:textId="77777777" w:rsidR="009158C4" w:rsidRDefault="00000000" w:rsidP="009158C4">
      <w:pPr>
        <w:spacing w:before="600" w:after="600"/>
        <w:rPr>
          <w:rFonts w:ascii="Times New Roman" w:hAnsi="Times New Roman" w:cs="Times New Roman"/>
          <w:sz w:val="24"/>
          <w:szCs w:val="24"/>
        </w:rPr>
      </w:pPr>
      <w:r>
        <w:pict w14:anchorId="095E93F8">
          <v:rect id="_x0000_i1082" style="width:0;height:0" o:hralign="center" o:hrstd="t" o:hrnoshade="t" o:hr="t" fillcolor="#25265e" stroked="f"/>
        </w:pict>
      </w:r>
    </w:p>
    <w:p w14:paraId="761EA775" w14:textId="77777777"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3. Java Operator Overloading</w:t>
      </w:r>
    </w:p>
    <w:p w14:paraId="110B3D26"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Some operators in Java behave differently with different operands. For example,</w:t>
      </w:r>
    </w:p>
    <w:p w14:paraId="7735A83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Style w:val="HTMLCode"/>
          <w:rFonts w:ascii="Inconsolata" w:eastAsiaTheme="minorHAnsi" w:hAnsi="Inconsolata"/>
          <w:sz w:val="21"/>
          <w:szCs w:val="21"/>
          <w:bdr w:val="single" w:sz="6" w:space="0" w:color="D3DCE6" w:frame="1"/>
        </w:rPr>
        <w:t>+</w:t>
      </w:r>
      <w:r>
        <w:rPr>
          <w:rFonts w:ascii="Arial" w:hAnsi="Arial" w:cs="Arial"/>
          <w:sz w:val="27"/>
          <w:szCs w:val="27"/>
        </w:rPr>
        <w:t> operator is overloaded to perform numeric addition as well as string concatenation, and</w:t>
      </w:r>
    </w:p>
    <w:p w14:paraId="6082C514" w14:textId="77777777" w:rsidR="009158C4" w:rsidRDefault="009158C4" w:rsidP="009158C4">
      <w:pPr>
        <w:numPr>
          <w:ilvl w:val="0"/>
          <w:numId w:val="89"/>
        </w:numPr>
        <w:shd w:val="clear" w:color="auto" w:fill="F9FAFC"/>
        <w:spacing w:after="0" w:line="450" w:lineRule="atLeast"/>
        <w:rPr>
          <w:rFonts w:ascii="Arial" w:hAnsi="Arial" w:cs="Arial"/>
          <w:sz w:val="27"/>
          <w:szCs w:val="27"/>
        </w:rPr>
      </w:pPr>
      <w:r>
        <w:rPr>
          <w:rFonts w:ascii="Arial" w:hAnsi="Arial" w:cs="Arial"/>
          <w:sz w:val="27"/>
          <w:szCs w:val="27"/>
        </w:rPr>
        <w:t>operators like </w:t>
      </w:r>
      <w:r>
        <w:rPr>
          <w:rStyle w:val="HTMLCode"/>
          <w:rFonts w:ascii="Inconsolata" w:eastAsiaTheme="minorHAnsi" w:hAnsi="Inconsolata"/>
          <w:sz w:val="21"/>
          <w:szCs w:val="21"/>
          <w:bdr w:val="single" w:sz="6" w:space="0" w:color="D3DCE6" w:frame="1"/>
        </w:rPr>
        <w:t>&amp;</w:t>
      </w:r>
      <w:r>
        <w:rPr>
          <w:rFonts w:ascii="Arial" w:hAnsi="Arial" w:cs="Arial"/>
          <w:sz w:val="27"/>
          <w:szCs w:val="27"/>
        </w:rPr>
        <w:t>, </w:t>
      </w:r>
      <w:r>
        <w:rPr>
          <w:rStyle w:val="HTMLCode"/>
          <w:rFonts w:ascii="Inconsolata" w:eastAsiaTheme="minorHAnsi" w:hAnsi="Inconsolata"/>
          <w:sz w:val="21"/>
          <w:szCs w:val="21"/>
          <w:bdr w:val="single" w:sz="6" w:space="0" w:color="D3DCE6" w:frame="1"/>
        </w:rPr>
        <w:t>|</w:t>
      </w:r>
      <w:r>
        <w:rPr>
          <w:rFonts w:ascii="Arial" w:hAnsi="Arial" w:cs="Arial"/>
          <w:sz w:val="27"/>
          <w:szCs w:val="27"/>
        </w:rPr>
        <w:t xml:space="preserve">, </w:t>
      </w:r>
      <w:proofErr w:type="gramStart"/>
      <w:r>
        <w:rPr>
          <w:rFonts w:ascii="Arial" w:hAnsi="Arial" w:cs="Arial"/>
          <w:sz w:val="27"/>
          <w:szCs w:val="27"/>
        </w:rPr>
        <w:t>and </w:t>
      </w:r>
      <w:r>
        <w:rPr>
          <w:rStyle w:val="HTMLCode"/>
          <w:rFonts w:ascii="Inconsolata" w:eastAsiaTheme="minorHAnsi" w:hAnsi="Inconsolata"/>
          <w:sz w:val="21"/>
          <w:szCs w:val="21"/>
          <w:bdr w:val="single" w:sz="6" w:space="0" w:color="D3DCE6" w:frame="1"/>
        </w:rPr>
        <w:t>!</w:t>
      </w:r>
      <w:proofErr w:type="gramEnd"/>
      <w:r>
        <w:rPr>
          <w:rFonts w:ascii="Arial" w:hAnsi="Arial" w:cs="Arial"/>
          <w:sz w:val="27"/>
          <w:szCs w:val="27"/>
        </w:rPr>
        <w:t> are overloaded for logical and bitwise operations.</w:t>
      </w:r>
    </w:p>
    <w:p w14:paraId="13CF8994"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Let's see how we can achieve polymorphism using operator overloading.</w:t>
      </w:r>
    </w:p>
    <w:p w14:paraId="1BDDA92B"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w:t>
      </w:r>
      <w:r>
        <w:rPr>
          <w:rFonts w:ascii="Arial" w:hAnsi="Arial" w:cs="Arial"/>
          <w:sz w:val="27"/>
          <w:szCs w:val="27"/>
        </w:rPr>
        <w:t> operator is used to add two entities. However, in Java, the </w:t>
      </w:r>
      <w:r>
        <w:rPr>
          <w:rStyle w:val="HTMLCode"/>
          <w:rFonts w:ascii="Inconsolata" w:hAnsi="Inconsolata"/>
          <w:sz w:val="21"/>
          <w:szCs w:val="21"/>
          <w:bdr w:val="single" w:sz="6" w:space="0" w:color="D3DCE6" w:frame="1"/>
        </w:rPr>
        <w:t>+</w:t>
      </w:r>
      <w:r>
        <w:rPr>
          <w:rFonts w:ascii="Arial" w:hAnsi="Arial" w:cs="Arial"/>
          <w:sz w:val="27"/>
          <w:szCs w:val="27"/>
        </w:rPr>
        <w:t> operator performs two operations.</w:t>
      </w:r>
    </w:p>
    <w:p w14:paraId="21AF8527"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lastRenderedPageBreak/>
        <w:t>1. When </w:t>
      </w:r>
      <w:r>
        <w:rPr>
          <w:rStyle w:val="HTMLCode"/>
          <w:rFonts w:ascii="Inconsolata" w:hAnsi="Inconsolata"/>
          <w:sz w:val="21"/>
          <w:szCs w:val="21"/>
          <w:bdr w:val="single" w:sz="6" w:space="0" w:color="D3DCE6" w:frame="1"/>
        </w:rPr>
        <w:t>+</w:t>
      </w:r>
      <w:r>
        <w:rPr>
          <w:rFonts w:ascii="Arial" w:hAnsi="Arial" w:cs="Arial"/>
          <w:sz w:val="27"/>
          <w:szCs w:val="27"/>
        </w:rPr>
        <w:t> is used with numbers (integers and floating-point numbers), it performs mathematical addition. For example,</w:t>
      </w:r>
    </w:p>
    <w:p w14:paraId="6593FB4A"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791C22B7"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hAnsi="Inconsolata"/>
          <w:color w:val="D3D3D3"/>
          <w:sz w:val="21"/>
          <w:szCs w:val="21"/>
          <w:bdr w:val="none" w:sz="0" w:space="0" w:color="auto" w:frame="1"/>
          <w:shd w:val="clear" w:color="auto" w:fill="383B40"/>
        </w:rPr>
        <w:t>;</w:t>
      </w:r>
    </w:p>
    <w:p w14:paraId="476CC8B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5C95E8"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01EFAA1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keyword"/>
          <w:rFonts w:ascii="Inconsolata" w:hAnsi="Inconsolata"/>
          <w:color w:val="C678DD"/>
          <w:sz w:val="21"/>
          <w:szCs w:val="21"/>
          <w:bdr w:val="none" w:sz="0" w:space="0" w:color="auto" w:frame="1"/>
          <w:shd w:val="clear" w:color="auto" w:fill="383B40"/>
        </w:rPr>
        <w:t>int</w:t>
      </w:r>
      <w:r>
        <w:rPr>
          <w:rStyle w:val="HTMLCode"/>
          <w:rFonts w:ascii="Inconsolata" w:hAnsi="Inconsolata"/>
          <w:color w:val="D3D3D3"/>
          <w:sz w:val="21"/>
          <w:szCs w:val="21"/>
          <w:bdr w:val="none" w:sz="0" w:space="0" w:color="auto" w:frame="1"/>
          <w:shd w:val="clear" w:color="auto" w:fill="383B40"/>
        </w:rPr>
        <w:t xml:space="preserve"> sum = a + </w:t>
      </w:r>
      <w:proofErr w:type="gramStart"/>
      <w:r>
        <w:rPr>
          <w:rStyle w:val="HTMLCode"/>
          <w:rFonts w:ascii="Inconsolata" w:hAnsi="Inconsolata"/>
          <w:color w:val="D3D3D3"/>
          <w:sz w:val="21"/>
          <w:szCs w:val="21"/>
          <w:bdr w:val="none" w:sz="0" w:space="0" w:color="auto" w:frame="1"/>
          <w:shd w:val="clear" w:color="auto" w:fill="383B40"/>
        </w:rPr>
        <w:t xml:space="preserve">b;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11</w:t>
      </w:r>
    </w:p>
    <w:p w14:paraId="625C1E4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2. When we use the </w:t>
      </w:r>
      <w:r>
        <w:rPr>
          <w:rStyle w:val="HTMLCode"/>
          <w:rFonts w:ascii="Inconsolata" w:hAnsi="Inconsolata"/>
          <w:sz w:val="21"/>
          <w:szCs w:val="21"/>
          <w:bdr w:val="single" w:sz="6" w:space="0" w:color="D3DCE6" w:frame="1"/>
        </w:rPr>
        <w:t>+</w:t>
      </w:r>
      <w:r>
        <w:rPr>
          <w:rFonts w:ascii="Arial" w:hAnsi="Arial" w:cs="Arial"/>
          <w:sz w:val="27"/>
          <w:szCs w:val="27"/>
        </w:rPr>
        <w:t> operator with strings, it will perform string concatenation (join two strings). For example,</w:t>
      </w:r>
    </w:p>
    <w:p w14:paraId="030243F2"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hAnsi="Inconsolata"/>
          <w:color w:val="D3D3D3"/>
          <w:sz w:val="21"/>
          <w:szCs w:val="21"/>
          <w:bdr w:val="none" w:sz="0" w:space="0" w:color="auto" w:frame="1"/>
          <w:shd w:val="clear" w:color="auto" w:fill="383B40"/>
        </w:rPr>
        <w:t>;</w:t>
      </w:r>
    </w:p>
    <w:p w14:paraId="08F53D3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hAnsi="Inconsolata"/>
          <w:color w:val="D3D3D3"/>
          <w:sz w:val="21"/>
          <w:szCs w:val="21"/>
          <w:bdr w:val="none" w:sz="0" w:space="0" w:color="auto" w:frame="1"/>
          <w:shd w:val="clear" w:color="auto" w:fill="383B40"/>
        </w:rPr>
        <w:t>;</w:t>
      </w:r>
    </w:p>
    <w:p w14:paraId="433AE19E"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4EE4B6C"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04D04169"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name = first + </w:t>
      </w:r>
      <w:proofErr w:type="gramStart"/>
      <w:r>
        <w:rPr>
          <w:rStyle w:val="HTMLCode"/>
          <w:rFonts w:ascii="Inconsolata" w:hAnsi="Inconsolata"/>
          <w:color w:val="D3D3D3"/>
          <w:sz w:val="21"/>
          <w:szCs w:val="21"/>
          <w:bdr w:val="none" w:sz="0" w:space="0" w:color="auto" w:frame="1"/>
          <w:shd w:val="clear" w:color="auto" w:fill="383B40"/>
        </w:rPr>
        <w:t xml:space="preserve">second;  </w:t>
      </w:r>
      <w:r>
        <w:rPr>
          <w:rStyle w:val="hljs-comment"/>
          <w:rFonts w:ascii="Inconsolata" w:hAnsi="Inconsolata"/>
          <w:color w:val="FFDDBE"/>
          <w:sz w:val="21"/>
          <w:szCs w:val="21"/>
          <w:bdr w:val="none" w:sz="0" w:space="0" w:color="auto" w:frame="1"/>
          <w:shd w:val="clear" w:color="auto" w:fill="383B40"/>
        </w:rPr>
        <w:t>/</w:t>
      </w:r>
      <w:proofErr w:type="gramEnd"/>
      <w:r>
        <w:rPr>
          <w:rStyle w:val="hljs-comment"/>
          <w:rFonts w:ascii="Inconsolata" w:hAnsi="Inconsolata"/>
          <w:color w:val="FFDDBE"/>
          <w:sz w:val="21"/>
          <w:szCs w:val="21"/>
          <w:bdr w:val="none" w:sz="0" w:space="0" w:color="auto" w:frame="1"/>
          <w:shd w:val="clear" w:color="auto" w:fill="383B40"/>
        </w:rPr>
        <w:t>/ Output = Java Programming</w:t>
      </w:r>
    </w:p>
    <w:p w14:paraId="4469FE16"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Here, we can see that the </w:t>
      </w:r>
      <w:r>
        <w:rPr>
          <w:rStyle w:val="HTMLCode"/>
          <w:rFonts w:ascii="Inconsolata" w:hAnsi="Inconsolata"/>
          <w:sz w:val="21"/>
          <w:szCs w:val="21"/>
          <w:bdr w:val="single" w:sz="6" w:space="0" w:color="D3DCE6" w:frame="1"/>
        </w:rPr>
        <w:t>+</w:t>
      </w:r>
      <w:r>
        <w:rPr>
          <w:rFonts w:ascii="Arial" w:hAnsi="Arial" w:cs="Arial"/>
          <w:sz w:val="27"/>
          <w:szCs w:val="27"/>
        </w:rPr>
        <w:t> operator is overloaded in Java to perform two operations: </w:t>
      </w:r>
      <w:r>
        <w:rPr>
          <w:rStyle w:val="Strong"/>
          <w:rFonts w:ascii="Arial" w:hAnsi="Arial" w:cs="Arial"/>
          <w:sz w:val="27"/>
          <w:szCs w:val="27"/>
        </w:rPr>
        <w:t>addition</w:t>
      </w:r>
      <w:r>
        <w:rPr>
          <w:rFonts w:ascii="Arial" w:hAnsi="Arial" w:cs="Arial"/>
          <w:sz w:val="27"/>
          <w:szCs w:val="27"/>
        </w:rPr>
        <w:t> and </w:t>
      </w:r>
      <w:r>
        <w:rPr>
          <w:rStyle w:val="Strong"/>
          <w:rFonts w:ascii="Arial" w:hAnsi="Arial" w:cs="Arial"/>
          <w:sz w:val="27"/>
          <w:szCs w:val="27"/>
        </w:rPr>
        <w:t>concatenation</w:t>
      </w:r>
      <w:r>
        <w:rPr>
          <w:rFonts w:ascii="Arial" w:hAnsi="Arial" w:cs="Arial"/>
          <w:sz w:val="27"/>
          <w:szCs w:val="27"/>
        </w:rPr>
        <w:t>.</w:t>
      </w:r>
    </w:p>
    <w:p w14:paraId="31455A86" w14:textId="77777777" w:rsidR="009158C4" w:rsidRDefault="009158C4" w:rsidP="009158C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In languages like C++, we can define operators to work differently for different operands. However, Java doesn't support user-defined operator overloading.</w:t>
      </w:r>
    </w:p>
    <w:p w14:paraId="4CAE99ED" w14:textId="77777777" w:rsidR="009158C4" w:rsidRDefault="00000000" w:rsidP="009158C4">
      <w:pPr>
        <w:spacing w:before="600" w:after="600"/>
        <w:rPr>
          <w:rFonts w:ascii="Times New Roman" w:hAnsi="Times New Roman" w:cs="Times New Roman"/>
          <w:sz w:val="24"/>
          <w:szCs w:val="24"/>
        </w:rPr>
      </w:pPr>
      <w:r>
        <w:pict w14:anchorId="0C5F4339">
          <v:rect id="_x0000_i1083" style="width:0;height:0" o:hralign="center" o:hrstd="t" o:hrnoshade="t" o:hr="t" fillcolor="#25265e" stroked="f"/>
        </w:pict>
      </w:r>
    </w:p>
    <w:p w14:paraId="6153EB5E" w14:textId="2B388595" w:rsidR="009158C4" w:rsidRDefault="009158C4" w:rsidP="009158C4">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Polymorphic Variables</w:t>
      </w:r>
      <w:r w:rsidR="00493F2F">
        <w:rPr>
          <w:rFonts w:ascii="Arial" w:hAnsi="Arial" w:cs="Arial"/>
          <w:color w:val="25265E"/>
        </w:rPr>
        <w:t>:</w:t>
      </w:r>
    </w:p>
    <w:p w14:paraId="32697EF8" w14:textId="6621EE76" w:rsidR="00493F2F" w:rsidRDefault="00493F2F" w:rsidP="009158C4">
      <w:pPr>
        <w:pStyle w:val="Heading2"/>
        <w:shd w:val="clear" w:color="auto" w:fill="F9FAFC"/>
        <w:spacing w:before="0" w:beforeAutospacing="0" w:after="180" w:afterAutospacing="0" w:line="540" w:lineRule="atLeast"/>
        <w:rPr>
          <w:rFonts w:ascii="Arial" w:hAnsi="Arial" w:cs="Arial"/>
          <w:color w:val="25265E"/>
        </w:rPr>
      </w:pPr>
      <w:r>
        <w:rPr>
          <w:rFonts w:ascii="Source Sans Pro" w:hAnsi="Source Sans Pro"/>
          <w:color w:val="222222"/>
          <w:sz w:val="27"/>
          <w:szCs w:val="27"/>
          <w:shd w:val="clear" w:color="auto" w:fill="FFFFFF"/>
        </w:rPr>
        <w:t>A reference variable of the super class can refer to a sub class object</w:t>
      </w:r>
    </w:p>
    <w:p w14:paraId="6B795FE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variable is called polymorphic if it refers to different values under different conditions.</w:t>
      </w:r>
    </w:p>
    <w:p w14:paraId="2A61B45B" w14:textId="77777777" w:rsidR="009158C4" w:rsidRDefault="009158C4" w:rsidP="009158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 xml:space="preserve">Object variables (instance variables) represent the </w:t>
      </w:r>
      <w:proofErr w:type="spellStart"/>
      <w:r>
        <w:rPr>
          <w:rFonts w:ascii="Arial" w:hAnsi="Arial" w:cs="Arial"/>
          <w:sz w:val="27"/>
          <w:szCs w:val="27"/>
        </w:rPr>
        <w:t>behavior</w:t>
      </w:r>
      <w:proofErr w:type="spellEnd"/>
      <w:r>
        <w:rPr>
          <w:rFonts w:ascii="Arial" w:hAnsi="Arial" w:cs="Arial"/>
          <w:sz w:val="27"/>
          <w:szCs w:val="27"/>
        </w:rPr>
        <w:t xml:space="preserve"> of polymorphic variables in Java. It is because object variables of a class can refer to objects of its class as well as objects of its subclasses.</w:t>
      </w:r>
    </w:p>
    <w:p w14:paraId="0150D5D0" w14:textId="77777777" w:rsidR="009158C4" w:rsidRDefault="009158C4" w:rsidP="009158C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 Polymorphic Variables</w:t>
      </w:r>
    </w:p>
    <w:p w14:paraId="15273C5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D43B7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49E8FD9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hAnsi="Inconsolata"/>
          <w:color w:val="D3D3D3"/>
          <w:sz w:val="21"/>
          <w:szCs w:val="21"/>
          <w:bdr w:val="none" w:sz="0" w:space="0" w:color="auto" w:frame="1"/>
          <w:shd w:val="clear" w:color="auto" w:fill="383B40"/>
        </w:rPr>
        <w:t>);</w:t>
      </w:r>
    </w:p>
    <w:p w14:paraId="0A552E0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00D2E20A"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5364EE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7F7DF9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hAnsi="Inconsolata"/>
          <w:color w:val="E6C07B"/>
          <w:sz w:val="21"/>
          <w:szCs w:val="21"/>
          <w:bdr w:val="none" w:sz="0" w:space="0" w:color="auto" w:frame="1"/>
          <w:shd w:val="clear" w:color="auto" w:fill="383B40"/>
        </w:rPr>
        <w:t>ProgrammingLanguage</w:t>
      </w:r>
      <w:proofErr w:type="spellEnd"/>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1EE2BCBD"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7B6F5E4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7A80856F"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System.out.println</w:t>
      </w:r>
      <w:proofErr w:type="spellEnd"/>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hAnsi="Inconsolata"/>
          <w:color w:val="D3D3D3"/>
          <w:sz w:val="21"/>
          <w:szCs w:val="21"/>
          <w:bdr w:val="none" w:sz="0" w:space="0" w:color="auto" w:frame="1"/>
          <w:shd w:val="clear" w:color="auto" w:fill="383B40"/>
        </w:rPr>
        <w:t>);</w:t>
      </w:r>
    </w:p>
    <w:p w14:paraId="2F8BE3A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4A8EF3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FED9BE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98374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230B66F7"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proofErr w:type="gramStart"/>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w:t>
      </w:r>
      <w:proofErr w:type="gramEnd"/>
      <w:r>
        <w:rPr>
          <w:rStyle w:val="hljs-params"/>
          <w:rFonts w:ascii="Inconsolata" w:hAnsi="Inconsolata"/>
          <w:color w:val="D3D3D3"/>
          <w:sz w:val="21"/>
          <w:szCs w:val="21"/>
          <w:bdr w:val="none" w:sz="0" w:space="0" w:color="auto" w:frame="1"/>
          <w:shd w:val="clear" w:color="auto" w:fill="383B40"/>
        </w:rPr>
        <w:t xml:space="preserve">String[] </w:t>
      </w:r>
      <w:proofErr w:type="spellStart"/>
      <w:r>
        <w:rPr>
          <w:rStyle w:val="hljs-params"/>
          <w:rFonts w:ascii="Inconsolata" w:hAnsi="Inconsolata"/>
          <w:color w:val="D3D3D3"/>
          <w:sz w:val="21"/>
          <w:szCs w:val="21"/>
          <w:bdr w:val="none" w:sz="0" w:space="0" w:color="auto" w:frame="1"/>
          <w:shd w:val="clear" w:color="auto" w:fill="383B40"/>
        </w:rPr>
        <w:t>args</w:t>
      </w:r>
      <w:proofErr w:type="spellEnd"/>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w:t>
      </w:r>
    </w:p>
    <w:p w14:paraId="0779DC10"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8FC0C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877AD2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 xml:space="preserve"> pl;</w:t>
      </w:r>
    </w:p>
    <w:p w14:paraId="123A0B7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D739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xml:space="preserve">// create object of </w:t>
      </w:r>
      <w:proofErr w:type="spellStart"/>
      <w:r>
        <w:rPr>
          <w:rStyle w:val="hljs-comment"/>
          <w:rFonts w:ascii="Inconsolata" w:hAnsi="Inconsolata"/>
          <w:color w:val="FFDDBE"/>
          <w:sz w:val="21"/>
          <w:szCs w:val="21"/>
          <w:bdr w:val="none" w:sz="0" w:space="0" w:color="auto" w:frame="1"/>
          <w:shd w:val="clear" w:color="auto" w:fill="383B40"/>
        </w:rPr>
        <w:t>ProgrammingLanguage</w:t>
      </w:r>
      <w:proofErr w:type="spellEnd"/>
    </w:p>
    <w:p w14:paraId="76C62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ProgrammingLanguage</w:t>
      </w:r>
      <w:proofErr w:type="spellEnd"/>
      <w:r>
        <w:rPr>
          <w:rStyle w:val="HTMLCode"/>
          <w:rFonts w:ascii="Inconsolata" w:hAnsi="Inconsolata"/>
          <w:color w:val="D3D3D3"/>
          <w:sz w:val="21"/>
          <w:szCs w:val="21"/>
          <w:bdr w:val="none" w:sz="0" w:space="0" w:color="auto" w:frame="1"/>
          <w:shd w:val="clear" w:color="auto" w:fill="383B40"/>
        </w:rPr>
        <w:t>(</w:t>
      </w:r>
      <w:proofErr w:type="gramEnd"/>
      <w:r>
        <w:rPr>
          <w:rStyle w:val="HTMLCode"/>
          <w:rFonts w:ascii="Inconsolata" w:hAnsi="Inconsolata"/>
          <w:color w:val="D3D3D3"/>
          <w:sz w:val="21"/>
          <w:szCs w:val="21"/>
          <w:bdr w:val="none" w:sz="0" w:space="0" w:color="auto" w:frame="1"/>
          <w:shd w:val="clear" w:color="auto" w:fill="383B40"/>
        </w:rPr>
        <w:t>);</w:t>
      </w:r>
    </w:p>
    <w:p w14:paraId="2B344988"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0FF5BB74"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1250AD5"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651D8856"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pl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Java(</w:t>
      </w:r>
      <w:proofErr w:type="gramEnd"/>
      <w:r>
        <w:rPr>
          <w:rStyle w:val="HTMLCode"/>
          <w:rFonts w:ascii="Inconsolata" w:hAnsi="Inconsolata"/>
          <w:color w:val="D3D3D3"/>
          <w:sz w:val="21"/>
          <w:szCs w:val="21"/>
          <w:bdr w:val="none" w:sz="0" w:space="0" w:color="auto" w:frame="1"/>
          <w:shd w:val="clear" w:color="auto" w:fill="383B40"/>
        </w:rPr>
        <w:t>);</w:t>
      </w:r>
    </w:p>
    <w:p w14:paraId="390427DB"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proofErr w:type="gramStart"/>
      <w:r>
        <w:rPr>
          <w:rStyle w:val="HTMLCode"/>
          <w:rFonts w:ascii="Inconsolata" w:hAnsi="Inconsolata"/>
          <w:color w:val="D3D3D3"/>
          <w:sz w:val="21"/>
          <w:szCs w:val="21"/>
          <w:bdr w:val="none" w:sz="0" w:space="0" w:color="auto" w:frame="1"/>
          <w:shd w:val="clear" w:color="auto" w:fill="383B40"/>
        </w:rPr>
        <w:t>pl.display</w:t>
      </w:r>
      <w:proofErr w:type="spellEnd"/>
      <w:proofErr w:type="gramEnd"/>
      <w:r>
        <w:rPr>
          <w:rStyle w:val="HTMLCode"/>
          <w:rFonts w:ascii="Inconsolata" w:hAnsi="Inconsolata"/>
          <w:color w:val="D3D3D3"/>
          <w:sz w:val="21"/>
          <w:szCs w:val="21"/>
          <w:bdr w:val="none" w:sz="0" w:space="0" w:color="auto" w:frame="1"/>
          <w:shd w:val="clear" w:color="auto" w:fill="383B40"/>
        </w:rPr>
        <w:t>();</w:t>
      </w:r>
    </w:p>
    <w:p w14:paraId="6F79C383" w14:textId="77777777" w:rsidR="009158C4" w:rsidRDefault="009158C4" w:rsidP="009158C4">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
    <w:p w14:paraId="2D4E7951" w14:textId="77777777" w:rsidR="009158C4" w:rsidRDefault="009158C4" w:rsidP="009158C4">
      <w:pPr>
        <w:pStyle w:val="HTMLPreformatted"/>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690F4AA" w14:textId="77777777" w:rsidR="009158C4" w:rsidRDefault="00000000" w:rsidP="009158C4">
      <w:pPr>
        <w:shd w:val="clear" w:color="auto" w:fill="383B40"/>
        <w:rPr>
          <w:rFonts w:ascii="Arial" w:hAnsi="Arial" w:cs="Arial"/>
          <w:color w:val="25265E"/>
          <w:sz w:val="24"/>
          <w:szCs w:val="24"/>
        </w:rPr>
      </w:pPr>
      <w:hyperlink r:id="rId125" w:tgtFrame="_blank" w:history="1">
        <w:r w:rsidR="009158C4">
          <w:rPr>
            <w:rStyle w:val="Hyperlink"/>
            <w:rFonts w:ascii="Arial" w:hAnsi="Arial" w:cs="Arial"/>
            <w:color w:val="FFFFFF"/>
            <w:sz w:val="21"/>
            <w:szCs w:val="21"/>
          </w:rPr>
          <w:t>Run Code</w:t>
        </w:r>
      </w:hyperlink>
    </w:p>
    <w:p w14:paraId="7206E83C"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r>
        <w:rPr>
          <w:rFonts w:ascii="Arial" w:hAnsi="Arial" w:cs="Arial"/>
          <w:sz w:val="27"/>
          <w:szCs w:val="27"/>
        </w:rPr>
        <w:t>:</w:t>
      </w:r>
    </w:p>
    <w:p w14:paraId="0E0834C5"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6BDD1D7D" w14:textId="77777777" w:rsidR="009158C4" w:rsidRDefault="009158C4" w:rsidP="009158C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1CC13FE5" w14:textId="77777777" w:rsidR="009158C4" w:rsidRDefault="009158C4" w:rsidP="009158C4">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an object variable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 Here,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is a polymorphic variable. This is because,</w:t>
      </w:r>
    </w:p>
    <w:p w14:paraId="3CBCF4DB"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lastRenderedPageBreak/>
        <w:t>In statement </w:t>
      </w:r>
      <w:r>
        <w:rPr>
          <w:rStyle w:val="HTMLCode"/>
          <w:rFonts w:ascii="Inconsolata" w:eastAsiaTheme="minorHAnsi" w:hAnsi="Inconsolata"/>
          <w:sz w:val="21"/>
          <w:szCs w:val="21"/>
          <w:bdr w:val="single" w:sz="6" w:space="0" w:color="D3DCE6" w:frame="1"/>
        </w:rPr>
        <w:t xml:space="preserve">pl = new </w:t>
      </w:r>
      <w:proofErr w:type="spellStart"/>
      <w:proofErr w:type="gramStart"/>
      <w:r>
        <w:rPr>
          <w:rStyle w:val="HTMLCode"/>
          <w:rFonts w:ascii="Inconsolata" w:eastAsiaTheme="minorHAnsi" w:hAnsi="Inconsolata"/>
          <w:sz w:val="21"/>
          <w:szCs w:val="21"/>
          <w:bdr w:val="single" w:sz="6" w:space="0" w:color="D3DCE6" w:frame="1"/>
        </w:rPr>
        <w:t>ProgrammingLanguage</w:t>
      </w:r>
      <w:proofErr w:type="spellEnd"/>
      <w:r>
        <w:rPr>
          <w:rStyle w:val="HTMLCode"/>
          <w:rFonts w:ascii="Inconsolata" w:eastAsiaTheme="minorHAnsi" w:hAnsi="Inconsolata"/>
          <w:sz w:val="21"/>
          <w:szCs w:val="21"/>
          <w:bdr w:val="single" w:sz="6" w:space="0" w:color="D3DCE6" w:frame="1"/>
        </w:rPr>
        <w:t>(</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proofErr w:type="spellStart"/>
      <w:r>
        <w:rPr>
          <w:rStyle w:val="HTMLVariable"/>
          <w:rFonts w:ascii="Inconsolata" w:hAnsi="Inconsolata" w:cs="Arial"/>
          <w:i w:val="0"/>
          <w:iCs w:val="0"/>
          <w:sz w:val="21"/>
          <w:szCs w:val="21"/>
          <w:bdr w:val="single" w:sz="6" w:space="0" w:color="D3DCE6" w:frame="1"/>
        </w:rPr>
        <w:t>ProgrammingLanguage</w:t>
      </w:r>
      <w:proofErr w:type="spellEnd"/>
      <w:r>
        <w:rPr>
          <w:rFonts w:ascii="Arial" w:hAnsi="Arial" w:cs="Arial"/>
          <w:sz w:val="27"/>
          <w:szCs w:val="27"/>
        </w:rPr>
        <w:t> class.</w:t>
      </w:r>
    </w:p>
    <w:p w14:paraId="380A4608" w14:textId="77777777" w:rsidR="009158C4" w:rsidRDefault="009158C4" w:rsidP="009158C4">
      <w:pPr>
        <w:numPr>
          <w:ilvl w:val="0"/>
          <w:numId w:val="90"/>
        </w:numPr>
        <w:shd w:val="clear" w:color="auto" w:fill="F9FAFC"/>
        <w:spacing w:after="0" w:line="450" w:lineRule="atLeast"/>
        <w:rPr>
          <w:rFonts w:ascii="Arial" w:hAnsi="Arial" w:cs="Arial"/>
          <w:sz w:val="27"/>
          <w:szCs w:val="27"/>
        </w:rPr>
      </w:pPr>
      <w:r>
        <w:rPr>
          <w:rFonts w:ascii="Arial" w:hAnsi="Arial" w:cs="Arial"/>
          <w:sz w:val="27"/>
          <w:szCs w:val="27"/>
        </w:rPr>
        <w:t>And, in statement </w:t>
      </w:r>
      <w:r>
        <w:rPr>
          <w:rStyle w:val="HTMLCode"/>
          <w:rFonts w:ascii="Inconsolata" w:eastAsiaTheme="minorHAnsi" w:hAnsi="Inconsolata"/>
          <w:sz w:val="21"/>
          <w:szCs w:val="21"/>
          <w:bdr w:val="single" w:sz="6" w:space="0" w:color="D3DCE6" w:frame="1"/>
        </w:rPr>
        <w:t xml:space="preserve">pl = new </w:t>
      </w:r>
      <w:proofErr w:type="gramStart"/>
      <w:r>
        <w:rPr>
          <w:rStyle w:val="HTMLCode"/>
          <w:rFonts w:ascii="Inconsolata" w:eastAsiaTheme="minorHAnsi" w:hAnsi="Inconsolata"/>
          <w:sz w:val="21"/>
          <w:szCs w:val="21"/>
          <w:bdr w:val="single" w:sz="6" w:space="0" w:color="D3DCE6" w:frame="1"/>
        </w:rPr>
        <w:t>Java(</w:t>
      </w:r>
      <w:proofErr w:type="gramEnd"/>
      <w:r>
        <w:rPr>
          <w:rStyle w:val="HTMLCode"/>
          <w:rFonts w:ascii="Inconsolata" w:eastAsiaTheme="minorHAnsi" w:hAnsi="Inconsolata"/>
          <w:sz w:val="21"/>
          <w:szCs w:val="21"/>
          <w:bdr w:val="single" w:sz="6" w:space="0" w:color="D3DCE6" w:frame="1"/>
        </w:rPr>
        <w:t>)</w:t>
      </w:r>
      <w:r>
        <w:rPr>
          <w:rFonts w:ascii="Arial" w:hAnsi="Arial" w:cs="Arial"/>
          <w:sz w:val="27"/>
          <w:szCs w:val="27"/>
        </w:rPr>
        <w:t>, </w:t>
      </w:r>
      <w:r>
        <w:rPr>
          <w:rStyle w:val="HTMLVariable"/>
          <w:rFonts w:ascii="Inconsolata" w:hAnsi="Inconsolata" w:cs="Arial"/>
          <w:i w:val="0"/>
          <w:iCs w:val="0"/>
          <w:sz w:val="21"/>
          <w:szCs w:val="21"/>
          <w:bdr w:val="single" w:sz="6" w:space="0" w:color="D3DCE6" w:frame="1"/>
        </w:rPr>
        <w:t>pl</w:t>
      </w:r>
      <w:r>
        <w:rPr>
          <w:rFonts w:ascii="Arial" w:hAnsi="Arial" w:cs="Arial"/>
          <w:sz w:val="27"/>
          <w:szCs w:val="27"/>
        </w:rPr>
        <w:t> refer to the object of the </w:t>
      </w:r>
      <w:r>
        <w:rPr>
          <w:rStyle w:val="HTMLVariable"/>
          <w:rFonts w:ascii="Inconsolata" w:hAnsi="Inconsolata" w:cs="Arial"/>
          <w:i w:val="0"/>
          <w:iCs w:val="0"/>
          <w:sz w:val="21"/>
          <w:szCs w:val="21"/>
          <w:bdr w:val="single" w:sz="6" w:space="0" w:color="D3DCE6" w:frame="1"/>
        </w:rPr>
        <w:t>Java</w:t>
      </w:r>
      <w:r>
        <w:rPr>
          <w:rFonts w:ascii="Arial" w:hAnsi="Arial" w:cs="Arial"/>
          <w:sz w:val="27"/>
          <w:szCs w:val="27"/>
        </w:rPr>
        <w:t> class.</w:t>
      </w:r>
    </w:p>
    <w:p w14:paraId="6BED833C" w14:textId="077FD1DC" w:rsidR="00571579" w:rsidRDefault="00571579" w:rsidP="00EE6FFE">
      <w:pPr>
        <w:spacing w:before="375" w:after="375"/>
        <w:rPr>
          <w:rFonts w:cstheme="minorHAnsi"/>
          <w:sz w:val="24"/>
          <w:szCs w:val="24"/>
        </w:rPr>
      </w:pPr>
    </w:p>
    <w:p w14:paraId="4DA2A489" w14:textId="738EFDC6" w:rsidR="00493F2F" w:rsidRDefault="00493F2F" w:rsidP="00EE6FFE">
      <w:pPr>
        <w:spacing w:before="375" w:after="375"/>
        <w:rPr>
          <w:rFonts w:cstheme="minorHAnsi"/>
          <w:sz w:val="24"/>
          <w:szCs w:val="24"/>
        </w:rPr>
      </w:pPr>
    </w:p>
    <w:p w14:paraId="4FAA853F" w14:textId="5BC6A684" w:rsidR="00493F2F" w:rsidRDefault="00493F2F" w:rsidP="00EE6FFE">
      <w:pPr>
        <w:spacing w:before="375" w:after="375"/>
        <w:rPr>
          <w:rFonts w:cstheme="minorHAnsi"/>
          <w:sz w:val="24"/>
          <w:szCs w:val="24"/>
        </w:rPr>
      </w:pPr>
    </w:p>
    <w:p w14:paraId="2BC1933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have one parent class, ‘Account’ with function of deposit and withdraw. Account has 2 child classes</w:t>
      </w:r>
    </w:p>
    <w:p w14:paraId="3C3919E5"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operation of deposit and withdraw is same for Saving and Checking accounts. </w:t>
      </w: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the inherited methods from Account class will work.</w:t>
      </w:r>
    </w:p>
    <w:p w14:paraId="75A329A9" w14:textId="12D9CD03" w:rsidR="00493F2F" w:rsidRDefault="00493F2F" w:rsidP="00493F2F">
      <w:pPr>
        <w:shd w:val="clear" w:color="auto" w:fill="FFFFFF"/>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71AD6910" wp14:editId="72BE8AA5">
            <wp:extent cx="5458460" cy="2581275"/>
            <wp:effectExtent l="0" t="0" r="8890" b="9525"/>
            <wp:docPr id="38" name="Picture 38"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ava Polymorphism Example"/>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458460" cy="2581275"/>
                    </a:xfrm>
                    <a:prstGeom prst="rect">
                      <a:avLst/>
                    </a:prstGeom>
                    <a:noFill/>
                    <a:ln>
                      <a:noFill/>
                    </a:ln>
                  </pic:spPr>
                </pic:pic>
              </a:graphicData>
            </a:graphic>
          </wp:inline>
        </w:drawing>
      </w:r>
    </w:p>
    <w:p w14:paraId="0F823B39" w14:textId="77777777" w:rsidR="00493F2F" w:rsidRDefault="00493F2F" w:rsidP="00493F2F">
      <w:pPr>
        <w:pStyle w:val="imgcaption"/>
        <w:shd w:val="clear" w:color="auto" w:fill="FFFFFF"/>
        <w:spacing w:before="0" w:beforeAutospacing="0" w:after="0" w:afterAutospacing="0"/>
        <w:jc w:val="center"/>
        <w:rPr>
          <w:rFonts w:ascii="Source Sans Pro" w:hAnsi="Source Sans Pro"/>
          <w:color w:val="222222"/>
          <w:sz w:val="27"/>
          <w:szCs w:val="27"/>
        </w:rPr>
      </w:pPr>
      <w:r>
        <w:rPr>
          <w:rFonts w:ascii="Source Sans Pro" w:hAnsi="Source Sans Pro"/>
          <w:color w:val="222222"/>
          <w:sz w:val="27"/>
          <w:szCs w:val="27"/>
        </w:rPr>
        <w:t>Java Polymorphism Example</w:t>
      </w:r>
    </w:p>
    <w:p w14:paraId="1226B2E1" w14:textId="77777777" w:rsidR="00493F2F" w:rsidRDefault="00493F2F" w:rsidP="00493F2F">
      <w:pPr>
        <w:pStyle w:val="Heading3"/>
        <w:shd w:val="clear" w:color="auto" w:fill="FFFFFF"/>
        <w:spacing w:before="0" w:after="120" w:line="375" w:lineRule="atLeast"/>
        <w:rPr>
          <w:rFonts w:ascii="Source Sans Pro" w:hAnsi="Source Sans Pro"/>
          <w:color w:val="222222"/>
          <w:sz w:val="33"/>
          <w:szCs w:val="33"/>
        </w:rPr>
      </w:pPr>
      <w:bookmarkStart w:id="8" w:name="_Hlk115171624"/>
      <w:r>
        <w:rPr>
          <w:rFonts w:ascii="Source Sans Pro" w:hAnsi="Source Sans Pro"/>
          <w:color w:val="222222"/>
          <w:sz w:val="33"/>
          <w:szCs w:val="33"/>
        </w:rPr>
        <w:t>Change in Software Requirement</w:t>
      </w:r>
    </w:p>
    <w:bookmarkEnd w:id="8"/>
    <w:p w14:paraId="71A92BEA"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There is a change in the requirement specification, something that is so common in the software industry. You are supposed to add functionality privileged Banking Account with Overdraft Facility.</w:t>
      </w:r>
    </w:p>
    <w:p w14:paraId="0206A97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 background, overdraft is a facility where you can withdraw an amount more than available the balance in your account.</w:t>
      </w:r>
    </w:p>
    <w:p w14:paraId="54A02501"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So, withdraw method for privileged needs to implemented afresh. But you do not change the tested piece of code in Savings and Checking account. This is advantage of OOPS</w:t>
      </w:r>
    </w:p>
    <w:p w14:paraId="1EB86AFD" w14:textId="76E650FC"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4A47BBB" wp14:editId="26827C46">
            <wp:extent cx="5731510" cy="1789430"/>
            <wp:effectExtent l="0" t="0" r="2540" b="1270"/>
            <wp:docPr id="37" name="Picture 37"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ava Polymorphism Example"/>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23ED2B4D"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Step 1)</w:t>
      </w:r>
      <w:r>
        <w:rPr>
          <w:rFonts w:ascii="Source Sans Pro" w:hAnsi="Source Sans Pro"/>
          <w:color w:val="222222"/>
          <w:sz w:val="27"/>
          <w:szCs w:val="27"/>
        </w:rPr>
        <w:t> Such that when the “withdrawn” method for saving account is called a method from parent account class is executed</w:t>
      </w:r>
    </w:p>
    <w:p w14:paraId="5CA2F613" w14:textId="0C5C56F7"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52B8495" wp14:editId="25DF8E21">
            <wp:extent cx="5057140" cy="4782820"/>
            <wp:effectExtent l="0" t="0" r="0" b="0"/>
            <wp:docPr id="36" name="Picture 36"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ava Polymorphism Exampl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57140" cy="4782820"/>
                    </a:xfrm>
                    <a:prstGeom prst="rect">
                      <a:avLst/>
                    </a:prstGeom>
                    <a:noFill/>
                    <a:ln>
                      <a:noFill/>
                    </a:ln>
                  </pic:spPr>
                </pic:pic>
              </a:graphicData>
            </a:graphic>
          </wp:inline>
        </w:drawing>
      </w:r>
    </w:p>
    <w:p w14:paraId="72C70D38" w14:textId="77777777" w:rsidR="00493F2F" w:rsidRDefault="00493F2F" w:rsidP="00493F2F">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lastRenderedPageBreak/>
        <w:t>Step 2) </w:t>
      </w:r>
      <w:r>
        <w:rPr>
          <w:rFonts w:ascii="Source Sans Pro" w:hAnsi="Source Sans Pro"/>
          <w:color w:val="222222"/>
          <w:sz w:val="27"/>
          <w:szCs w:val="27"/>
        </w:rPr>
        <w:t>But when the “Withdraw” method for the privileged account (overdraft facility) is called withdraw method defined in the privileged class is executed. This is </w:t>
      </w:r>
      <w:r>
        <w:rPr>
          <w:rStyle w:val="Strong"/>
          <w:rFonts w:ascii="Source Sans Pro" w:eastAsiaTheme="majorEastAsia" w:hAnsi="Source Sans Pro"/>
          <w:color w:val="222222"/>
          <w:sz w:val="27"/>
          <w:szCs w:val="27"/>
        </w:rPr>
        <w:t>Polymorphism in OOPs.</w:t>
      </w:r>
    </w:p>
    <w:p w14:paraId="595300C6" w14:textId="01C66EBA" w:rsidR="00493F2F" w:rsidRDefault="00493F2F" w:rsidP="00493F2F">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18A2532" wp14:editId="5B485A8B">
            <wp:extent cx="5731510" cy="1859915"/>
            <wp:effectExtent l="0" t="0" r="2540" b="6985"/>
            <wp:docPr id="35" name="Picture 35" descr="Java Polymorphis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ava Polymorphism Example"/>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38AC35F1" w14:textId="71E48009" w:rsidR="00493F2F" w:rsidRDefault="00493F2F" w:rsidP="00493F2F">
      <w:pPr>
        <w:pStyle w:val="NormalWeb"/>
        <w:shd w:val="clear" w:color="auto" w:fill="FFFFFF"/>
        <w:spacing w:before="0" w:beforeAutospacing="0"/>
        <w:rPr>
          <w:rFonts w:ascii="Source Sans Pro" w:hAnsi="Source Sans Pro"/>
          <w:color w:val="222222"/>
          <w:sz w:val="27"/>
          <w:szCs w:val="27"/>
        </w:rPr>
      </w:pPr>
    </w:p>
    <w:p w14:paraId="6610E037" w14:textId="30767D11" w:rsidR="003E3848" w:rsidRDefault="003E3848" w:rsidP="00493F2F">
      <w:pPr>
        <w:pStyle w:val="NormalWeb"/>
        <w:shd w:val="clear" w:color="auto" w:fill="FFFFFF"/>
        <w:spacing w:before="0" w:beforeAutospacing="0"/>
        <w:rPr>
          <w:rFonts w:ascii="Source Sans Pro" w:hAnsi="Source Sans Pro"/>
          <w:color w:val="222222"/>
          <w:sz w:val="27"/>
          <w:szCs w:val="27"/>
        </w:rPr>
      </w:pPr>
    </w:p>
    <w:p w14:paraId="12EB65E1"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Method Overriding in Java</w:t>
      </w:r>
    </w:p>
    <w:p w14:paraId="6BB0145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Method Overriding is redefining a super class method in a sub class.</w:t>
      </w:r>
    </w:p>
    <w:p w14:paraId="5D09693B"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Rules for Method Overriding</w:t>
      </w:r>
    </w:p>
    <w:p w14:paraId="4D16E09D" w14:textId="77777777" w:rsidR="003E3848" w:rsidRDefault="003E3848" w:rsidP="003E3848">
      <w:pPr>
        <w:numPr>
          <w:ilvl w:val="0"/>
          <w:numId w:val="9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method signature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method name, parameter list and return type have to match exactly.</w:t>
      </w:r>
    </w:p>
    <w:p w14:paraId="01B3BB42" w14:textId="77777777" w:rsidR="003E3848" w:rsidRDefault="003E3848" w:rsidP="003E3848">
      <w:pPr>
        <w:numPr>
          <w:ilvl w:val="0"/>
          <w:numId w:val="9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The overridden method can widen the accessibility but not narrow it,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if it is private in the base class, the child class can make it public but not vice versa.</w:t>
      </w:r>
    </w:p>
    <w:p w14:paraId="67238CBF" w14:textId="0E73158D"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2708D58" wp14:editId="06F209EA">
            <wp:extent cx="5549900" cy="5106670"/>
            <wp:effectExtent l="0" t="0" r="0" b="0"/>
            <wp:docPr id="39" name="Picture 39" descr="Rules for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ules for Method Overriding in Jav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549900" cy="5106670"/>
                    </a:xfrm>
                    <a:prstGeom prst="rect">
                      <a:avLst/>
                    </a:prstGeom>
                    <a:noFill/>
                    <a:ln>
                      <a:noFill/>
                    </a:ln>
                  </pic:spPr>
                </pic:pic>
              </a:graphicData>
            </a:graphic>
          </wp:inline>
        </w:drawing>
      </w:r>
    </w:p>
    <w:p w14:paraId="59DB56F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Example</w:t>
      </w:r>
    </w:p>
    <w:p w14:paraId="4EA397C5"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Doctor{</w:t>
      </w:r>
      <w:proofErr w:type="gramEnd"/>
    </w:p>
    <w:p w14:paraId="75024531"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732566D4"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7CE6C0E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3B847CA6" w14:textId="77777777" w:rsidR="003E3848" w:rsidRDefault="003E3848" w:rsidP="003E3848">
      <w:pPr>
        <w:pStyle w:val="HTMLPreformatted"/>
        <w:rPr>
          <w:rFonts w:ascii="Courier" w:hAnsi="Courier"/>
          <w:color w:val="222222"/>
        </w:rPr>
      </w:pPr>
      <w:r>
        <w:rPr>
          <w:rFonts w:ascii="Courier" w:hAnsi="Courier"/>
          <w:color w:val="222222"/>
        </w:rPr>
        <w:t>}</w:t>
      </w:r>
    </w:p>
    <w:p w14:paraId="64AEAE77" w14:textId="77777777" w:rsidR="003E3848" w:rsidRDefault="003E3848" w:rsidP="003E3848">
      <w:pPr>
        <w:pStyle w:val="HTMLPreformatted"/>
        <w:rPr>
          <w:rFonts w:ascii="Courier" w:hAnsi="Courier"/>
          <w:color w:val="222222"/>
        </w:rPr>
      </w:pPr>
      <w:r>
        <w:rPr>
          <w:rFonts w:ascii="Courier" w:hAnsi="Courier"/>
          <w:color w:val="222222"/>
        </w:rPr>
        <w:t xml:space="preserve">class Surgeon extends </w:t>
      </w:r>
      <w:proofErr w:type="gramStart"/>
      <w:r>
        <w:rPr>
          <w:rFonts w:ascii="Courier" w:hAnsi="Courier"/>
          <w:color w:val="222222"/>
        </w:rPr>
        <w:t>Doctor{</w:t>
      </w:r>
      <w:proofErr w:type="gramEnd"/>
    </w:p>
    <w:p w14:paraId="1C67F3FC" w14:textId="77777777" w:rsidR="003E3848" w:rsidRDefault="003E3848" w:rsidP="003E3848">
      <w:pPr>
        <w:pStyle w:val="HTMLPreformatted"/>
        <w:rPr>
          <w:rFonts w:ascii="Courier" w:hAnsi="Courier"/>
          <w:color w:val="222222"/>
        </w:rPr>
      </w:pPr>
      <w:r>
        <w:rPr>
          <w:rFonts w:ascii="Courier" w:hAnsi="Courier"/>
          <w:color w:val="222222"/>
        </w:rPr>
        <w:t xml:space="preserve">  public void </w:t>
      </w:r>
      <w:proofErr w:type="spellStart"/>
      <w:proofErr w:type="gramStart"/>
      <w:r>
        <w:rPr>
          <w:rFonts w:ascii="Courier" w:hAnsi="Courier"/>
          <w:color w:val="222222"/>
        </w:rPr>
        <w:t>treatPatient</w:t>
      </w:r>
      <w:proofErr w:type="spellEnd"/>
      <w:r>
        <w:rPr>
          <w:rFonts w:ascii="Courier" w:hAnsi="Courier"/>
          <w:color w:val="222222"/>
        </w:rPr>
        <w:t>(</w:t>
      </w:r>
      <w:proofErr w:type="gramEnd"/>
      <w:r>
        <w:rPr>
          <w:rFonts w:ascii="Courier" w:hAnsi="Courier"/>
          <w:color w:val="222222"/>
        </w:rPr>
        <w:t>){</w:t>
      </w:r>
    </w:p>
    <w:p w14:paraId="5B07BB79"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r>
        <w:rPr>
          <w:rFonts w:ascii="Courier" w:hAnsi="Courier"/>
          <w:color w:val="222222"/>
        </w:rPr>
        <w:t>treatPatient</w:t>
      </w:r>
      <w:proofErr w:type="spellEnd"/>
      <w:r>
        <w:rPr>
          <w:rFonts w:ascii="Courier" w:hAnsi="Courier"/>
          <w:color w:val="222222"/>
        </w:rPr>
        <w:t xml:space="preserve"> method</w:t>
      </w:r>
    </w:p>
    <w:p w14:paraId="52B0023F"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45531D4D" w14:textId="77777777" w:rsidR="003E3848" w:rsidRDefault="003E3848" w:rsidP="003E3848">
      <w:pPr>
        <w:pStyle w:val="HTMLPreformatted"/>
        <w:rPr>
          <w:rFonts w:ascii="Courier" w:hAnsi="Courier"/>
          <w:color w:val="222222"/>
        </w:rPr>
      </w:pPr>
      <w:r>
        <w:rPr>
          <w:rFonts w:ascii="Courier" w:hAnsi="Courier"/>
          <w:color w:val="222222"/>
        </w:rPr>
        <w:t>}</w:t>
      </w:r>
    </w:p>
    <w:p w14:paraId="2097FAD3" w14:textId="77777777" w:rsidR="003E3848" w:rsidRDefault="003E3848" w:rsidP="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run{</w:t>
      </w:r>
      <w:proofErr w:type="gramEnd"/>
    </w:p>
    <w:p w14:paraId="017E410E" w14:textId="77777777" w:rsidR="003E3848" w:rsidRDefault="003E3848" w:rsidP="003E3848">
      <w:pPr>
        <w:pStyle w:val="HTMLPreformatted"/>
        <w:rPr>
          <w:rFonts w:ascii="Courier" w:hAnsi="Courier"/>
          <w:color w:val="222222"/>
        </w:rPr>
      </w:pPr>
      <w:r>
        <w:rPr>
          <w:rFonts w:ascii="Courier" w:hAnsi="Courier"/>
          <w:color w:val="222222"/>
        </w:rPr>
        <w:t xml:space="preserve">  public static void main (String </w:t>
      </w:r>
      <w:proofErr w:type="spellStart"/>
      <w:proofErr w:type="gramStart"/>
      <w:r>
        <w:rPr>
          <w:rFonts w:ascii="Courier" w:hAnsi="Courier"/>
          <w:color w:val="222222"/>
        </w:rPr>
        <w:t>args</w:t>
      </w:r>
      <w:proofErr w:type="spellEnd"/>
      <w:r>
        <w:rPr>
          <w:rFonts w:ascii="Courier" w:hAnsi="Courier"/>
          <w:color w:val="222222"/>
        </w:rPr>
        <w:t>[</w:t>
      </w:r>
      <w:proofErr w:type="gramEnd"/>
      <w:r>
        <w:rPr>
          <w:rFonts w:ascii="Courier" w:hAnsi="Courier"/>
          <w:color w:val="222222"/>
        </w:rPr>
        <w:t>]){</w:t>
      </w:r>
    </w:p>
    <w:p w14:paraId="639265BD"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doctorObj</w:t>
      </w:r>
      <w:proofErr w:type="spellEnd"/>
      <w:r>
        <w:rPr>
          <w:rFonts w:ascii="Courier" w:hAnsi="Courier"/>
          <w:color w:val="222222"/>
        </w:rPr>
        <w:t xml:space="preserve"> = new </w:t>
      </w:r>
      <w:proofErr w:type="gramStart"/>
      <w:r>
        <w:rPr>
          <w:rFonts w:ascii="Courier" w:hAnsi="Courier"/>
          <w:color w:val="222222"/>
        </w:rPr>
        <w:t>Doctor(</w:t>
      </w:r>
      <w:proofErr w:type="gramEnd"/>
      <w:r>
        <w:rPr>
          <w:rFonts w:ascii="Courier" w:hAnsi="Courier"/>
          <w:color w:val="222222"/>
        </w:rPr>
        <w:t>)</w:t>
      </w:r>
    </w:p>
    <w:p w14:paraId="0255F196" w14:textId="77777777" w:rsidR="003E3848" w:rsidRDefault="003E3848" w:rsidP="003E3848">
      <w:pPr>
        <w:pStyle w:val="HTMLPreformatted"/>
        <w:rPr>
          <w:rFonts w:ascii="Courier" w:hAnsi="Courier"/>
          <w:color w:val="222222"/>
        </w:rPr>
      </w:pPr>
      <w:r>
        <w:rPr>
          <w:rFonts w:ascii="Courier" w:hAnsi="Courier"/>
          <w:color w:val="222222"/>
        </w:rPr>
        <w:tab/>
        <w:t xml:space="preserve">// </w:t>
      </w:r>
      <w:proofErr w:type="spellStart"/>
      <w:r>
        <w:rPr>
          <w:rFonts w:ascii="Courier" w:hAnsi="Courier"/>
          <w:color w:val="222222"/>
        </w:rPr>
        <w:t>treatPatient</w:t>
      </w:r>
      <w:proofErr w:type="spellEnd"/>
      <w:r>
        <w:rPr>
          <w:rFonts w:ascii="Courier" w:hAnsi="Courier"/>
          <w:color w:val="222222"/>
        </w:rPr>
        <w:t xml:space="preserve"> method in class Doctor will be executed</w:t>
      </w:r>
    </w:p>
    <w:p w14:paraId="3621B1FA"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doctorObj.treatPatient</w:t>
      </w:r>
      <w:proofErr w:type="spellEnd"/>
      <w:r>
        <w:rPr>
          <w:rFonts w:ascii="Courier" w:hAnsi="Courier"/>
          <w:color w:val="222222"/>
        </w:rPr>
        <w:t>();</w:t>
      </w:r>
    </w:p>
    <w:p w14:paraId="45B59D4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35FE5B7" w14:textId="77777777" w:rsidR="003E3848" w:rsidRDefault="003E3848" w:rsidP="003E3848">
      <w:pPr>
        <w:pStyle w:val="HTMLPreformatted"/>
        <w:rPr>
          <w:rFonts w:ascii="Courier" w:hAnsi="Courier"/>
          <w:color w:val="222222"/>
        </w:rPr>
      </w:pPr>
      <w:r>
        <w:rPr>
          <w:rFonts w:ascii="Courier" w:hAnsi="Courier"/>
          <w:color w:val="222222"/>
        </w:rPr>
        <w:t xml:space="preserve">    Surgeon </w:t>
      </w:r>
      <w:proofErr w:type="spellStart"/>
      <w:r>
        <w:rPr>
          <w:rFonts w:ascii="Courier" w:hAnsi="Courier"/>
          <w:color w:val="222222"/>
        </w:rPr>
        <w:t>surgeonObj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70FC8268" w14:textId="77777777" w:rsidR="003E3848" w:rsidRDefault="003E3848" w:rsidP="003E3848">
      <w:pPr>
        <w:pStyle w:val="HTMLPreformatted"/>
        <w:rPr>
          <w:rFonts w:ascii="Courier" w:hAnsi="Courier"/>
          <w:color w:val="222222"/>
        </w:rPr>
      </w:pPr>
      <w:r>
        <w:rPr>
          <w:rFonts w:ascii="Courier" w:hAnsi="Courier"/>
          <w:color w:val="222222"/>
        </w:rPr>
        <w:t xml:space="preserve">    // </w:t>
      </w:r>
      <w:proofErr w:type="spellStart"/>
      <w:proofErr w:type="gramStart"/>
      <w:r>
        <w:rPr>
          <w:rFonts w:ascii="Courier" w:hAnsi="Courier"/>
          <w:color w:val="222222"/>
        </w:rPr>
        <w:t>treatPatient</w:t>
      </w:r>
      <w:proofErr w:type="spellEnd"/>
      <w:r>
        <w:rPr>
          <w:rFonts w:ascii="Courier" w:hAnsi="Courier"/>
          <w:color w:val="222222"/>
        </w:rPr>
        <w:t xml:space="preserve">  method</w:t>
      </w:r>
      <w:proofErr w:type="gramEnd"/>
      <w:r>
        <w:rPr>
          <w:rFonts w:ascii="Courier" w:hAnsi="Courier"/>
          <w:color w:val="222222"/>
        </w:rPr>
        <w:t xml:space="preserve"> in class Surgeon  will be executed</w:t>
      </w:r>
    </w:p>
    <w:p w14:paraId="2223C353" w14:textId="77777777" w:rsidR="003E3848" w:rsidRDefault="003E3848" w:rsidP="003E3848">
      <w:pPr>
        <w:pStyle w:val="HTMLPreformatted"/>
        <w:rPr>
          <w:rFonts w:ascii="Courier" w:hAnsi="Courier"/>
          <w:color w:val="222222"/>
        </w:rPr>
      </w:pPr>
      <w:r>
        <w:rPr>
          <w:rFonts w:ascii="Courier" w:hAnsi="Courier"/>
          <w:color w:val="222222"/>
        </w:rPr>
        <w:t xml:space="preserve">    </w:t>
      </w:r>
      <w:proofErr w:type="spellStart"/>
      <w:r>
        <w:rPr>
          <w:rFonts w:ascii="Courier" w:hAnsi="Courier"/>
          <w:color w:val="222222"/>
        </w:rPr>
        <w:t>surgeonObj.treatPatient</w:t>
      </w:r>
      <w:proofErr w:type="spellEnd"/>
      <w:r>
        <w:rPr>
          <w:rFonts w:ascii="Courier" w:hAnsi="Courier"/>
          <w:color w:val="222222"/>
        </w:rPr>
        <w:t>();</w:t>
      </w:r>
    </w:p>
    <w:p w14:paraId="5108FE39" w14:textId="77777777" w:rsidR="003E3848" w:rsidRDefault="003E3848" w:rsidP="003E3848">
      <w:pPr>
        <w:pStyle w:val="HTMLPreformatted"/>
        <w:rPr>
          <w:rFonts w:ascii="Courier" w:hAnsi="Courier"/>
          <w:color w:val="222222"/>
        </w:rPr>
      </w:pPr>
      <w:r>
        <w:rPr>
          <w:rFonts w:ascii="Courier" w:hAnsi="Courier"/>
          <w:color w:val="222222"/>
        </w:rPr>
        <w:t xml:space="preserve">  }</w:t>
      </w:r>
    </w:p>
    <w:p w14:paraId="610DBDF3" w14:textId="77777777" w:rsidR="003E3848" w:rsidRDefault="003E3848" w:rsidP="003E3848">
      <w:pPr>
        <w:pStyle w:val="HTMLPreformatted"/>
        <w:rPr>
          <w:rFonts w:ascii="Courier" w:hAnsi="Courier"/>
          <w:color w:val="222222"/>
        </w:rPr>
      </w:pPr>
      <w:r>
        <w:rPr>
          <w:rFonts w:ascii="Courier" w:hAnsi="Courier"/>
          <w:color w:val="222222"/>
        </w:rPr>
        <w:t>}</w:t>
      </w:r>
    </w:p>
    <w:p w14:paraId="05FCD712"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Difference between Overloading and Overriding</w:t>
      </w:r>
    </w:p>
    <w:tbl>
      <w:tblPr>
        <w:tblW w:w="12135" w:type="dxa"/>
        <w:tblInd w:w="-1552" w:type="dxa"/>
        <w:shd w:val="clear" w:color="auto" w:fill="FFFFFF"/>
        <w:tblCellMar>
          <w:top w:w="15" w:type="dxa"/>
          <w:left w:w="15" w:type="dxa"/>
          <w:bottom w:w="15" w:type="dxa"/>
          <w:right w:w="15" w:type="dxa"/>
        </w:tblCellMar>
        <w:tblLook w:val="04A0" w:firstRow="1" w:lastRow="0" w:firstColumn="1" w:lastColumn="0" w:noHBand="0" w:noVBand="1"/>
      </w:tblPr>
      <w:tblGrid>
        <w:gridCol w:w="6940"/>
        <w:gridCol w:w="5195"/>
      </w:tblGrid>
      <w:tr w:rsidR="003E3848" w14:paraId="280A6B36" w14:textId="77777777" w:rsidTr="003E3848">
        <w:trPr>
          <w:tblHeader/>
        </w:trPr>
        <w:tc>
          <w:tcPr>
            <w:tcW w:w="0" w:type="auto"/>
            <w:tcBorders>
              <w:top w:val="nil"/>
              <w:left w:val="nil"/>
              <w:bottom w:val="nil"/>
              <w:right w:val="nil"/>
            </w:tcBorders>
            <w:shd w:val="clear" w:color="auto" w:fill="F9F9F9"/>
            <w:vAlign w:val="center"/>
            <w:hideMark/>
          </w:tcPr>
          <w:p w14:paraId="4FD392B2"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t>Method Overloading</w:t>
            </w:r>
          </w:p>
        </w:tc>
        <w:tc>
          <w:tcPr>
            <w:tcW w:w="0" w:type="auto"/>
            <w:tcBorders>
              <w:top w:val="nil"/>
              <w:left w:val="nil"/>
              <w:bottom w:val="nil"/>
              <w:right w:val="nil"/>
            </w:tcBorders>
            <w:shd w:val="clear" w:color="auto" w:fill="F9F9F9"/>
            <w:vAlign w:val="center"/>
            <w:hideMark/>
          </w:tcPr>
          <w:p w14:paraId="02AFA99C" w14:textId="77777777" w:rsidR="003E3848" w:rsidRDefault="003E3848">
            <w:pPr>
              <w:jc w:val="center"/>
              <w:rPr>
                <w:rFonts w:ascii="Source Sans Pro" w:hAnsi="Source Sans Pro"/>
                <w:b/>
                <w:bCs/>
                <w:color w:val="222222"/>
                <w:sz w:val="27"/>
                <w:szCs w:val="27"/>
              </w:rPr>
            </w:pPr>
            <w:r>
              <w:rPr>
                <w:rFonts w:ascii="Source Sans Pro" w:hAnsi="Source Sans Pro"/>
                <w:b/>
                <w:bCs/>
                <w:color w:val="222222"/>
                <w:sz w:val="27"/>
                <w:szCs w:val="27"/>
              </w:rPr>
              <w:br/>
              <w:t>Method Overriding</w:t>
            </w:r>
          </w:p>
        </w:tc>
      </w:tr>
      <w:tr w:rsidR="003E3848" w14:paraId="0D597BEE" w14:textId="77777777" w:rsidTr="003E3848">
        <w:tc>
          <w:tcPr>
            <w:tcW w:w="0" w:type="auto"/>
            <w:tcBorders>
              <w:top w:val="single" w:sz="6" w:space="0" w:color="EEEEEE"/>
              <w:left w:val="nil"/>
              <w:bottom w:val="nil"/>
              <w:right w:val="nil"/>
            </w:tcBorders>
            <w:shd w:val="clear" w:color="auto" w:fill="F9F9F9"/>
            <w:vAlign w:val="center"/>
            <w:hideMark/>
          </w:tcPr>
          <w:p w14:paraId="32BFD089" w14:textId="2DB53354" w:rsidR="003E3848" w:rsidRDefault="003E3848">
            <w:pPr>
              <w:rPr>
                <w:rFonts w:ascii="Source Sans Pro" w:hAnsi="Source Sans Pro"/>
                <w:color w:val="222222"/>
                <w:sz w:val="27"/>
                <w:szCs w:val="27"/>
              </w:rPr>
            </w:pPr>
            <w:r>
              <w:rPr>
                <w:rFonts w:ascii="Source Sans Pro" w:hAnsi="Source Sans Pro"/>
                <w:color w:val="222222"/>
                <w:sz w:val="27"/>
                <w:szCs w:val="27"/>
              </w:rPr>
              <w:t xml:space="preserve">    Method overloading is in the same class, where more than       1 1 method have the same name but different signatures.</w:t>
            </w:r>
          </w:p>
        </w:tc>
        <w:tc>
          <w:tcPr>
            <w:tcW w:w="0" w:type="auto"/>
            <w:tcBorders>
              <w:top w:val="single" w:sz="6" w:space="0" w:color="EEEEEE"/>
              <w:left w:val="nil"/>
              <w:bottom w:val="nil"/>
              <w:right w:val="nil"/>
            </w:tcBorders>
            <w:shd w:val="clear" w:color="auto" w:fill="F9F9F9"/>
            <w:vAlign w:val="center"/>
            <w:hideMark/>
          </w:tcPr>
          <w:p w14:paraId="474760A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 overriding is when one of the </w:t>
            </w:r>
          </w:p>
          <w:p w14:paraId="787BF37B" w14:textId="77777777" w:rsidR="003E3848" w:rsidRDefault="003E3848">
            <w:pPr>
              <w:rPr>
                <w:rFonts w:ascii="Source Sans Pro" w:hAnsi="Source Sans Pro"/>
                <w:color w:val="222222"/>
                <w:sz w:val="27"/>
                <w:szCs w:val="27"/>
              </w:rPr>
            </w:pPr>
            <w:r>
              <w:rPr>
                <w:rFonts w:ascii="Source Sans Pro" w:hAnsi="Source Sans Pro"/>
                <w:color w:val="222222"/>
                <w:sz w:val="27"/>
                <w:szCs w:val="27"/>
              </w:rPr>
              <w:t xml:space="preserve">methods in the super class </w:t>
            </w:r>
            <w:proofErr w:type="gramStart"/>
            <w:r>
              <w:rPr>
                <w:rFonts w:ascii="Source Sans Pro" w:hAnsi="Source Sans Pro"/>
                <w:color w:val="222222"/>
                <w:sz w:val="27"/>
                <w:szCs w:val="27"/>
              </w:rPr>
              <w:t>is</w:t>
            </w:r>
            <w:proofErr w:type="gramEnd"/>
          </w:p>
          <w:p w14:paraId="03AFE10E" w14:textId="1854638E" w:rsidR="003E3848" w:rsidRDefault="003E3848">
            <w:pPr>
              <w:rPr>
                <w:rFonts w:ascii="Source Sans Pro" w:hAnsi="Source Sans Pro"/>
                <w:color w:val="222222"/>
                <w:sz w:val="27"/>
                <w:szCs w:val="27"/>
              </w:rPr>
            </w:pPr>
            <w:r>
              <w:rPr>
                <w:rFonts w:ascii="Source Sans Pro" w:hAnsi="Source Sans Pro"/>
                <w:color w:val="222222"/>
                <w:sz w:val="27"/>
                <w:szCs w:val="27"/>
              </w:rPr>
              <w:t xml:space="preserve"> redefined in the sub-class. In this case, the signature of the method remains the same.</w:t>
            </w:r>
          </w:p>
        </w:tc>
      </w:tr>
      <w:tr w:rsidR="003E3848" w14:paraId="59C92D81" w14:textId="77777777" w:rsidTr="003E3848">
        <w:tc>
          <w:tcPr>
            <w:tcW w:w="0" w:type="auto"/>
            <w:tcBorders>
              <w:top w:val="single" w:sz="6" w:space="0" w:color="EEEEEE"/>
              <w:left w:val="nil"/>
              <w:bottom w:val="nil"/>
              <w:right w:val="nil"/>
            </w:tcBorders>
            <w:shd w:val="clear" w:color="auto" w:fill="FFFFFF"/>
            <w:vAlign w:val="center"/>
            <w:hideMark/>
          </w:tcPr>
          <w:p w14:paraId="3CF40286" w14:textId="1B7EF509"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 xml:space="preserve">Ex: </w:t>
            </w:r>
          </w:p>
          <w:p w14:paraId="781196D5" w14:textId="7BED884A"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w:t>
            </w:r>
          </w:p>
          <w:p w14:paraId="55D46682" w14:textId="008E2ADE" w:rsidR="003E3848" w:rsidRDefault="003E3848">
            <w:pPr>
              <w:pStyle w:val="HTMLPreformatted"/>
              <w:rPr>
                <w:rFonts w:ascii="Courier" w:hAnsi="Courier"/>
                <w:color w:val="222222"/>
              </w:rPr>
            </w:pPr>
            <w:r>
              <w:rPr>
                <w:rFonts w:ascii="Courier" w:hAnsi="Courier"/>
                <w:color w:val="222222"/>
              </w:rPr>
              <w:t xml:space="preserve">   void sum (int </w:t>
            </w:r>
            <w:proofErr w:type="gramStart"/>
            <w:r>
              <w:rPr>
                <w:rFonts w:ascii="Courier" w:hAnsi="Courier"/>
                <w:color w:val="222222"/>
              </w:rPr>
              <w:t>a ,</w:t>
            </w:r>
            <w:proofErr w:type="gramEnd"/>
            <w:r>
              <w:rPr>
                <w:rFonts w:ascii="Courier" w:hAnsi="Courier"/>
                <w:color w:val="222222"/>
              </w:rPr>
              <w:t xml:space="preserve"> int b, int c);</w:t>
            </w:r>
          </w:p>
          <w:p w14:paraId="506D7041" w14:textId="7103E661" w:rsidR="003E3848" w:rsidRDefault="003E3848">
            <w:pPr>
              <w:pStyle w:val="HTMLPreformatted"/>
              <w:rPr>
                <w:rFonts w:ascii="Courier" w:hAnsi="Courier"/>
                <w:color w:val="222222"/>
              </w:rPr>
            </w:pPr>
            <w:r>
              <w:rPr>
                <w:rFonts w:ascii="Courier" w:hAnsi="Courier"/>
                <w:color w:val="222222"/>
              </w:rPr>
              <w:t xml:space="preserve">    void sum (float a, double b);</w:t>
            </w:r>
          </w:p>
        </w:tc>
        <w:tc>
          <w:tcPr>
            <w:tcW w:w="0" w:type="auto"/>
            <w:tcBorders>
              <w:top w:val="single" w:sz="6" w:space="0" w:color="EEEEEE"/>
              <w:left w:val="nil"/>
              <w:bottom w:val="nil"/>
              <w:right w:val="nil"/>
            </w:tcBorders>
            <w:shd w:val="clear" w:color="auto" w:fill="FFFFFF"/>
            <w:vAlign w:val="center"/>
            <w:hideMark/>
          </w:tcPr>
          <w:p w14:paraId="11783E17" w14:textId="77777777" w:rsidR="003E3848" w:rsidRDefault="003E3848">
            <w:pPr>
              <w:rPr>
                <w:rFonts w:ascii="Source Sans Pro" w:hAnsi="Source Sans Pro"/>
                <w:color w:val="222222"/>
                <w:sz w:val="27"/>
                <w:szCs w:val="27"/>
              </w:rPr>
            </w:pPr>
            <w:r>
              <w:rPr>
                <w:rStyle w:val="Strong"/>
                <w:rFonts w:ascii="Source Sans Pro" w:hAnsi="Source Sans Pro"/>
                <w:color w:val="222222"/>
                <w:sz w:val="27"/>
                <w:szCs w:val="27"/>
              </w:rPr>
              <w:t>Ex:</w:t>
            </w:r>
          </w:p>
          <w:p w14:paraId="4CF2AEFA" w14:textId="77777777" w:rsidR="003E3848" w:rsidRDefault="003E3848">
            <w:pPr>
              <w:pStyle w:val="HTMLPreformatted"/>
              <w:rPr>
                <w:rFonts w:ascii="Courier" w:hAnsi="Courier"/>
                <w:color w:val="222222"/>
              </w:rPr>
            </w:pPr>
            <w:r>
              <w:rPr>
                <w:rFonts w:ascii="Courier" w:hAnsi="Courier"/>
                <w:color w:val="222222"/>
              </w:rPr>
              <w:t xml:space="preserve">class </w:t>
            </w:r>
            <w:proofErr w:type="gramStart"/>
            <w:r>
              <w:rPr>
                <w:rFonts w:ascii="Courier" w:hAnsi="Courier"/>
                <w:color w:val="222222"/>
              </w:rPr>
              <w:t>X{</w:t>
            </w:r>
            <w:proofErr w:type="gramEnd"/>
          </w:p>
          <w:p w14:paraId="152F969F"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5DB21785" w14:textId="77777777" w:rsidR="003E3848" w:rsidRDefault="003E3848">
            <w:pPr>
              <w:pStyle w:val="HTMLPreformatted"/>
              <w:rPr>
                <w:rFonts w:ascii="Courier" w:hAnsi="Courier"/>
                <w:color w:val="222222"/>
              </w:rPr>
            </w:pPr>
            <w:r>
              <w:rPr>
                <w:rFonts w:ascii="Courier" w:hAnsi="Courier"/>
                <w:color w:val="222222"/>
              </w:rPr>
              <w:t xml:space="preserve">     // some code</w:t>
            </w:r>
          </w:p>
          <w:p w14:paraId="143D2748" w14:textId="77777777" w:rsidR="003E3848" w:rsidRDefault="003E3848">
            <w:pPr>
              <w:pStyle w:val="HTMLPreformatted"/>
              <w:rPr>
                <w:rFonts w:ascii="Courier" w:hAnsi="Courier"/>
                <w:color w:val="222222"/>
              </w:rPr>
            </w:pPr>
            <w:r>
              <w:rPr>
                <w:rFonts w:ascii="Courier" w:hAnsi="Courier"/>
                <w:color w:val="222222"/>
              </w:rPr>
              <w:t xml:space="preserve">  }</w:t>
            </w:r>
          </w:p>
          <w:p w14:paraId="0918A018" w14:textId="77777777" w:rsidR="003E3848" w:rsidRDefault="003E3848">
            <w:pPr>
              <w:pStyle w:val="HTMLPreformatted"/>
              <w:rPr>
                <w:rFonts w:ascii="Courier" w:hAnsi="Courier"/>
                <w:color w:val="222222"/>
              </w:rPr>
            </w:pPr>
            <w:r>
              <w:rPr>
                <w:rFonts w:ascii="Courier" w:hAnsi="Courier"/>
                <w:color w:val="222222"/>
              </w:rPr>
              <w:t>}</w:t>
            </w:r>
          </w:p>
          <w:p w14:paraId="10C26F45" w14:textId="77777777" w:rsidR="003E3848" w:rsidRDefault="003E3848">
            <w:pPr>
              <w:pStyle w:val="HTMLPreformatted"/>
              <w:rPr>
                <w:rFonts w:ascii="Courier" w:hAnsi="Courier"/>
                <w:color w:val="222222"/>
              </w:rPr>
            </w:pPr>
          </w:p>
          <w:p w14:paraId="0E336689" w14:textId="77777777" w:rsidR="003E3848" w:rsidRDefault="003E3848">
            <w:pPr>
              <w:pStyle w:val="HTMLPreformatted"/>
              <w:rPr>
                <w:rFonts w:ascii="Courier" w:hAnsi="Courier"/>
                <w:color w:val="222222"/>
              </w:rPr>
            </w:pPr>
            <w:r>
              <w:rPr>
                <w:rFonts w:ascii="Courier" w:hAnsi="Courier"/>
                <w:color w:val="222222"/>
              </w:rPr>
              <w:t xml:space="preserve">class Y extends </w:t>
            </w:r>
            <w:proofErr w:type="gramStart"/>
            <w:r>
              <w:rPr>
                <w:rFonts w:ascii="Courier" w:hAnsi="Courier"/>
                <w:color w:val="222222"/>
              </w:rPr>
              <w:t>X{</w:t>
            </w:r>
            <w:proofErr w:type="gramEnd"/>
          </w:p>
          <w:p w14:paraId="64F15FA6" w14:textId="77777777" w:rsidR="003E3848" w:rsidRDefault="003E3848">
            <w:pPr>
              <w:pStyle w:val="HTMLPreformatted"/>
              <w:rPr>
                <w:rFonts w:ascii="Courier" w:hAnsi="Courier"/>
                <w:color w:val="222222"/>
              </w:rPr>
            </w:pPr>
            <w:r>
              <w:rPr>
                <w:rFonts w:ascii="Courier" w:hAnsi="Courier"/>
                <w:color w:val="222222"/>
              </w:rPr>
              <w:t xml:space="preserve">  public int </w:t>
            </w:r>
            <w:proofErr w:type="gramStart"/>
            <w:r>
              <w:rPr>
                <w:rFonts w:ascii="Courier" w:hAnsi="Courier"/>
                <w:color w:val="222222"/>
              </w:rPr>
              <w:t>sum(</w:t>
            </w:r>
            <w:proofErr w:type="gramEnd"/>
            <w:r>
              <w:rPr>
                <w:rFonts w:ascii="Courier" w:hAnsi="Courier"/>
                <w:color w:val="222222"/>
              </w:rPr>
              <w:t>){</w:t>
            </w:r>
          </w:p>
          <w:p w14:paraId="1AEF40E5" w14:textId="77777777" w:rsidR="003E3848" w:rsidRDefault="003E3848">
            <w:pPr>
              <w:pStyle w:val="HTMLPreformatted"/>
              <w:rPr>
                <w:rFonts w:ascii="Courier" w:hAnsi="Courier"/>
                <w:color w:val="222222"/>
              </w:rPr>
            </w:pPr>
            <w:r>
              <w:rPr>
                <w:rFonts w:ascii="Courier" w:hAnsi="Courier"/>
                <w:color w:val="222222"/>
              </w:rPr>
              <w:t xml:space="preserve">    //overridden method</w:t>
            </w:r>
          </w:p>
          <w:p w14:paraId="67993FA5" w14:textId="77777777" w:rsidR="003E3848" w:rsidRDefault="003E3848">
            <w:pPr>
              <w:pStyle w:val="HTMLPreformatted"/>
              <w:rPr>
                <w:rFonts w:ascii="Courier" w:hAnsi="Courier"/>
                <w:color w:val="222222"/>
              </w:rPr>
            </w:pPr>
            <w:r>
              <w:rPr>
                <w:rFonts w:ascii="Courier" w:hAnsi="Courier"/>
                <w:color w:val="222222"/>
              </w:rPr>
              <w:t xml:space="preserve">   //signature is same</w:t>
            </w:r>
          </w:p>
          <w:p w14:paraId="7D2B8E74" w14:textId="77777777" w:rsidR="003E3848" w:rsidRDefault="003E3848">
            <w:pPr>
              <w:pStyle w:val="HTMLPreformatted"/>
              <w:rPr>
                <w:rFonts w:ascii="Courier" w:hAnsi="Courier"/>
                <w:color w:val="222222"/>
              </w:rPr>
            </w:pPr>
            <w:r>
              <w:rPr>
                <w:rFonts w:ascii="Courier" w:hAnsi="Courier"/>
                <w:color w:val="222222"/>
              </w:rPr>
              <w:t xml:space="preserve"> }</w:t>
            </w:r>
          </w:p>
          <w:p w14:paraId="0B04FF77" w14:textId="77777777" w:rsidR="003E3848" w:rsidRDefault="003E3848">
            <w:pPr>
              <w:pStyle w:val="HTMLPreformatted"/>
              <w:rPr>
                <w:rFonts w:ascii="Courier" w:hAnsi="Courier"/>
                <w:color w:val="222222"/>
              </w:rPr>
            </w:pPr>
            <w:r>
              <w:rPr>
                <w:rFonts w:ascii="Courier" w:hAnsi="Courier"/>
                <w:color w:val="222222"/>
              </w:rPr>
              <w:t>}</w:t>
            </w:r>
          </w:p>
        </w:tc>
      </w:tr>
    </w:tbl>
    <w:p w14:paraId="15E38D53" w14:textId="77777777" w:rsidR="003E3848" w:rsidRDefault="003E3848" w:rsidP="003E3848">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w:t>
      </w:r>
      <w:bookmarkStart w:id="9" w:name="_Hlk115171595"/>
      <w:r>
        <w:rPr>
          <w:rFonts w:ascii="Source Sans Pro" w:hAnsi="Source Sans Pro"/>
          <w:color w:val="222222"/>
          <w:sz w:val="39"/>
          <w:szCs w:val="39"/>
        </w:rPr>
        <w:t>Dynamic Polymorphism</w:t>
      </w:r>
      <w:bookmarkEnd w:id="9"/>
      <w:r>
        <w:rPr>
          <w:rFonts w:ascii="Source Sans Pro" w:hAnsi="Source Sans Pro"/>
          <w:color w:val="222222"/>
          <w:sz w:val="39"/>
          <w:szCs w:val="39"/>
        </w:rPr>
        <w:t>?</w:t>
      </w:r>
    </w:p>
    <w:p w14:paraId="55B16C5D"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Dynamic Polymorphism in OOPs is the mechanism by which multiple methods can be defined with same name and signature in the superclass and subclass. The call to an overridden method </w:t>
      </w:r>
      <w:proofErr w:type="gramStart"/>
      <w:r>
        <w:rPr>
          <w:rFonts w:ascii="Source Sans Pro" w:hAnsi="Source Sans Pro"/>
          <w:color w:val="222222"/>
          <w:sz w:val="27"/>
          <w:szCs w:val="27"/>
        </w:rPr>
        <w:t>are</w:t>
      </w:r>
      <w:proofErr w:type="gramEnd"/>
      <w:r>
        <w:rPr>
          <w:rFonts w:ascii="Source Sans Pro" w:hAnsi="Source Sans Pro"/>
          <w:color w:val="222222"/>
          <w:sz w:val="27"/>
          <w:szCs w:val="27"/>
        </w:rPr>
        <w:t xml:space="preserve"> resolved at run time.</w:t>
      </w:r>
    </w:p>
    <w:p w14:paraId="12970301" w14:textId="77777777" w:rsidR="003E3848" w:rsidRDefault="003E3848" w:rsidP="003E3848">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Dynamic Polymorphism Example:</w:t>
      </w:r>
    </w:p>
    <w:p w14:paraId="465B0153"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 reference variable of the super class can refer to a sub class object</w:t>
      </w:r>
    </w:p>
    <w:p w14:paraId="2C4E9D54" w14:textId="77777777" w:rsidR="003E3848" w:rsidRDefault="003E3848" w:rsidP="003E3848">
      <w:pPr>
        <w:pStyle w:val="HTMLPreformatted"/>
        <w:rPr>
          <w:rFonts w:ascii="Courier" w:hAnsi="Courier"/>
          <w:color w:val="222222"/>
        </w:rPr>
      </w:pPr>
      <w:r>
        <w:rPr>
          <w:rFonts w:ascii="Courier" w:hAnsi="Courier"/>
          <w:color w:val="222222"/>
        </w:rPr>
        <w:t xml:space="preserve"> Doctor </w:t>
      </w:r>
      <w:proofErr w:type="spellStart"/>
      <w:r>
        <w:rPr>
          <w:rFonts w:ascii="Courier" w:hAnsi="Courier"/>
          <w:color w:val="222222"/>
        </w:rPr>
        <w:t>obj</w:t>
      </w:r>
      <w:proofErr w:type="spellEnd"/>
      <w:r>
        <w:rPr>
          <w:rFonts w:ascii="Courier" w:hAnsi="Courier"/>
          <w:color w:val="222222"/>
        </w:rPr>
        <w:t xml:space="preserve"> = new </w:t>
      </w:r>
      <w:proofErr w:type="gramStart"/>
      <w:r>
        <w:rPr>
          <w:rFonts w:ascii="Courier" w:hAnsi="Courier"/>
          <w:color w:val="222222"/>
        </w:rPr>
        <w:t>Surgeon(</w:t>
      </w:r>
      <w:proofErr w:type="gramEnd"/>
      <w:r>
        <w:rPr>
          <w:rFonts w:ascii="Courier" w:hAnsi="Courier"/>
          <w:color w:val="222222"/>
        </w:rPr>
        <w:t>);</w:t>
      </w:r>
    </w:p>
    <w:p w14:paraId="5EF660A0"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Consider the statement</w:t>
      </w:r>
    </w:p>
    <w:p w14:paraId="2CE5D469" w14:textId="77777777" w:rsidR="003E3848" w:rsidRDefault="003E3848" w:rsidP="003E3848">
      <w:pPr>
        <w:pStyle w:val="HTMLPreformatted"/>
        <w:rPr>
          <w:rFonts w:ascii="Courier" w:hAnsi="Courier"/>
          <w:color w:val="222222"/>
        </w:rPr>
      </w:pPr>
      <w:proofErr w:type="spellStart"/>
      <w:proofErr w:type="gramStart"/>
      <w:r>
        <w:rPr>
          <w:rFonts w:ascii="Courier" w:hAnsi="Courier"/>
          <w:color w:val="222222"/>
        </w:rPr>
        <w:t>obj.treatPatient</w:t>
      </w:r>
      <w:proofErr w:type="spellEnd"/>
      <w:proofErr w:type="gramEnd"/>
      <w:r>
        <w:rPr>
          <w:rFonts w:ascii="Courier" w:hAnsi="Courier"/>
          <w:color w:val="222222"/>
        </w:rPr>
        <w:t>();</w:t>
      </w:r>
    </w:p>
    <w:p w14:paraId="08128468"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the reference variable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is of the parent class, but the object it is pointing to is of the child class (as shown in the below diagram example of Polymorphism).</w:t>
      </w:r>
    </w:p>
    <w:p w14:paraId="496E4F77" w14:textId="4A1BA219" w:rsidR="003E3848" w:rsidRDefault="003E3848" w:rsidP="003E3848">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6C81C92" wp14:editId="7A73DE14">
            <wp:extent cx="5731510" cy="3001645"/>
            <wp:effectExtent l="0" t="0" r="2540" b="8255"/>
            <wp:docPr id="40" name="Picture 40" descr="Dynamic 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ynamic Polymorphism in Jav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3001645"/>
                    </a:xfrm>
                    <a:prstGeom prst="rect">
                      <a:avLst/>
                    </a:prstGeom>
                    <a:noFill/>
                    <a:ln>
                      <a:noFill/>
                    </a:ln>
                  </pic:spPr>
                </pic:pic>
              </a:graphicData>
            </a:graphic>
          </wp:inline>
        </w:drawing>
      </w:r>
    </w:p>
    <w:p w14:paraId="27EB5F39"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proofErr w:type="spellStart"/>
      <w:proofErr w:type="gramStart"/>
      <w:r>
        <w:rPr>
          <w:rFonts w:ascii="Source Sans Pro" w:hAnsi="Source Sans Pro"/>
          <w:color w:val="222222"/>
          <w:sz w:val="27"/>
          <w:szCs w:val="27"/>
        </w:rPr>
        <w:t>obj.treatPatient</w:t>
      </w:r>
      <w:proofErr w:type="spellEnd"/>
      <w:proofErr w:type="gramEnd"/>
      <w:r>
        <w:rPr>
          <w:rFonts w:ascii="Source Sans Pro" w:hAnsi="Source Sans Pro"/>
          <w:color w:val="222222"/>
          <w:sz w:val="27"/>
          <w:szCs w:val="27"/>
        </w:rPr>
        <w:t xml:space="preserve">() will execute </w:t>
      </w:r>
      <w:proofErr w:type="spellStart"/>
      <w:r>
        <w:rPr>
          <w:rFonts w:ascii="Source Sans Pro" w:hAnsi="Source Sans Pro"/>
          <w:color w:val="222222"/>
          <w:sz w:val="27"/>
          <w:szCs w:val="27"/>
        </w:rPr>
        <w:t>treatPatient</w:t>
      </w:r>
      <w:proofErr w:type="spellEnd"/>
      <w:r>
        <w:rPr>
          <w:rFonts w:ascii="Source Sans Pro" w:hAnsi="Source Sans Pro"/>
          <w:color w:val="222222"/>
          <w:sz w:val="27"/>
          <w:szCs w:val="27"/>
        </w:rPr>
        <w:t>() method of the sub-class – Surgeon</w:t>
      </w:r>
    </w:p>
    <w:p w14:paraId="0BB0E321"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a base class reference is used to call a method, the method to be invoked is decided by the JVM, depending on the object the reference is pointing to</w:t>
      </w:r>
    </w:p>
    <w:p w14:paraId="1C061F2A" w14:textId="77777777" w:rsidR="003E3848" w:rsidRDefault="003E3848" w:rsidP="003E3848">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For example, even though </w:t>
      </w:r>
      <w:proofErr w:type="spellStart"/>
      <w:r>
        <w:rPr>
          <w:rFonts w:ascii="Source Sans Pro" w:hAnsi="Source Sans Pro"/>
          <w:color w:val="222222"/>
          <w:sz w:val="27"/>
          <w:szCs w:val="27"/>
        </w:rPr>
        <w:t>obj</w:t>
      </w:r>
      <w:proofErr w:type="spellEnd"/>
      <w:r>
        <w:rPr>
          <w:rFonts w:ascii="Source Sans Pro" w:hAnsi="Source Sans Pro"/>
          <w:color w:val="222222"/>
          <w:sz w:val="27"/>
          <w:szCs w:val="27"/>
        </w:rPr>
        <w:t xml:space="preserve"> is a reference to </w:t>
      </w:r>
      <w:proofErr w:type="gramStart"/>
      <w:r>
        <w:rPr>
          <w:rFonts w:ascii="Source Sans Pro" w:hAnsi="Source Sans Pro"/>
          <w:color w:val="222222"/>
          <w:sz w:val="27"/>
          <w:szCs w:val="27"/>
        </w:rPr>
        <w:t>Doctor</w:t>
      </w:r>
      <w:proofErr w:type="gramEnd"/>
      <w:r>
        <w:rPr>
          <w:rFonts w:ascii="Source Sans Pro" w:hAnsi="Source Sans Pro"/>
          <w:color w:val="222222"/>
          <w:sz w:val="27"/>
          <w:szCs w:val="27"/>
        </w:rPr>
        <w:t>, it calls the method of Surgeon, as it points to a Surgeon object</w:t>
      </w:r>
    </w:p>
    <w:p w14:paraId="31E64E3F" w14:textId="792F3746" w:rsidR="003E3848" w:rsidRDefault="003E3848" w:rsidP="003E3848">
      <w:pPr>
        <w:pStyle w:val="NormalWeb"/>
        <w:shd w:val="clear" w:color="auto" w:fill="FFFFFF"/>
        <w:spacing w:before="0" w:beforeAutospacing="0"/>
        <w:rPr>
          <w:rStyle w:val="Emphasis"/>
          <w:rFonts w:ascii="Source Sans Pro" w:hAnsi="Source Sans Pro"/>
          <w:b/>
          <w:bCs/>
          <w:color w:val="222222"/>
          <w:sz w:val="27"/>
          <w:szCs w:val="27"/>
        </w:rPr>
      </w:pPr>
      <w:r>
        <w:rPr>
          <w:rFonts w:ascii="Source Sans Pro" w:hAnsi="Source Sans Pro"/>
          <w:color w:val="222222"/>
          <w:sz w:val="27"/>
          <w:szCs w:val="27"/>
        </w:rPr>
        <w:t>This is decided during run-time and hence termed </w:t>
      </w:r>
      <w:r>
        <w:rPr>
          <w:rStyle w:val="Emphasis"/>
          <w:rFonts w:ascii="Source Sans Pro" w:hAnsi="Source Sans Pro"/>
          <w:b/>
          <w:bCs/>
          <w:color w:val="222222"/>
          <w:sz w:val="27"/>
          <w:szCs w:val="27"/>
        </w:rPr>
        <w:t>dynamic </w:t>
      </w:r>
      <w:r>
        <w:rPr>
          <w:rFonts w:ascii="Source Sans Pro" w:hAnsi="Source Sans Pro"/>
          <w:color w:val="222222"/>
          <w:sz w:val="27"/>
          <w:szCs w:val="27"/>
        </w:rPr>
        <w:t>or </w:t>
      </w:r>
      <w:r>
        <w:rPr>
          <w:rStyle w:val="Emphasis"/>
          <w:rFonts w:ascii="Source Sans Pro" w:hAnsi="Source Sans Pro"/>
          <w:b/>
          <w:bCs/>
          <w:color w:val="222222"/>
          <w:sz w:val="27"/>
          <w:szCs w:val="27"/>
        </w:rPr>
        <w:t>run-time polymorphism</w:t>
      </w:r>
    </w:p>
    <w:p w14:paraId="23687184" w14:textId="78D79CCE" w:rsidR="009A0FE3" w:rsidRDefault="009A0FE3" w:rsidP="003E3848">
      <w:pPr>
        <w:pStyle w:val="NormalWeb"/>
        <w:shd w:val="clear" w:color="auto" w:fill="FFFFFF"/>
        <w:spacing w:before="0" w:beforeAutospacing="0"/>
        <w:rPr>
          <w:rStyle w:val="Emphasis"/>
          <w:rFonts w:ascii="Source Sans Pro" w:hAnsi="Source Sans Pro"/>
          <w:b/>
          <w:bCs/>
          <w:color w:val="222222"/>
          <w:sz w:val="27"/>
          <w:szCs w:val="27"/>
        </w:rPr>
      </w:pPr>
    </w:p>
    <w:p w14:paraId="6FB4E0CF" w14:textId="51476116"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What is encapsulation</w:t>
      </w:r>
      <w:r>
        <w:rPr>
          <w:rFonts w:ascii="PT Sans" w:hAnsi="PT Sans"/>
          <w:color w:val="444542"/>
          <w:sz w:val="39"/>
          <w:szCs w:val="39"/>
        </w:rPr>
        <w:t>:</w:t>
      </w:r>
    </w:p>
    <w:p w14:paraId="30BC522F"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b/>
          <w:bCs/>
          <w:color w:val="333333"/>
          <w:sz w:val="24"/>
          <w:szCs w:val="24"/>
          <w:lang w:eastAsia="en-IN"/>
        </w:rPr>
        <w:t>Encapsulation in Java</w:t>
      </w:r>
      <w:r w:rsidRPr="009A0FE3">
        <w:rPr>
          <w:rFonts w:ascii="Segoe UI" w:eastAsia="Times New Roman" w:hAnsi="Segoe UI" w:cs="Segoe UI"/>
          <w:color w:val="333333"/>
          <w:sz w:val="24"/>
          <w:szCs w:val="24"/>
          <w:lang w:eastAsia="en-IN"/>
        </w:rPr>
        <w:t> is a </w:t>
      </w:r>
      <w:r w:rsidRPr="009A0FE3">
        <w:rPr>
          <w:rFonts w:ascii="Segoe UI" w:eastAsia="Times New Roman" w:hAnsi="Segoe UI" w:cs="Segoe UI"/>
          <w:i/>
          <w:iCs/>
          <w:color w:val="333333"/>
          <w:sz w:val="24"/>
          <w:szCs w:val="24"/>
          <w:lang w:eastAsia="en-IN"/>
        </w:rPr>
        <w:t>process of wrapping code and data together into a single unit</w:t>
      </w:r>
      <w:r w:rsidRPr="009A0FE3">
        <w:rPr>
          <w:rFonts w:ascii="Segoe UI" w:eastAsia="Times New Roman" w:hAnsi="Segoe UI" w:cs="Segoe UI"/>
          <w:color w:val="333333"/>
          <w:sz w:val="24"/>
          <w:szCs w:val="24"/>
          <w:lang w:eastAsia="en-IN"/>
        </w:rPr>
        <w:t>, for example, a capsule which is mixed of several medicines.</w:t>
      </w:r>
    </w:p>
    <w:p w14:paraId="43A9A6E5" w14:textId="36A463AA" w:rsidR="009A0FE3" w:rsidRPr="009A0FE3" w:rsidRDefault="009A0FE3" w:rsidP="009A0FE3">
      <w:pPr>
        <w:spacing w:after="0" w:line="240" w:lineRule="auto"/>
        <w:rPr>
          <w:rFonts w:ascii="Times New Roman" w:eastAsia="Times New Roman" w:hAnsi="Times New Roman" w:cs="Times New Roman"/>
          <w:sz w:val="24"/>
          <w:szCs w:val="24"/>
          <w:lang w:eastAsia="en-IN"/>
        </w:rPr>
      </w:pPr>
      <w:r w:rsidRPr="009A0FE3">
        <w:rPr>
          <w:rFonts w:ascii="Times New Roman" w:eastAsia="Times New Roman" w:hAnsi="Times New Roman" w:cs="Times New Roman"/>
          <w:noProof/>
          <w:sz w:val="24"/>
          <w:szCs w:val="24"/>
          <w:lang w:eastAsia="en-IN"/>
        </w:rPr>
        <w:drawing>
          <wp:inline distT="0" distB="0" distL="0" distR="0" wp14:anchorId="4F7E0616" wp14:editId="23776683">
            <wp:extent cx="1828800" cy="872490"/>
            <wp:effectExtent l="0" t="0" r="0" b="3810"/>
            <wp:docPr id="26" name="Picture 26"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ncapsulation in jav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828800" cy="872490"/>
                    </a:xfrm>
                    <a:prstGeom prst="rect">
                      <a:avLst/>
                    </a:prstGeom>
                    <a:noFill/>
                    <a:ln>
                      <a:noFill/>
                    </a:ln>
                  </pic:spPr>
                </pic:pic>
              </a:graphicData>
            </a:graphic>
          </wp:inline>
        </w:drawing>
      </w:r>
    </w:p>
    <w:p w14:paraId="5E748684" w14:textId="77777777" w:rsidR="009A0FE3" w:rsidRPr="009A0FE3" w:rsidRDefault="009A0FE3" w:rsidP="009A0FE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A0FE3">
        <w:rPr>
          <w:rFonts w:ascii="Segoe UI" w:eastAsia="Times New Roman" w:hAnsi="Segoe UI" w:cs="Segoe UI"/>
          <w:color w:val="333333"/>
          <w:sz w:val="24"/>
          <w:szCs w:val="24"/>
          <w:lang w:eastAsia="en-IN"/>
        </w:rPr>
        <w:t>We can create a fully encapsulated class in Java by making all the data members of the class private. Now we can use setter and getter methods to set and get the data in it.</w:t>
      </w:r>
    </w:p>
    <w:p w14:paraId="1AFFABAB"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lastRenderedPageBreak/>
        <w:t xml:space="preserve">The whole idea behind encapsulation is to hide the implementation details from users. If a data member is </w:t>
      </w:r>
      <w:proofErr w:type="gramStart"/>
      <w:r>
        <w:rPr>
          <w:rFonts w:ascii="Roboto" w:hAnsi="Roboto"/>
          <w:color w:val="222426"/>
          <w:sz w:val="26"/>
          <w:szCs w:val="26"/>
        </w:rPr>
        <w:t>private</w:t>
      </w:r>
      <w:proofErr w:type="gramEnd"/>
      <w:r>
        <w:rPr>
          <w:rFonts w:ascii="Roboto" w:hAnsi="Roboto"/>
          <w:color w:val="222426"/>
          <w:sz w:val="26"/>
          <w:szCs w:val="26"/>
        </w:rPr>
        <w:t xml:space="preserve"> it means it can only be accessed within the same class. No outside class can access private data member (variable) of other class.</w:t>
      </w:r>
    </w:p>
    <w:p w14:paraId="5D6971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However if we setup public getter and setter methods to update (for example </w:t>
      </w:r>
      <w:r>
        <w:rPr>
          <w:rStyle w:val="HTMLCode"/>
          <w:color w:val="222426"/>
          <w:shd w:val="clear" w:color="auto" w:fill="EEEEEE"/>
        </w:rPr>
        <w:t xml:space="preserve">void </w:t>
      </w:r>
      <w:proofErr w:type="spellStart"/>
      <w:proofErr w:type="gramStart"/>
      <w:r>
        <w:rPr>
          <w:rStyle w:val="HTMLCode"/>
          <w:color w:val="222426"/>
          <w:shd w:val="clear" w:color="auto" w:fill="EEEEEE"/>
        </w:rPr>
        <w:t>setSSN</w:t>
      </w:r>
      <w:proofErr w:type="spellEnd"/>
      <w:r>
        <w:rPr>
          <w:rStyle w:val="HTMLCode"/>
          <w:color w:val="222426"/>
          <w:shd w:val="clear" w:color="auto" w:fill="EEEEEE"/>
        </w:rPr>
        <w:t>(</w:t>
      </w:r>
      <w:proofErr w:type="gramEnd"/>
      <w:r>
        <w:rPr>
          <w:rStyle w:val="HTMLCode"/>
          <w:color w:val="222426"/>
          <w:shd w:val="clear" w:color="auto" w:fill="EEEEEE"/>
        </w:rPr>
        <w:t xml:space="preserve">int </w:t>
      </w:r>
      <w:proofErr w:type="spellStart"/>
      <w:r>
        <w:rPr>
          <w:rStyle w:val="HTMLCode"/>
          <w:color w:val="222426"/>
          <w:shd w:val="clear" w:color="auto" w:fill="EEEEEE"/>
        </w:rPr>
        <w:t>ssn</w:t>
      </w:r>
      <w:proofErr w:type="spellEnd"/>
      <w:r>
        <w:rPr>
          <w:rStyle w:val="HTMLCode"/>
          <w:color w:val="222426"/>
          <w:shd w:val="clear" w:color="auto" w:fill="EEEEEE"/>
        </w:rPr>
        <w:t>)</w:t>
      </w:r>
      <w:r>
        <w:rPr>
          <w:rFonts w:ascii="Roboto" w:hAnsi="Roboto"/>
          <w:color w:val="222426"/>
          <w:sz w:val="26"/>
          <w:szCs w:val="26"/>
        </w:rPr>
        <w:t>)and read (for example  </w:t>
      </w:r>
      <w:r>
        <w:rPr>
          <w:rStyle w:val="HTMLCode"/>
          <w:color w:val="222426"/>
          <w:shd w:val="clear" w:color="auto" w:fill="EEEEEE"/>
        </w:rPr>
        <w:t xml:space="preserve">int </w:t>
      </w:r>
      <w:proofErr w:type="spellStart"/>
      <w:r>
        <w:rPr>
          <w:rStyle w:val="HTMLCode"/>
          <w:color w:val="222426"/>
          <w:shd w:val="clear" w:color="auto" w:fill="EEEEEE"/>
        </w:rPr>
        <w:t>getSSN</w:t>
      </w:r>
      <w:proofErr w:type="spellEnd"/>
      <w:r>
        <w:rPr>
          <w:rStyle w:val="HTMLCode"/>
          <w:color w:val="222426"/>
          <w:shd w:val="clear" w:color="auto" w:fill="EEEEEE"/>
        </w:rPr>
        <w:t>()</w:t>
      </w:r>
      <w:r>
        <w:rPr>
          <w:rFonts w:ascii="Roboto" w:hAnsi="Roboto"/>
          <w:color w:val="222426"/>
          <w:sz w:val="26"/>
          <w:szCs w:val="26"/>
        </w:rPr>
        <w:t>) the private data fields then the outside class can access those private data fields via public methods.</w:t>
      </w:r>
    </w:p>
    <w:p w14:paraId="31278BB6"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way data can only be accessed by public methods thus making the private fields and their implementation hidden for outside classes. That’s why encapsulation is known as </w:t>
      </w:r>
      <w:r>
        <w:rPr>
          <w:rStyle w:val="Strong"/>
          <w:rFonts w:ascii="Roboto" w:hAnsi="Roboto"/>
          <w:color w:val="222426"/>
          <w:sz w:val="26"/>
          <w:szCs w:val="26"/>
        </w:rPr>
        <w:t>data hiding. </w:t>
      </w:r>
      <w:proofErr w:type="spellStart"/>
      <w:proofErr w:type="gramStart"/>
      <w:r>
        <w:rPr>
          <w:rFonts w:ascii="Roboto" w:hAnsi="Roboto"/>
          <w:color w:val="222426"/>
          <w:sz w:val="26"/>
          <w:szCs w:val="26"/>
        </w:rPr>
        <w:t>Lets</w:t>
      </w:r>
      <w:proofErr w:type="spellEnd"/>
      <w:proofErr w:type="gramEnd"/>
      <w:r>
        <w:rPr>
          <w:rFonts w:ascii="Roboto" w:hAnsi="Roboto"/>
          <w:color w:val="222426"/>
          <w:sz w:val="26"/>
          <w:szCs w:val="26"/>
        </w:rPr>
        <w:t xml:space="preserve"> see an example to understand this concept better.</w:t>
      </w:r>
    </w:p>
    <w:p w14:paraId="5527A014"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Example of Encapsulation in Java</w:t>
      </w:r>
    </w:p>
    <w:p w14:paraId="6C350CB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How to implement encapsulation in java:</w:t>
      </w:r>
      <w:r>
        <w:rPr>
          <w:rFonts w:ascii="Roboto" w:hAnsi="Roboto"/>
          <w:color w:val="222426"/>
          <w:sz w:val="26"/>
          <w:szCs w:val="26"/>
        </w:rPr>
        <w:br/>
        <w:t>1) Make the instance variables private so that they cannot be accessed directly from outside the class. You can only set and get values of these variables through the methods of the class.</w:t>
      </w:r>
      <w:r>
        <w:rPr>
          <w:rFonts w:ascii="Roboto" w:hAnsi="Roboto"/>
          <w:color w:val="222426"/>
          <w:sz w:val="26"/>
          <w:szCs w:val="26"/>
        </w:rPr>
        <w:br/>
        <w:t>2) Have getter and setter methods in the class to set and get the values of the fields.</w:t>
      </w:r>
    </w:p>
    <w:p w14:paraId="4A367099"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p>
    <w:p w14:paraId="258A716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4B2E4640"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4949F5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private</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558E07D" w14:textId="77777777" w:rsidR="009A0FE3" w:rsidRDefault="009A0FE3" w:rsidP="009A0FE3">
      <w:pPr>
        <w:pStyle w:val="HTMLPreformatted"/>
        <w:shd w:val="clear" w:color="auto" w:fill="EEEEEE"/>
        <w:rPr>
          <w:rStyle w:val="pln"/>
          <w:color w:val="000000"/>
          <w:sz w:val="24"/>
          <w:szCs w:val="24"/>
        </w:rPr>
      </w:pPr>
    </w:p>
    <w:p w14:paraId="2DA8F45A"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//Getter and Setter methods</w:t>
      </w:r>
    </w:p>
    <w:p w14:paraId="45B2EB7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getEmpSSN</w:t>
      </w:r>
      <w:proofErr w:type="spellEnd"/>
      <w:r>
        <w:rPr>
          <w:rStyle w:val="pun"/>
          <w:color w:val="000000"/>
          <w:sz w:val="24"/>
          <w:szCs w:val="24"/>
        </w:rPr>
        <w:t>(</w:t>
      </w:r>
      <w:proofErr w:type="gramEnd"/>
      <w:r>
        <w:rPr>
          <w:rStyle w:val="pun"/>
          <w:color w:val="000000"/>
          <w:sz w:val="24"/>
          <w:szCs w:val="24"/>
        </w:rPr>
        <w:t>){</w:t>
      </w:r>
    </w:p>
    <w:p w14:paraId="7C0065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ssn</w:t>
      </w:r>
      <w:proofErr w:type="spellEnd"/>
      <w:r>
        <w:rPr>
          <w:rStyle w:val="pun"/>
          <w:color w:val="000000"/>
          <w:sz w:val="24"/>
          <w:szCs w:val="24"/>
        </w:rPr>
        <w:t>;</w:t>
      </w:r>
    </w:p>
    <w:p w14:paraId="364043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5A672F85" w14:textId="77777777" w:rsidR="009A0FE3" w:rsidRDefault="009A0FE3" w:rsidP="009A0FE3">
      <w:pPr>
        <w:pStyle w:val="HTMLPreformatted"/>
        <w:shd w:val="clear" w:color="auto" w:fill="EEEEEE"/>
        <w:rPr>
          <w:rStyle w:val="pln"/>
          <w:color w:val="000000"/>
          <w:sz w:val="24"/>
          <w:szCs w:val="24"/>
        </w:rPr>
      </w:pPr>
    </w:p>
    <w:p w14:paraId="4396DE6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typ"/>
          <w:color w:val="2B91AF"/>
          <w:sz w:val="24"/>
          <w:szCs w:val="24"/>
        </w:rPr>
        <w:t>String</w:t>
      </w:r>
      <w:r>
        <w:rPr>
          <w:rStyle w:val="pln"/>
          <w:color w:val="000000"/>
          <w:sz w:val="24"/>
          <w:szCs w:val="24"/>
        </w:rPr>
        <w:t xml:space="preserve"> </w:t>
      </w:r>
      <w:proofErr w:type="spellStart"/>
      <w:proofErr w:type="gramStart"/>
      <w:r>
        <w:rPr>
          <w:rStyle w:val="pln"/>
          <w:color w:val="000000"/>
          <w:sz w:val="24"/>
          <w:szCs w:val="24"/>
        </w:rPr>
        <w:t>getEmpName</w:t>
      </w:r>
      <w:proofErr w:type="spellEnd"/>
      <w:r>
        <w:rPr>
          <w:rStyle w:val="pun"/>
          <w:color w:val="000000"/>
          <w:sz w:val="24"/>
          <w:szCs w:val="24"/>
        </w:rPr>
        <w:t>(</w:t>
      </w:r>
      <w:proofErr w:type="gramEnd"/>
      <w:r>
        <w:rPr>
          <w:rStyle w:val="pun"/>
          <w:color w:val="000000"/>
          <w:sz w:val="24"/>
          <w:szCs w:val="24"/>
        </w:rPr>
        <w:t>){</w:t>
      </w:r>
    </w:p>
    <w:p w14:paraId="0DDDF9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empName</w:t>
      </w:r>
      <w:proofErr w:type="spellEnd"/>
      <w:r>
        <w:rPr>
          <w:rStyle w:val="pun"/>
          <w:color w:val="000000"/>
          <w:sz w:val="24"/>
          <w:szCs w:val="24"/>
        </w:rPr>
        <w:t>;</w:t>
      </w:r>
    </w:p>
    <w:p w14:paraId="17BEF09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3203C1A" w14:textId="77777777" w:rsidR="009A0FE3" w:rsidRDefault="009A0FE3" w:rsidP="009A0FE3">
      <w:pPr>
        <w:pStyle w:val="HTMLPreformatted"/>
        <w:shd w:val="clear" w:color="auto" w:fill="EEEEEE"/>
        <w:rPr>
          <w:rStyle w:val="pln"/>
          <w:color w:val="000000"/>
          <w:sz w:val="24"/>
          <w:szCs w:val="24"/>
        </w:rPr>
      </w:pPr>
    </w:p>
    <w:p w14:paraId="56AE7F3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int</w:t>
      </w:r>
      <w:r>
        <w:rPr>
          <w:rStyle w:val="pln"/>
          <w:color w:val="000000"/>
          <w:sz w:val="24"/>
          <w:szCs w:val="24"/>
        </w:rPr>
        <w:t xml:space="preserve"> </w:t>
      </w:r>
      <w:proofErr w:type="spellStart"/>
      <w:proofErr w:type="gramStart"/>
      <w:r>
        <w:rPr>
          <w:rStyle w:val="pln"/>
          <w:color w:val="000000"/>
          <w:sz w:val="24"/>
          <w:szCs w:val="24"/>
        </w:rPr>
        <w:t>getEmpAge</w:t>
      </w:r>
      <w:proofErr w:type="spellEnd"/>
      <w:r>
        <w:rPr>
          <w:rStyle w:val="pun"/>
          <w:color w:val="000000"/>
          <w:sz w:val="24"/>
          <w:szCs w:val="24"/>
        </w:rPr>
        <w:t>(</w:t>
      </w:r>
      <w:proofErr w:type="gramEnd"/>
      <w:r>
        <w:rPr>
          <w:rStyle w:val="pun"/>
          <w:color w:val="000000"/>
          <w:sz w:val="24"/>
          <w:szCs w:val="24"/>
        </w:rPr>
        <w:t>){</w:t>
      </w:r>
    </w:p>
    <w:p w14:paraId="7F537602"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return</w:t>
      </w:r>
      <w:r>
        <w:rPr>
          <w:rStyle w:val="pln"/>
          <w:color w:val="000000"/>
          <w:sz w:val="24"/>
          <w:szCs w:val="24"/>
        </w:rPr>
        <w:t xml:space="preserve"> </w:t>
      </w:r>
      <w:proofErr w:type="spellStart"/>
      <w:r>
        <w:rPr>
          <w:rStyle w:val="pln"/>
          <w:color w:val="000000"/>
          <w:sz w:val="24"/>
          <w:szCs w:val="24"/>
        </w:rPr>
        <w:t>empAge</w:t>
      </w:r>
      <w:proofErr w:type="spellEnd"/>
      <w:r>
        <w:rPr>
          <w:rStyle w:val="pun"/>
          <w:color w:val="000000"/>
          <w:sz w:val="24"/>
          <w:szCs w:val="24"/>
        </w:rPr>
        <w:t>;</w:t>
      </w:r>
    </w:p>
    <w:p w14:paraId="3FE335C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0A938B62" w14:textId="77777777" w:rsidR="009A0FE3" w:rsidRDefault="009A0FE3" w:rsidP="009A0FE3">
      <w:pPr>
        <w:pStyle w:val="HTMLPreformatted"/>
        <w:shd w:val="clear" w:color="auto" w:fill="EEEEEE"/>
        <w:rPr>
          <w:rStyle w:val="pln"/>
          <w:color w:val="000000"/>
          <w:sz w:val="24"/>
          <w:szCs w:val="24"/>
        </w:rPr>
      </w:pPr>
    </w:p>
    <w:p w14:paraId="5956F1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setEmpAge</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778A6FA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empAge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14EA198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3E160C6" w14:textId="77777777" w:rsidR="009A0FE3" w:rsidRDefault="009A0FE3" w:rsidP="009A0FE3">
      <w:pPr>
        <w:pStyle w:val="HTMLPreformatted"/>
        <w:shd w:val="clear" w:color="auto" w:fill="EEEEEE"/>
        <w:rPr>
          <w:rStyle w:val="pln"/>
          <w:color w:val="000000"/>
          <w:sz w:val="24"/>
          <w:szCs w:val="24"/>
        </w:rPr>
      </w:pPr>
    </w:p>
    <w:p w14:paraId="284A6FE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lastRenderedPageBreak/>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setEmpName</w:t>
      </w:r>
      <w:proofErr w:type="spellEnd"/>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4AB316E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empName</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53837C88"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764D3F99" w14:textId="77777777" w:rsidR="009A0FE3" w:rsidRDefault="009A0FE3" w:rsidP="009A0FE3">
      <w:pPr>
        <w:pStyle w:val="HTMLPreformatted"/>
        <w:shd w:val="clear" w:color="auto" w:fill="EEEEEE"/>
        <w:rPr>
          <w:rStyle w:val="pln"/>
          <w:color w:val="000000"/>
          <w:sz w:val="24"/>
          <w:szCs w:val="24"/>
        </w:rPr>
      </w:pPr>
    </w:p>
    <w:p w14:paraId="0C8DDAC1"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spellStart"/>
      <w:proofErr w:type="gramStart"/>
      <w:r>
        <w:rPr>
          <w:rStyle w:val="pln"/>
          <w:color w:val="000000"/>
          <w:sz w:val="24"/>
          <w:szCs w:val="24"/>
        </w:rPr>
        <w:t>setEmpSSN</w:t>
      </w:r>
      <w:proofErr w:type="spellEnd"/>
      <w:r>
        <w:rPr>
          <w:rStyle w:val="pun"/>
          <w:color w:val="000000"/>
          <w:sz w:val="24"/>
          <w:szCs w:val="24"/>
        </w:rPr>
        <w:t>(</w:t>
      </w:r>
      <w:proofErr w:type="gramEnd"/>
      <w:r>
        <w:rPr>
          <w:rStyle w:val="kwd"/>
          <w:rFonts w:eastAsiaTheme="majorEastAsia"/>
          <w:color w:val="00008B"/>
        </w:rPr>
        <w:t>int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390DCF7E"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pln"/>
          <w:color w:val="000000"/>
          <w:sz w:val="24"/>
          <w:szCs w:val="24"/>
        </w:rPr>
        <w:t>ssn</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r>
        <w:rPr>
          <w:rStyle w:val="pln"/>
          <w:color w:val="000000"/>
          <w:sz w:val="24"/>
          <w:szCs w:val="24"/>
        </w:rPr>
        <w:t>newValue</w:t>
      </w:r>
      <w:proofErr w:type="spellEnd"/>
      <w:r>
        <w:rPr>
          <w:rStyle w:val="pun"/>
          <w:color w:val="000000"/>
          <w:sz w:val="24"/>
          <w:szCs w:val="24"/>
        </w:rPr>
        <w:t>;</w:t>
      </w:r>
    </w:p>
    <w:p w14:paraId="61DDE326"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14:paraId="1860027F" w14:textId="77777777" w:rsidR="009A0FE3" w:rsidRDefault="009A0FE3" w:rsidP="009A0FE3">
      <w:pPr>
        <w:pStyle w:val="HTMLPreformatted"/>
        <w:shd w:val="clear" w:color="auto" w:fill="EEEEEE"/>
        <w:rPr>
          <w:rStyle w:val="pln"/>
          <w:color w:val="000000"/>
          <w:sz w:val="24"/>
          <w:szCs w:val="24"/>
        </w:rPr>
      </w:pPr>
      <w:r>
        <w:rPr>
          <w:rStyle w:val="pun"/>
          <w:color w:val="000000"/>
          <w:sz w:val="24"/>
          <w:szCs w:val="24"/>
        </w:rPr>
        <w:t>}</w:t>
      </w:r>
    </w:p>
    <w:p w14:paraId="364C85DF" w14:textId="77777777" w:rsidR="009A0FE3" w:rsidRDefault="009A0FE3" w:rsidP="009A0FE3">
      <w:pPr>
        <w:pStyle w:val="HTMLPreformatted"/>
        <w:shd w:val="clear" w:color="auto" w:fill="EEEEEE"/>
        <w:rPr>
          <w:rStyle w:val="pln"/>
          <w:color w:val="000000"/>
          <w:sz w:val="24"/>
          <w:szCs w:val="24"/>
        </w:rPr>
      </w:pP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class</w:t>
      </w:r>
      <w:r>
        <w:rPr>
          <w:rStyle w:val="pln"/>
          <w:color w:val="000000"/>
          <w:sz w:val="24"/>
          <w:szCs w:val="24"/>
        </w:rPr>
        <w:t xml:space="preserve"> </w:t>
      </w:r>
      <w:proofErr w:type="spellStart"/>
      <w:proofErr w:type="gramStart"/>
      <w:r>
        <w:rPr>
          <w:rStyle w:val="typ"/>
          <w:color w:val="2B91AF"/>
          <w:sz w:val="24"/>
          <w:szCs w:val="24"/>
        </w:rPr>
        <w:t>EncapsTest</w:t>
      </w:r>
      <w:proofErr w:type="spellEnd"/>
      <w:r>
        <w:rPr>
          <w:rStyle w:val="pun"/>
          <w:color w:val="000000"/>
          <w:sz w:val="24"/>
          <w:szCs w:val="24"/>
        </w:rPr>
        <w:t>{</w:t>
      </w:r>
      <w:proofErr w:type="gramEnd"/>
    </w:p>
    <w:p w14:paraId="30B89DA5"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kwd"/>
          <w:rFonts w:eastAsiaTheme="majorEastAsia"/>
          <w:color w:val="00008B"/>
        </w:rPr>
        <w:t>public</w:t>
      </w:r>
      <w:r>
        <w:rPr>
          <w:rStyle w:val="pln"/>
          <w:color w:val="000000"/>
          <w:sz w:val="24"/>
          <w:szCs w:val="24"/>
        </w:rPr>
        <w:t xml:space="preserve"> </w:t>
      </w:r>
      <w:r>
        <w:rPr>
          <w:rStyle w:val="kwd"/>
          <w:rFonts w:eastAsiaTheme="majorEastAsia"/>
          <w:color w:val="00008B"/>
        </w:rPr>
        <w:t>static</w:t>
      </w:r>
      <w:r>
        <w:rPr>
          <w:rStyle w:val="pln"/>
          <w:color w:val="000000"/>
          <w:sz w:val="24"/>
          <w:szCs w:val="24"/>
        </w:rPr>
        <w:t xml:space="preserve"> </w:t>
      </w:r>
      <w:r>
        <w:rPr>
          <w:rStyle w:val="kwd"/>
          <w:rFonts w:eastAsiaTheme="majorEastAsia"/>
          <w:color w:val="00008B"/>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000000"/>
          <w:sz w:val="24"/>
          <w:szCs w:val="24"/>
        </w:rPr>
        <w:t>[]){</w:t>
      </w:r>
    </w:p>
    <w:p w14:paraId="3584906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EncapsulationDemo</w:t>
      </w:r>
      <w:proofErr w:type="spellEnd"/>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kwd"/>
          <w:rFonts w:eastAsiaTheme="majorEastAsia"/>
          <w:color w:val="00008B"/>
        </w:rPr>
        <w:t>new</w:t>
      </w:r>
      <w:r>
        <w:rPr>
          <w:rStyle w:val="pln"/>
          <w:color w:val="000000"/>
          <w:sz w:val="24"/>
          <w:szCs w:val="24"/>
        </w:rPr>
        <w:t xml:space="preserve"> </w:t>
      </w:r>
      <w:proofErr w:type="spellStart"/>
      <w:proofErr w:type="gramStart"/>
      <w:r>
        <w:rPr>
          <w:rStyle w:val="typ"/>
          <w:color w:val="2B91AF"/>
          <w:sz w:val="24"/>
          <w:szCs w:val="24"/>
        </w:rPr>
        <w:t>EncapsulationDemo</w:t>
      </w:r>
      <w:proofErr w:type="spellEnd"/>
      <w:r>
        <w:rPr>
          <w:rStyle w:val="pun"/>
          <w:color w:val="000000"/>
          <w:sz w:val="24"/>
          <w:szCs w:val="24"/>
        </w:rPr>
        <w:t>(</w:t>
      </w:r>
      <w:proofErr w:type="gramEnd"/>
      <w:r>
        <w:rPr>
          <w:rStyle w:val="pun"/>
          <w:color w:val="000000"/>
          <w:sz w:val="24"/>
          <w:szCs w:val="24"/>
        </w:rPr>
        <w:t>);</w:t>
      </w:r>
    </w:p>
    <w:p w14:paraId="39A52BAB"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setEmpName</w:t>
      </w:r>
      <w:proofErr w:type="spellEnd"/>
      <w:proofErr w:type="gramEnd"/>
      <w:r>
        <w:rPr>
          <w:rStyle w:val="pun"/>
          <w:color w:val="000000"/>
          <w:sz w:val="24"/>
          <w:szCs w:val="24"/>
        </w:rPr>
        <w:t>(</w:t>
      </w:r>
      <w:r>
        <w:rPr>
          <w:rStyle w:val="str"/>
          <w:color w:val="800000"/>
          <w:sz w:val="24"/>
          <w:szCs w:val="24"/>
        </w:rPr>
        <w:t>"Mario"</w:t>
      </w:r>
      <w:r>
        <w:rPr>
          <w:rStyle w:val="pun"/>
          <w:color w:val="000000"/>
          <w:sz w:val="24"/>
          <w:szCs w:val="24"/>
        </w:rPr>
        <w:t>);</w:t>
      </w:r>
    </w:p>
    <w:p w14:paraId="10890DF3"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setEmpAge</w:t>
      </w:r>
      <w:proofErr w:type="spellEnd"/>
      <w:proofErr w:type="gramEnd"/>
      <w:r>
        <w:rPr>
          <w:rStyle w:val="pun"/>
          <w:color w:val="000000"/>
          <w:sz w:val="24"/>
          <w:szCs w:val="24"/>
        </w:rPr>
        <w:t>(</w:t>
      </w:r>
      <w:r>
        <w:rPr>
          <w:rStyle w:val="lit"/>
          <w:color w:val="800000"/>
          <w:sz w:val="24"/>
          <w:szCs w:val="24"/>
        </w:rPr>
        <w:t>32</w:t>
      </w:r>
      <w:r>
        <w:rPr>
          <w:rStyle w:val="pun"/>
          <w:color w:val="000000"/>
          <w:sz w:val="24"/>
          <w:szCs w:val="24"/>
        </w:rPr>
        <w:t>);</w:t>
      </w:r>
    </w:p>
    <w:p w14:paraId="74E8DA0C"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setEmpSSN</w:t>
      </w:r>
      <w:proofErr w:type="spellEnd"/>
      <w:proofErr w:type="gramEnd"/>
      <w:r>
        <w:rPr>
          <w:rStyle w:val="pun"/>
          <w:color w:val="000000"/>
          <w:sz w:val="24"/>
          <w:szCs w:val="24"/>
        </w:rPr>
        <w:t>(</w:t>
      </w:r>
      <w:r>
        <w:rPr>
          <w:rStyle w:val="lit"/>
          <w:color w:val="800000"/>
          <w:sz w:val="24"/>
          <w:szCs w:val="24"/>
        </w:rPr>
        <w:t>112233</w:t>
      </w:r>
      <w:r>
        <w:rPr>
          <w:rStyle w:val="pun"/>
          <w:color w:val="000000"/>
          <w:sz w:val="24"/>
          <w:szCs w:val="24"/>
        </w:rPr>
        <w:t>);</w:t>
      </w:r>
    </w:p>
    <w:p w14:paraId="2401F61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Name: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getEmpName</w:t>
      </w:r>
      <w:proofErr w:type="spellEnd"/>
      <w:proofErr w:type="gramEnd"/>
      <w:r>
        <w:rPr>
          <w:rStyle w:val="pun"/>
          <w:color w:val="000000"/>
          <w:sz w:val="24"/>
          <w:szCs w:val="24"/>
        </w:rPr>
        <w:t>());</w:t>
      </w:r>
    </w:p>
    <w:p w14:paraId="7A4ADAB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SSN: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getEmpSSN</w:t>
      </w:r>
      <w:proofErr w:type="spellEnd"/>
      <w:proofErr w:type="gramEnd"/>
      <w:r>
        <w:rPr>
          <w:rStyle w:val="pun"/>
          <w:color w:val="000000"/>
          <w:sz w:val="24"/>
          <w:szCs w:val="24"/>
        </w:rPr>
        <w:t>());</w:t>
      </w:r>
    </w:p>
    <w:p w14:paraId="24B6BE09"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proofErr w:type="spellStart"/>
      <w:r>
        <w:rPr>
          <w:rStyle w:val="typ"/>
          <w:color w:val="2B91AF"/>
          <w:sz w:val="24"/>
          <w:szCs w:val="24"/>
        </w:rPr>
        <w:t>System</w:t>
      </w:r>
      <w:r>
        <w:rPr>
          <w:rStyle w:val="pun"/>
          <w:color w:val="000000"/>
          <w:sz w:val="24"/>
          <w:szCs w:val="24"/>
        </w:rPr>
        <w:t>.</w:t>
      </w:r>
      <w:r>
        <w:rPr>
          <w:rStyle w:val="kwd"/>
          <w:rFonts w:eastAsiaTheme="majorEastAsia"/>
          <w:color w:val="00008B"/>
        </w:rPr>
        <w:t>out</w:t>
      </w:r>
      <w:r>
        <w:rPr>
          <w:rStyle w:val="pun"/>
          <w:color w:val="000000"/>
          <w:sz w:val="24"/>
          <w:szCs w:val="24"/>
        </w:rPr>
        <w:t>.</w:t>
      </w:r>
      <w:r>
        <w:rPr>
          <w:rStyle w:val="pln"/>
          <w:color w:val="000000"/>
          <w:sz w:val="24"/>
          <w:szCs w:val="24"/>
        </w:rPr>
        <w:t>println</w:t>
      </w:r>
      <w:proofErr w:type="spellEnd"/>
      <w:r>
        <w:rPr>
          <w:rStyle w:val="pun"/>
          <w:color w:val="000000"/>
          <w:sz w:val="24"/>
          <w:szCs w:val="24"/>
        </w:rPr>
        <w:t>(</w:t>
      </w:r>
      <w:r>
        <w:rPr>
          <w:rStyle w:val="str"/>
          <w:color w:val="800000"/>
          <w:sz w:val="24"/>
          <w:szCs w:val="24"/>
        </w:rPr>
        <w:t>"Employee Age: "</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spellStart"/>
      <w:proofErr w:type="gramStart"/>
      <w:r>
        <w:rPr>
          <w:rStyle w:val="pln"/>
          <w:color w:val="000000"/>
          <w:sz w:val="24"/>
          <w:szCs w:val="24"/>
        </w:rPr>
        <w:t>obj</w:t>
      </w:r>
      <w:r>
        <w:rPr>
          <w:rStyle w:val="pun"/>
          <w:color w:val="000000"/>
          <w:sz w:val="24"/>
          <w:szCs w:val="24"/>
        </w:rPr>
        <w:t>.</w:t>
      </w:r>
      <w:r>
        <w:rPr>
          <w:rStyle w:val="pln"/>
          <w:color w:val="000000"/>
          <w:sz w:val="24"/>
          <w:szCs w:val="24"/>
        </w:rPr>
        <w:t>getEmpAge</w:t>
      </w:r>
      <w:proofErr w:type="spellEnd"/>
      <w:proofErr w:type="gramEnd"/>
      <w:r>
        <w:rPr>
          <w:rStyle w:val="pun"/>
          <w:color w:val="000000"/>
          <w:sz w:val="24"/>
          <w:szCs w:val="24"/>
        </w:rPr>
        <w:t>());</w:t>
      </w:r>
    </w:p>
    <w:p w14:paraId="11A5216F" w14:textId="77777777" w:rsidR="009A0FE3" w:rsidRDefault="009A0FE3" w:rsidP="009A0FE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14:paraId="070061B7" w14:textId="77777777" w:rsidR="009A0FE3" w:rsidRDefault="009A0FE3" w:rsidP="009A0FE3">
      <w:pPr>
        <w:pStyle w:val="HTMLPreformatted"/>
        <w:shd w:val="clear" w:color="auto" w:fill="EEEEEE"/>
        <w:rPr>
          <w:color w:val="222426"/>
          <w:sz w:val="24"/>
          <w:szCs w:val="24"/>
        </w:rPr>
      </w:pPr>
      <w:r>
        <w:rPr>
          <w:rStyle w:val="pun"/>
          <w:color w:val="000000"/>
          <w:sz w:val="24"/>
          <w:szCs w:val="24"/>
        </w:rPr>
        <w:t>}</w:t>
      </w:r>
    </w:p>
    <w:p w14:paraId="34B15A69"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Output:</w:t>
      </w:r>
    </w:p>
    <w:p w14:paraId="12E63913"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Name</w:t>
      </w:r>
      <w:r>
        <w:rPr>
          <w:rStyle w:val="pun"/>
          <w:color w:val="000000"/>
          <w:sz w:val="24"/>
          <w:szCs w:val="24"/>
        </w:rPr>
        <w:t>:</w:t>
      </w:r>
      <w:r>
        <w:rPr>
          <w:rStyle w:val="pln"/>
          <w:color w:val="000000"/>
          <w:sz w:val="24"/>
          <w:szCs w:val="24"/>
        </w:rPr>
        <w:t xml:space="preserve"> </w:t>
      </w:r>
      <w:r>
        <w:rPr>
          <w:rStyle w:val="typ"/>
          <w:color w:val="2B91AF"/>
          <w:sz w:val="24"/>
          <w:szCs w:val="24"/>
        </w:rPr>
        <w:t>Mario</w:t>
      </w:r>
    </w:p>
    <w:p w14:paraId="252859F5" w14:textId="77777777" w:rsidR="009A0FE3" w:rsidRDefault="009A0FE3" w:rsidP="009A0FE3">
      <w:pPr>
        <w:pStyle w:val="HTMLPreformatted"/>
        <w:shd w:val="clear" w:color="auto" w:fill="EEEEEE"/>
        <w:rPr>
          <w:rStyle w:val="pln"/>
          <w:color w:val="000000"/>
          <w:sz w:val="24"/>
          <w:szCs w:val="24"/>
        </w:rPr>
      </w:pPr>
      <w:r>
        <w:rPr>
          <w:rStyle w:val="typ"/>
          <w:color w:val="2B91AF"/>
          <w:sz w:val="24"/>
          <w:szCs w:val="24"/>
        </w:rPr>
        <w:t>Employee</w:t>
      </w:r>
      <w:r>
        <w:rPr>
          <w:rStyle w:val="pln"/>
          <w:color w:val="000000"/>
          <w:sz w:val="24"/>
          <w:szCs w:val="24"/>
        </w:rPr>
        <w:t xml:space="preserve"> SSN</w:t>
      </w:r>
      <w:r>
        <w:rPr>
          <w:rStyle w:val="pun"/>
          <w:color w:val="000000"/>
          <w:sz w:val="24"/>
          <w:szCs w:val="24"/>
        </w:rPr>
        <w:t>:</w:t>
      </w:r>
      <w:r>
        <w:rPr>
          <w:rStyle w:val="pln"/>
          <w:color w:val="000000"/>
          <w:sz w:val="24"/>
          <w:szCs w:val="24"/>
        </w:rPr>
        <w:t xml:space="preserve"> </w:t>
      </w:r>
      <w:r>
        <w:rPr>
          <w:rStyle w:val="lit"/>
          <w:color w:val="800000"/>
          <w:sz w:val="24"/>
          <w:szCs w:val="24"/>
        </w:rPr>
        <w:t>112233</w:t>
      </w:r>
    </w:p>
    <w:p w14:paraId="180FCD7E" w14:textId="77777777" w:rsidR="009A0FE3" w:rsidRDefault="009A0FE3" w:rsidP="009A0FE3">
      <w:pPr>
        <w:pStyle w:val="HTMLPreformatted"/>
        <w:shd w:val="clear" w:color="auto" w:fill="EEEEEE"/>
        <w:rPr>
          <w:color w:val="222426"/>
          <w:sz w:val="24"/>
          <w:szCs w:val="24"/>
        </w:rPr>
      </w:pPr>
      <w:r>
        <w:rPr>
          <w:rStyle w:val="typ"/>
          <w:color w:val="2B91AF"/>
          <w:sz w:val="24"/>
          <w:szCs w:val="24"/>
        </w:rPr>
        <w:t>Employee</w:t>
      </w:r>
      <w:r>
        <w:rPr>
          <w:rStyle w:val="pln"/>
          <w:color w:val="000000"/>
          <w:sz w:val="24"/>
          <w:szCs w:val="24"/>
        </w:rPr>
        <w:t xml:space="preserve"> </w:t>
      </w:r>
      <w:r>
        <w:rPr>
          <w:rStyle w:val="typ"/>
          <w:color w:val="2B91AF"/>
          <w:sz w:val="24"/>
          <w:szCs w:val="24"/>
        </w:rPr>
        <w:t>Age</w:t>
      </w:r>
      <w:r>
        <w:rPr>
          <w:rStyle w:val="pun"/>
          <w:color w:val="000000"/>
          <w:sz w:val="24"/>
          <w:szCs w:val="24"/>
        </w:rPr>
        <w:t>:</w:t>
      </w:r>
      <w:r>
        <w:rPr>
          <w:rStyle w:val="pln"/>
          <w:color w:val="000000"/>
          <w:sz w:val="24"/>
          <w:szCs w:val="24"/>
        </w:rPr>
        <w:t xml:space="preserve"> </w:t>
      </w:r>
      <w:r>
        <w:rPr>
          <w:rStyle w:val="lit"/>
          <w:color w:val="800000"/>
          <w:sz w:val="24"/>
          <w:szCs w:val="24"/>
        </w:rPr>
        <w:t>32</w:t>
      </w:r>
    </w:p>
    <w:p w14:paraId="314B2B2C"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In above example all the three data members (or data fields) are </w:t>
      </w:r>
      <w:proofErr w:type="gramStart"/>
      <w:r>
        <w:rPr>
          <w:rFonts w:ascii="Roboto" w:hAnsi="Roboto"/>
          <w:color w:val="222426"/>
          <w:sz w:val="26"/>
          <w:szCs w:val="26"/>
        </w:rPr>
        <w:t>private(</w:t>
      </w:r>
      <w:proofErr w:type="gramEnd"/>
      <w:r>
        <w:rPr>
          <w:rFonts w:ascii="Roboto" w:hAnsi="Roboto"/>
          <w:color w:val="222426"/>
          <w:sz w:val="26"/>
          <w:szCs w:val="26"/>
        </w:rPr>
        <w:t>see: </w:t>
      </w:r>
      <w:hyperlink r:id="rId133" w:history="1">
        <w:r>
          <w:rPr>
            <w:rStyle w:val="Hyperlink"/>
            <w:rFonts w:ascii="Roboto" w:hAnsi="Roboto"/>
            <w:b/>
            <w:bCs/>
            <w:color w:val="7DC246"/>
            <w:sz w:val="26"/>
            <w:szCs w:val="26"/>
          </w:rPr>
          <w:t>Access Modifiers in Java</w:t>
        </w:r>
      </w:hyperlink>
      <w:r>
        <w:rPr>
          <w:rFonts w:ascii="Roboto" w:hAnsi="Roboto"/>
          <w:color w:val="222426"/>
          <w:sz w:val="26"/>
          <w:szCs w:val="26"/>
        </w:rPr>
        <w:t>) which cannot be accessed directly. These fields can be accessed via public methods only. Fields </w:t>
      </w:r>
      <w:proofErr w:type="spellStart"/>
      <w:r>
        <w:rPr>
          <w:rStyle w:val="HTMLCode"/>
          <w:color w:val="222426"/>
          <w:shd w:val="clear" w:color="auto" w:fill="EEEEEE"/>
        </w:rPr>
        <w:t>empName</w:t>
      </w:r>
      <w:proofErr w:type="spellEnd"/>
      <w:r>
        <w:rPr>
          <w:rFonts w:ascii="Roboto" w:hAnsi="Roboto"/>
          <w:color w:val="222426"/>
          <w:sz w:val="26"/>
          <w:szCs w:val="26"/>
        </w:rPr>
        <w:t>, </w:t>
      </w:r>
      <w:proofErr w:type="spellStart"/>
      <w:r>
        <w:rPr>
          <w:rStyle w:val="HTMLCode"/>
          <w:color w:val="222426"/>
          <w:shd w:val="clear" w:color="auto" w:fill="EEEEEE"/>
        </w:rPr>
        <w:t>ssn</w:t>
      </w:r>
      <w:proofErr w:type="spellEnd"/>
      <w:r>
        <w:rPr>
          <w:rFonts w:ascii="Roboto" w:hAnsi="Roboto"/>
          <w:color w:val="222426"/>
          <w:sz w:val="26"/>
          <w:szCs w:val="26"/>
        </w:rPr>
        <w:t> and </w:t>
      </w:r>
      <w:proofErr w:type="spellStart"/>
      <w:r>
        <w:rPr>
          <w:rStyle w:val="HTMLCode"/>
          <w:color w:val="222426"/>
          <w:shd w:val="clear" w:color="auto" w:fill="EEEEEE"/>
        </w:rPr>
        <w:t>empAge</w:t>
      </w:r>
      <w:proofErr w:type="spellEnd"/>
      <w:r>
        <w:rPr>
          <w:rFonts w:ascii="Roboto" w:hAnsi="Roboto"/>
          <w:color w:val="222426"/>
          <w:sz w:val="26"/>
          <w:szCs w:val="26"/>
        </w:rPr>
        <w:t> are made hidden data fields using encapsulation technique of OOPs.</w:t>
      </w:r>
    </w:p>
    <w:p w14:paraId="2BC40D01"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r>
        <w:rPr>
          <w:rFonts w:ascii="PT Sans" w:hAnsi="PT Sans"/>
          <w:color w:val="444542"/>
          <w:sz w:val="39"/>
          <w:szCs w:val="39"/>
        </w:rPr>
        <w:t>Advantages of encapsulation</w:t>
      </w:r>
    </w:p>
    <w:p w14:paraId="1B33A6EC" w14:textId="77777777" w:rsidR="009A0FE3" w:rsidRDefault="009A0FE3" w:rsidP="009A0FE3">
      <w:pPr>
        <w:numPr>
          <w:ilvl w:val="0"/>
          <w:numId w:val="93"/>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It improves maintainability and flexibility and re-usability: for e.g. In the above code the implementation code of </w:t>
      </w:r>
      <w:r>
        <w:rPr>
          <w:rStyle w:val="HTMLCode"/>
          <w:rFonts w:eastAsiaTheme="minorHAnsi"/>
          <w:color w:val="222426"/>
          <w:sz w:val="24"/>
          <w:szCs w:val="24"/>
          <w:shd w:val="clear" w:color="auto" w:fill="EEEEEE"/>
        </w:rPr>
        <w:t xml:space="preserve">void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r>
        <w:rPr>
          <w:rStyle w:val="HTMLCode"/>
          <w:rFonts w:eastAsiaTheme="minorHAnsi"/>
          <w:color w:val="222426"/>
          <w:sz w:val="24"/>
          <w:szCs w:val="24"/>
          <w:shd w:val="clear" w:color="auto" w:fill="EEEEEE"/>
        </w:rPr>
        <w:t xml:space="preserve">String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xml:space="preserve"> can be changed at any point of time. Since the implementation is purely hidden for outside classes they would still be accessing the private field </w:t>
      </w:r>
      <w:proofErr w:type="spellStart"/>
      <w:r>
        <w:rPr>
          <w:rFonts w:ascii="Roboto" w:hAnsi="Roboto"/>
          <w:color w:val="222426"/>
          <w:sz w:val="26"/>
          <w:szCs w:val="26"/>
        </w:rPr>
        <w:t>empName</w:t>
      </w:r>
      <w:proofErr w:type="spellEnd"/>
      <w:r>
        <w:rPr>
          <w:rFonts w:ascii="Roboto" w:hAnsi="Roboto"/>
          <w:color w:val="222426"/>
          <w:sz w:val="26"/>
          <w:szCs w:val="26"/>
        </w:rPr>
        <w:t xml:space="preserve"> using the same methods (</w:t>
      </w:r>
      <w:proofErr w:type="spellStart"/>
      <w:proofErr w:type="gramStart"/>
      <w:r>
        <w:rPr>
          <w:rStyle w:val="HTMLCode"/>
          <w:rFonts w:eastAsiaTheme="minorHAnsi"/>
          <w:color w:val="222426"/>
          <w:sz w:val="24"/>
          <w:szCs w:val="24"/>
          <w:shd w:val="clear" w:color="auto" w:fill="EEEEEE"/>
        </w:rPr>
        <w:t>setEmpName</w:t>
      </w:r>
      <w:proofErr w:type="spellEnd"/>
      <w:r>
        <w:rPr>
          <w:rStyle w:val="HTMLCode"/>
          <w:rFonts w:eastAsiaTheme="minorHAnsi"/>
          <w:color w:val="222426"/>
          <w:sz w:val="24"/>
          <w:szCs w:val="24"/>
          <w:shd w:val="clear" w:color="auto" w:fill="EEEEEE"/>
        </w:rPr>
        <w:t>(</w:t>
      </w:r>
      <w:proofErr w:type="gramEnd"/>
      <w:r>
        <w:rPr>
          <w:rStyle w:val="HTMLCode"/>
          <w:rFonts w:eastAsiaTheme="minorHAnsi"/>
          <w:color w:val="222426"/>
          <w:sz w:val="24"/>
          <w:szCs w:val="24"/>
          <w:shd w:val="clear" w:color="auto" w:fill="EEEEEE"/>
        </w:rPr>
        <w:t>String name)</w:t>
      </w:r>
      <w:r>
        <w:rPr>
          <w:rFonts w:ascii="Roboto" w:hAnsi="Roboto"/>
          <w:color w:val="222426"/>
          <w:sz w:val="26"/>
          <w:szCs w:val="26"/>
        </w:rPr>
        <w:t> and </w:t>
      </w:r>
      <w:proofErr w:type="spellStart"/>
      <w:r>
        <w:rPr>
          <w:rStyle w:val="HTMLCode"/>
          <w:rFonts w:eastAsiaTheme="minorHAnsi"/>
          <w:color w:val="222426"/>
          <w:sz w:val="24"/>
          <w:szCs w:val="24"/>
          <w:shd w:val="clear" w:color="auto" w:fill="EEEEEE"/>
        </w:rPr>
        <w:t>getEmpName</w:t>
      </w:r>
      <w:proofErr w:type="spellEnd"/>
      <w:r>
        <w:rPr>
          <w:rStyle w:val="HTMLCode"/>
          <w:rFonts w:eastAsiaTheme="minorHAnsi"/>
          <w:color w:val="222426"/>
          <w:sz w:val="24"/>
          <w:szCs w:val="24"/>
          <w:shd w:val="clear" w:color="auto" w:fill="EEEEEE"/>
        </w:rPr>
        <w:t>()</w:t>
      </w:r>
      <w:r>
        <w:rPr>
          <w:rFonts w:ascii="Roboto" w:hAnsi="Roboto"/>
          <w:color w:val="222426"/>
          <w:sz w:val="26"/>
          <w:szCs w:val="26"/>
        </w:rPr>
        <w:t>). Hence the code can be maintained at any point of time without breaking the classes that uses the code. This improves the re-usability of the underlying class.</w:t>
      </w:r>
    </w:p>
    <w:p w14:paraId="2797711F" w14:textId="77777777" w:rsidR="009A0FE3" w:rsidRDefault="009A0FE3" w:rsidP="009A0FE3">
      <w:pPr>
        <w:numPr>
          <w:ilvl w:val="0"/>
          <w:numId w:val="93"/>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 xml:space="preserve">The fields can be made read-only (If we don’t define setter methods in the class) or write-only (If we don’t define the getter </w:t>
      </w:r>
      <w:r>
        <w:rPr>
          <w:rFonts w:ascii="Roboto" w:hAnsi="Roboto"/>
          <w:color w:val="222426"/>
          <w:sz w:val="26"/>
          <w:szCs w:val="26"/>
        </w:rPr>
        <w:lastRenderedPageBreak/>
        <w:t xml:space="preserve">methods in the class). For e.g. If we have a </w:t>
      </w:r>
      <w:proofErr w:type="gramStart"/>
      <w:r>
        <w:rPr>
          <w:rFonts w:ascii="Roboto" w:hAnsi="Roboto"/>
          <w:color w:val="222426"/>
          <w:sz w:val="26"/>
          <w:szCs w:val="26"/>
        </w:rPr>
        <w:t>field(</w:t>
      </w:r>
      <w:proofErr w:type="gramEnd"/>
      <w:r>
        <w:rPr>
          <w:rFonts w:ascii="Roboto" w:hAnsi="Roboto"/>
          <w:color w:val="222426"/>
          <w:sz w:val="26"/>
          <w:szCs w:val="26"/>
        </w:rPr>
        <w:t xml:space="preserve">or variable) that we don’t want to be changed so we simply define the variable as private and instead of set and get both we just need to define the get method for that variable. Since the set method is not present there is no </w:t>
      </w:r>
      <w:proofErr w:type="gramStart"/>
      <w:r>
        <w:rPr>
          <w:rFonts w:ascii="Roboto" w:hAnsi="Roboto"/>
          <w:color w:val="222426"/>
          <w:sz w:val="26"/>
          <w:szCs w:val="26"/>
        </w:rPr>
        <w:t>way</w:t>
      </w:r>
      <w:proofErr w:type="gramEnd"/>
      <w:r>
        <w:rPr>
          <w:rFonts w:ascii="Roboto" w:hAnsi="Roboto"/>
          <w:color w:val="222426"/>
          <w:sz w:val="26"/>
          <w:szCs w:val="26"/>
        </w:rPr>
        <w:t xml:space="preserve"> an outside class can modify the value of that field.</w:t>
      </w:r>
    </w:p>
    <w:p w14:paraId="77DB6D61" w14:textId="77777777" w:rsidR="009A0FE3" w:rsidRDefault="009A0FE3" w:rsidP="009A0FE3">
      <w:pPr>
        <w:numPr>
          <w:ilvl w:val="0"/>
          <w:numId w:val="93"/>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User would not be knowing what is going on behind the scene. They would only be knowing that to update a field call set method and to read a field call get method but what these set and get methods are doing is purely hidden from them.</w:t>
      </w:r>
    </w:p>
    <w:p w14:paraId="38000824" w14:textId="77777777" w:rsidR="009A0FE3" w:rsidRDefault="009A0FE3" w:rsidP="009A0FE3">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Encapsulation is also known as “</w:t>
      </w:r>
      <w:r>
        <w:rPr>
          <w:rStyle w:val="Strong"/>
          <w:rFonts w:ascii="Roboto" w:hAnsi="Roboto"/>
          <w:color w:val="222426"/>
          <w:sz w:val="26"/>
          <w:szCs w:val="26"/>
        </w:rPr>
        <w:t>data </w:t>
      </w:r>
      <w:proofErr w:type="gramStart"/>
      <w:r>
        <w:rPr>
          <w:rStyle w:val="Strong"/>
          <w:rFonts w:ascii="Roboto" w:hAnsi="Roboto"/>
          <w:color w:val="222426"/>
          <w:sz w:val="26"/>
          <w:szCs w:val="26"/>
        </w:rPr>
        <w:t>Hiding</w:t>
      </w:r>
      <w:r>
        <w:rPr>
          <w:rFonts w:ascii="Roboto" w:hAnsi="Roboto"/>
          <w:color w:val="222426"/>
          <w:sz w:val="26"/>
          <w:szCs w:val="26"/>
        </w:rPr>
        <w:t>“</w:t>
      </w:r>
      <w:proofErr w:type="gramEnd"/>
      <w:r>
        <w:rPr>
          <w:rFonts w:ascii="Roboto" w:hAnsi="Roboto"/>
          <w:color w:val="222426"/>
          <w:sz w:val="26"/>
          <w:szCs w:val="26"/>
        </w:rPr>
        <w:t>.</w:t>
      </w:r>
    </w:p>
    <w:p w14:paraId="3A645F03" w14:textId="77777777" w:rsidR="009A0FE3" w:rsidRDefault="009A0FE3" w:rsidP="009A0FE3">
      <w:pPr>
        <w:pStyle w:val="Heading2"/>
        <w:shd w:val="clear" w:color="auto" w:fill="FFFFFF"/>
        <w:spacing w:before="0" w:beforeAutospacing="0" w:after="240" w:afterAutospacing="0"/>
        <w:rPr>
          <w:rFonts w:ascii="PT Sans" w:hAnsi="PT Sans"/>
          <w:color w:val="444542"/>
          <w:sz w:val="39"/>
          <w:szCs w:val="39"/>
        </w:rPr>
      </w:pPr>
    </w:p>
    <w:p w14:paraId="02A79276" w14:textId="30BDCCA5" w:rsidR="009A0FE3" w:rsidRDefault="009A0FE3" w:rsidP="003E3848">
      <w:pPr>
        <w:pStyle w:val="NormalWeb"/>
        <w:shd w:val="clear" w:color="auto" w:fill="FFFFFF"/>
        <w:spacing w:before="0" w:beforeAutospacing="0"/>
        <w:rPr>
          <w:rFonts w:ascii="Source Sans Pro" w:hAnsi="Source Sans Pro"/>
          <w:color w:val="222222"/>
          <w:sz w:val="27"/>
          <w:szCs w:val="27"/>
        </w:rPr>
      </w:pPr>
    </w:p>
    <w:p w14:paraId="4CA8BBE8" w14:textId="77777777" w:rsidR="003E3848" w:rsidRDefault="003E3848" w:rsidP="00493F2F">
      <w:pPr>
        <w:pStyle w:val="NormalWeb"/>
        <w:shd w:val="clear" w:color="auto" w:fill="FFFFFF"/>
        <w:spacing w:before="0" w:beforeAutospacing="0"/>
        <w:rPr>
          <w:rFonts w:ascii="Source Sans Pro" w:hAnsi="Source Sans Pro"/>
          <w:color w:val="222222"/>
          <w:sz w:val="27"/>
          <w:szCs w:val="27"/>
        </w:rPr>
      </w:pPr>
    </w:p>
    <w:sectPr w:rsidR="003E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consolata">
    <w:altName w:val="Inconsolata"/>
    <w:charset w:val="00"/>
    <w:family w:val="auto"/>
    <w:pitch w:val="variable"/>
    <w:sig w:usb0="A00000FF" w:usb1="0000F9EB" w:usb2="00000020" w:usb3="00000000" w:csb0="00000193"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EE3"/>
    <w:multiLevelType w:val="multilevel"/>
    <w:tmpl w:val="995A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120D"/>
    <w:multiLevelType w:val="multilevel"/>
    <w:tmpl w:val="4F1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A77BA"/>
    <w:multiLevelType w:val="multilevel"/>
    <w:tmpl w:val="DEAA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7448E"/>
    <w:multiLevelType w:val="multilevel"/>
    <w:tmpl w:val="8E746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01383F"/>
    <w:multiLevelType w:val="multilevel"/>
    <w:tmpl w:val="FB580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1A1921"/>
    <w:multiLevelType w:val="multilevel"/>
    <w:tmpl w:val="8D5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E43B6"/>
    <w:multiLevelType w:val="multilevel"/>
    <w:tmpl w:val="CED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37FED"/>
    <w:multiLevelType w:val="multilevel"/>
    <w:tmpl w:val="EBD6F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242F2"/>
    <w:multiLevelType w:val="multilevel"/>
    <w:tmpl w:val="3A38E54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HAnsi" w:hint="default"/>
        <w:color w:val="333333"/>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75D2C08"/>
    <w:multiLevelType w:val="multilevel"/>
    <w:tmpl w:val="B356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9349EC"/>
    <w:multiLevelType w:val="multilevel"/>
    <w:tmpl w:val="684E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23E00"/>
    <w:multiLevelType w:val="multilevel"/>
    <w:tmpl w:val="87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BA3DC7"/>
    <w:multiLevelType w:val="multilevel"/>
    <w:tmpl w:val="7878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14C73"/>
    <w:multiLevelType w:val="multilevel"/>
    <w:tmpl w:val="23D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EF4821"/>
    <w:multiLevelType w:val="multilevel"/>
    <w:tmpl w:val="9788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523D67"/>
    <w:multiLevelType w:val="multilevel"/>
    <w:tmpl w:val="8EF6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E25033"/>
    <w:multiLevelType w:val="multilevel"/>
    <w:tmpl w:val="DB6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4F428D"/>
    <w:multiLevelType w:val="multilevel"/>
    <w:tmpl w:val="C3F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5869EE"/>
    <w:multiLevelType w:val="multilevel"/>
    <w:tmpl w:val="21AA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2B794A"/>
    <w:multiLevelType w:val="multilevel"/>
    <w:tmpl w:val="A720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C07E8"/>
    <w:multiLevelType w:val="multilevel"/>
    <w:tmpl w:val="21F0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AA55A0"/>
    <w:multiLevelType w:val="multilevel"/>
    <w:tmpl w:val="2C4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E64DB"/>
    <w:multiLevelType w:val="multilevel"/>
    <w:tmpl w:val="F6F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AE1178"/>
    <w:multiLevelType w:val="multilevel"/>
    <w:tmpl w:val="9266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9D618B"/>
    <w:multiLevelType w:val="multilevel"/>
    <w:tmpl w:val="AC3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AE3B8D"/>
    <w:multiLevelType w:val="multilevel"/>
    <w:tmpl w:val="BBA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0F3D6F"/>
    <w:multiLevelType w:val="multilevel"/>
    <w:tmpl w:val="36F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21550E"/>
    <w:multiLevelType w:val="multilevel"/>
    <w:tmpl w:val="73C2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F80225"/>
    <w:multiLevelType w:val="multilevel"/>
    <w:tmpl w:val="CED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A5345D"/>
    <w:multiLevelType w:val="multilevel"/>
    <w:tmpl w:val="4006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18057A"/>
    <w:multiLevelType w:val="multilevel"/>
    <w:tmpl w:val="B7D87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7C3264D"/>
    <w:multiLevelType w:val="multilevel"/>
    <w:tmpl w:val="2EFA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0E66D3"/>
    <w:multiLevelType w:val="multilevel"/>
    <w:tmpl w:val="EDF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C719D5"/>
    <w:multiLevelType w:val="multilevel"/>
    <w:tmpl w:val="63BE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A4236F"/>
    <w:multiLevelType w:val="multilevel"/>
    <w:tmpl w:val="0A7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65913"/>
    <w:multiLevelType w:val="multilevel"/>
    <w:tmpl w:val="C83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0137B0"/>
    <w:multiLevelType w:val="multilevel"/>
    <w:tmpl w:val="18F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A75A79"/>
    <w:multiLevelType w:val="multilevel"/>
    <w:tmpl w:val="1834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6573C"/>
    <w:multiLevelType w:val="multilevel"/>
    <w:tmpl w:val="A354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1CC2D87"/>
    <w:multiLevelType w:val="multilevel"/>
    <w:tmpl w:val="A5AA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E06F38"/>
    <w:multiLevelType w:val="multilevel"/>
    <w:tmpl w:val="132E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85F565E"/>
    <w:multiLevelType w:val="multilevel"/>
    <w:tmpl w:val="53EE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42434F"/>
    <w:multiLevelType w:val="multilevel"/>
    <w:tmpl w:val="F48C3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C6823C3"/>
    <w:multiLevelType w:val="multilevel"/>
    <w:tmpl w:val="6E84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7144A4"/>
    <w:multiLevelType w:val="multilevel"/>
    <w:tmpl w:val="0326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7C49B8"/>
    <w:multiLevelType w:val="multilevel"/>
    <w:tmpl w:val="D55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4483BAA"/>
    <w:multiLevelType w:val="multilevel"/>
    <w:tmpl w:val="390A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5EE5"/>
    <w:multiLevelType w:val="multilevel"/>
    <w:tmpl w:val="652E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9C7EE7"/>
    <w:multiLevelType w:val="multilevel"/>
    <w:tmpl w:val="947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A262EA"/>
    <w:multiLevelType w:val="multilevel"/>
    <w:tmpl w:val="E8C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A70AEC"/>
    <w:multiLevelType w:val="multilevel"/>
    <w:tmpl w:val="787A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4B74AF"/>
    <w:multiLevelType w:val="multilevel"/>
    <w:tmpl w:val="3B9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9B3A61"/>
    <w:multiLevelType w:val="multilevel"/>
    <w:tmpl w:val="915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BE058E"/>
    <w:multiLevelType w:val="multilevel"/>
    <w:tmpl w:val="7812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1C735F"/>
    <w:multiLevelType w:val="multilevel"/>
    <w:tmpl w:val="A64E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5B5CD9"/>
    <w:multiLevelType w:val="multilevel"/>
    <w:tmpl w:val="782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01F7874"/>
    <w:multiLevelType w:val="hybridMultilevel"/>
    <w:tmpl w:val="B6961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0EE7301"/>
    <w:multiLevelType w:val="multilevel"/>
    <w:tmpl w:val="56C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F343D2"/>
    <w:multiLevelType w:val="multilevel"/>
    <w:tmpl w:val="FF5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5AB36BD"/>
    <w:multiLevelType w:val="multilevel"/>
    <w:tmpl w:val="743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D84BB5"/>
    <w:multiLevelType w:val="multilevel"/>
    <w:tmpl w:val="624A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1C27CF"/>
    <w:multiLevelType w:val="multilevel"/>
    <w:tmpl w:val="C00AB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5D739F"/>
    <w:multiLevelType w:val="multilevel"/>
    <w:tmpl w:val="C0B8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7D3C8E"/>
    <w:multiLevelType w:val="multilevel"/>
    <w:tmpl w:val="C16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AAF3E4B"/>
    <w:multiLevelType w:val="multilevel"/>
    <w:tmpl w:val="204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FD439E"/>
    <w:multiLevelType w:val="multilevel"/>
    <w:tmpl w:val="898C4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5C322C18"/>
    <w:multiLevelType w:val="multilevel"/>
    <w:tmpl w:val="8226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F7758F"/>
    <w:multiLevelType w:val="multilevel"/>
    <w:tmpl w:val="7C3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0F7E7C"/>
    <w:multiLevelType w:val="multilevel"/>
    <w:tmpl w:val="5E3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A8442C"/>
    <w:multiLevelType w:val="multilevel"/>
    <w:tmpl w:val="22DA6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2C9114C"/>
    <w:multiLevelType w:val="multilevel"/>
    <w:tmpl w:val="9F6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D26C5A"/>
    <w:multiLevelType w:val="multilevel"/>
    <w:tmpl w:val="26C8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702CA2"/>
    <w:multiLevelType w:val="multilevel"/>
    <w:tmpl w:val="1A9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C0795C"/>
    <w:multiLevelType w:val="multilevel"/>
    <w:tmpl w:val="0F14C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F73AA3"/>
    <w:multiLevelType w:val="multilevel"/>
    <w:tmpl w:val="61F67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8316E2D"/>
    <w:multiLevelType w:val="multilevel"/>
    <w:tmpl w:val="E642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3B4860"/>
    <w:multiLevelType w:val="multilevel"/>
    <w:tmpl w:val="9FA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5F3A08"/>
    <w:multiLevelType w:val="multilevel"/>
    <w:tmpl w:val="089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864927"/>
    <w:multiLevelType w:val="multilevel"/>
    <w:tmpl w:val="285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C70736"/>
    <w:multiLevelType w:val="multilevel"/>
    <w:tmpl w:val="B1C6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C7D56B8"/>
    <w:multiLevelType w:val="multilevel"/>
    <w:tmpl w:val="4C9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C985043"/>
    <w:multiLevelType w:val="multilevel"/>
    <w:tmpl w:val="A4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5F1C74"/>
    <w:multiLevelType w:val="multilevel"/>
    <w:tmpl w:val="685C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AC26C7"/>
    <w:multiLevelType w:val="multilevel"/>
    <w:tmpl w:val="9F1E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794A96"/>
    <w:multiLevelType w:val="multilevel"/>
    <w:tmpl w:val="64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4AD7086"/>
    <w:multiLevelType w:val="multilevel"/>
    <w:tmpl w:val="1FEE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DC68CD"/>
    <w:multiLevelType w:val="multilevel"/>
    <w:tmpl w:val="BEB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8372A63"/>
    <w:multiLevelType w:val="multilevel"/>
    <w:tmpl w:val="B214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684F7E"/>
    <w:multiLevelType w:val="multilevel"/>
    <w:tmpl w:val="A2BE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B3E5BE6"/>
    <w:multiLevelType w:val="multilevel"/>
    <w:tmpl w:val="AFAA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444D64"/>
    <w:multiLevelType w:val="multilevel"/>
    <w:tmpl w:val="579E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F676DFD"/>
    <w:multiLevelType w:val="multilevel"/>
    <w:tmpl w:val="A98ABC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F900614"/>
    <w:multiLevelType w:val="multilevel"/>
    <w:tmpl w:val="9F48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792256">
    <w:abstractNumId w:val="74"/>
  </w:num>
  <w:num w:numId="2" w16cid:durableId="1591811669">
    <w:abstractNumId w:val="92"/>
  </w:num>
  <w:num w:numId="3" w16cid:durableId="1810895584">
    <w:abstractNumId w:val="25"/>
  </w:num>
  <w:num w:numId="4" w16cid:durableId="1123307776">
    <w:abstractNumId w:val="8"/>
  </w:num>
  <w:num w:numId="5" w16cid:durableId="712507915">
    <w:abstractNumId w:val="58"/>
  </w:num>
  <w:num w:numId="6" w16cid:durableId="81344580">
    <w:abstractNumId w:val="30"/>
  </w:num>
  <w:num w:numId="7" w16cid:durableId="698892053">
    <w:abstractNumId w:val="4"/>
  </w:num>
  <w:num w:numId="8" w16cid:durableId="1325008315">
    <w:abstractNumId w:val="69"/>
  </w:num>
  <w:num w:numId="9" w16cid:durableId="1081176274">
    <w:abstractNumId w:val="52"/>
  </w:num>
  <w:num w:numId="10" w16cid:durableId="1740787130">
    <w:abstractNumId w:val="49"/>
  </w:num>
  <w:num w:numId="11" w16cid:durableId="522715998">
    <w:abstractNumId w:val="21"/>
  </w:num>
  <w:num w:numId="12" w16cid:durableId="1056781260">
    <w:abstractNumId w:val="37"/>
  </w:num>
  <w:num w:numId="13" w16cid:durableId="1657681946">
    <w:abstractNumId w:val="80"/>
  </w:num>
  <w:num w:numId="14" w16cid:durableId="1825392878">
    <w:abstractNumId w:val="63"/>
  </w:num>
  <w:num w:numId="15" w16cid:durableId="610942535">
    <w:abstractNumId w:val="59"/>
  </w:num>
  <w:num w:numId="16" w16cid:durableId="1468234806">
    <w:abstractNumId w:val="64"/>
  </w:num>
  <w:num w:numId="17" w16cid:durableId="149715176">
    <w:abstractNumId w:val="57"/>
  </w:num>
  <w:num w:numId="18" w16cid:durableId="712314242">
    <w:abstractNumId w:val="17"/>
  </w:num>
  <w:num w:numId="19" w16cid:durableId="1564022098">
    <w:abstractNumId w:val="32"/>
  </w:num>
  <w:num w:numId="20" w16cid:durableId="226455316">
    <w:abstractNumId w:val="55"/>
  </w:num>
  <w:num w:numId="21" w16cid:durableId="1426001202">
    <w:abstractNumId w:val="36"/>
  </w:num>
  <w:num w:numId="22" w16cid:durableId="1450784156">
    <w:abstractNumId w:val="26"/>
  </w:num>
  <w:num w:numId="23" w16cid:durableId="1511946339">
    <w:abstractNumId w:val="76"/>
  </w:num>
  <w:num w:numId="24" w16cid:durableId="1035277930">
    <w:abstractNumId w:val="15"/>
  </w:num>
  <w:num w:numId="25" w16cid:durableId="575894406">
    <w:abstractNumId w:val="38"/>
  </w:num>
  <w:num w:numId="26" w16cid:durableId="1541363357">
    <w:abstractNumId w:val="10"/>
  </w:num>
  <w:num w:numId="27" w16cid:durableId="1492405299">
    <w:abstractNumId w:val="60"/>
  </w:num>
  <w:num w:numId="28" w16cid:durableId="150756995">
    <w:abstractNumId w:val="11"/>
  </w:num>
  <w:num w:numId="29" w16cid:durableId="1933589733">
    <w:abstractNumId w:val="46"/>
  </w:num>
  <w:num w:numId="30" w16cid:durableId="1155104531">
    <w:abstractNumId w:val="28"/>
  </w:num>
  <w:num w:numId="31" w16cid:durableId="1556698783">
    <w:abstractNumId w:val="54"/>
  </w:num>
  <w:num w:numId="32" w16cid:durableId="1434280722">
    <w:abstractNumId w:val="13"/>
  </w:num>
  <w:num w:numId="33" w16cid:durableId="1234513018">
    <w:abstractNumId w:val="91"/>
  </w:num>
  <w:num w:numId="34" w16cid:durableId="1959330728">
    <w:abstractNumId w:val="12"/>
  </w:num>
  <w:num w:numId="35" w16cid:durableId="1926914804">
    <w:abstractNumId w:val="85"/>
  </w:num>
  <w:num w:numId="36" w16cid:durableId="1857229813">
    <w:abstractNumId w:val="53"/>
  </w:num>
  <w:num w:numId="37" w16cid:durableId="1253128660">
    <w:abstractNumId w:val="89"/>
  </w:num>
  <w:num w:numId="38" w16cid:durableId="1185484130">
    <w:abstractNumId w:val="77"/>
  </w:num>
  <w:num w:numId="39" w16cid:durableId="656230826">
    <w:abstractNumId w:val="78"/>
  </w:num>
  <w:num w:numId="40" w16cid:durableId="1898396369">
    <w:abstractNumId w:val="82"/>
  </w:num>
  <w:num w:numId="41" w16cid:durableId="16588809">
    <w:abstractNumId w:val="75"/>
  </w:num>
  <w:num w:numId="42" w16cid:durableId="557858543">
    <w:abstractNumId w:val="81"/>
  </w:num>
  <w:num w:numId="43" w16cid:durableId="268195550">
    <w:abstractNumId w:val="1"/>
  </w:num>
  <w:num w:numId="44" w16cid:durableId="1200439377">
    <w:abstractNumId w:val="27"/>
  </w:num>
  <w:num w:numId="45" w16cid:durableId="606741462">
    <w:abstractNumId w:val="18"/>
  </w:num>
  <w:num w:numId="46" w16cid:durableId="1894078799">
    <w:abstractNumId w:val="44"/>
  </w:num>
  <w:num w:numId="47" w16cid:durableId="86584220">
    <w:abstractNumId w:val="87"/>
  </w:num>
  <w:num w:numId="48" w16cid:durableId="889804857">
    <w:abstractNumId w:val="39"/>
  </w:num>
  <w:num w:numId="49" w16cid:durableId="1135101439">
    <w:abstractNumId w:val="61"/>
  </w:num>
  <w:num w:numId="50" w16cid:durableId="316153496">
    <w:abstractNumId w:val="29"/>
  </w:num>
  <w:num w:numId="51" w16cid:durableId="1903904530">
    <w:abstractNumId w:val="65"/>
  </w:num>
  <w:num w:numId="52" w16cid:durableId="855002129">
    <w:abstractNumId w:val="88"/>
  </w:num>
  <w:num w:numId="53" w16cid:durableId="2121869762">
    <w:abstractNumId w:val="73"/>
  </w:num>
  <w:num w:numId="54" w16cid:durableId="599483657">
    <w:abstractNumId w:val="66"/>
  </w:num>
  <w:num w:numId="55" w16cid:durableId="1425568045">
    <w:abstractNumId w:val="79"/>
  </w:num>
  <w:num w:numId="56" w16cid:durableId="452678982">
    <w:abstractNumId w:val="48"/>
  </w:num>
  <w:num w:numId="57" w16cid:durableId="568803488">
    <w:abstractNumId w:val="33"/>
  </w:num>
  <w:num w:numId="58" w16cid:durableId="1852986599">
    <w:abstractNumId w:val="72"/>
  </w:num>
  <w:num w:numId="59" w16cid:durableId="1624460841">
    <w:abstractNumId w:val="34"/>
  </w:num>
  <w:num w:numId="60" w16cid:durableId="909849288">
    <w:abstractNumId w:val="51"/>
  </w:num>
  <w:num w:numId="61" w16cid:durableId="1658461380">
    <w:abstractNumId w:val="14"/>
  </w:num>
  <w:num w:numId="62" w16cid:durableId="899556440">
    <w:abstractNumId w:val="20"/>
  </w:num>
  <w:num w:numId="63" w16cid:durableId="2117477150">
    <w:abstractNumId w:val="43"/>
  </w:num>
  <w:num w:numId="64" w16cid:durableId="2085489910">
    <w:abstractNumId w:val="62"/>
  </w:num>
  <w:num w:numId="65" w16cid:durableId="1661082232">
    <w:abstractNumId w:val="47"/>
  </w:num>
  <w:num w:numId="66" w16cid:durableId="1198853128">
    <w:abstractNumId w:val="7"/>
  </w:num>
  <w:num w:numId="67" w16cid:durableId="1029602514">
    <w:abstractNumId w:val="56"/>
  </w:num>
  <w:num w:numId="68" w16cid:durableId="2002925926">
    <w:abstractNumId w:val="19"/>
  </w:num>
  <w:num w:numId="69" w16cid:durableId="749277128">
    <w:abstractNumId w:val="42"/>
  </w:num>
  <w:num w:numId="70" w16cid:durableId="498934368">
    <w:abstractNumId w:val="0"/>
  </w:num>
  <w:num w:numId="71" w16cid:durableId="2073575317">
    <w:abstractNumId w:val="9"/>
  </w:num>
  <w:num w:numId="72" w16cid:durableId="2000308024">
    <w:abstractNumId w:val="24"/>
  </w:num>
  <w:num w:numId="73" w16cid:durableId="2142192567">
    <w:abstractNumId w:val="83"/>
  </w:num>
  <w:num w:numId="74" w16cid:durableId="2011525489">
    <w:abstractNumId w:val="90"/>
  </w:num>
  <w:num w:numId="75" w16cid:durableId="1280071335">
    <w:abstractNumId w:val="71"/>
  </w:num>
  <w:num w:numId="76" w16cid:durableId="2126997568">
    <w:abstractNumId w:val="23"/>
  </w:num>
  <w:num w:numId="77" w16cid:durableId="1762726125">
    <w:abstractNumId w:val="67"/>
  </w:num>
  <w:num w:numId="78" w16cid:durableId="176777302">
    <w:abstractNumId w:val="40"/>
  </w:num>
  <w:num w:numId="79" w16cid:durableId="197813175">
    <w:abstractNumId w:val="3"/>
  </w:num>
  <w:num w:numId="80" w16cid:durableId="1093475998">
    <w:abstractNumId w:val="31"/>
  </w:num>
  <w:num w:numId="81" w16cid:durableId="237716601">
    <w:abstractNumId w:val="2"/>
  </w:num>
  <w:num w:numId="82" w16cid:durableId="665667001">
    <w:abstractNumId w:val="70"/>
  </w:num>
  <w:num w:numId="83" w16cid:durableId="170069816">
    <w:abstractNumId w:val="35"/>
  </w:num>
  <w:num w:numId="84" w16cid:durableId="328945908">
    <w:abstractNumId w:val="22"/>
  </w:num>
  <w:num w:numId="85" w16cid:durableId="1305427774">
    <w:abstractNumId w:val="84"/>
  </w:num>
  <w:num w:numId="86" w16cid:durableId="1995641783">
    <w:abstractNumId w:val="16"/>
  </w:num>
  <w:num w:numId="87" w16cid:durableId="1203593721">
    <w:abstractNumId w:val="68"/>
  </w:num>
  <w:num w:numId="88" w16cid:durableId="1333068674">
    <w:abstractNumId w:val="5"/>
  </w:num>
  <w:num w:numId="89" w16cid:durableId="963002852">
    <w:abstractNumId w:val="6"/>
  </w:num>
  <w:num w:numId="90" w16cid:durableId="405537273">
    <w:abstractNumId w:val="41"/>
  </w:num>
  <w:num w:numId="91" w16cid:durableId="312179520">
    <w:abstractNumId w:val="86"/>
  </w:num>
  <w:num w:numId="92" w16cid:durableId="710762987">
    <w:abstractNumId w:val="45"/>
  </w:num>
  <w:num w:numId="93" w16cid:durableId="1258174647">
    <w:abstractNumId w:val="5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42"/>
    <w:rsid w:val="0001509E"/>
    <w:rsid w:val="00016D0F"/>
    <w:rsid w:val="0005476A"/>
    <w:rsid w:val="0005576B"/>
    <w:rsid w:val="000D7A2F"/>
    <w:rsid w:val="001875C1"/>
    <w:rsid w:val="001915D1"/>
    <w:rsid w:val="00194A02"/>
    <w:rsid w:val="001A0397"/>
    <w:rsid w:val="00202C32"/>
    <w:rsid w:val="00290E7C"/>
    <w:rsid w:val="0032085C"/>
    <w:rsid w:val="00347923"/>
    <w:rsid w:val="00374113"/>
    <w:rsid w:val="00393743"/>
    <w:rsid w:val="003E3848"/>
    <w:rsid w:val="00404A6D"/>
    <w:rsid w:val="00412958"/>
    <w:rsid w:val="004575EC"/>
    <w:rsid w:val="00480C95"/>
    <w:rsid w:val="00493F2F"/>
    <w:rsid w:val="004E4D6C"/>
    <w:rsid w:val="00544B69"/>
    <w:rsid w:val="00571579"/>
    <w:rsid w:val="005D515A"/>
    <w:rsid w:val="00612E2F"/>
    <w:rsid w:val="00685FF6"/>
    <w:rsid w:val="006B50F7"/>
    <w:rsid w:val="00761BD7"/>
    <w:rsid w:val="00783842"/>
    <w:rsid w:val="007C37C5"/>
    <w:rsid w:val="008119FB"/>
    <w:rsid w:val="00847F40"/>
    <w:rsid w:val="008653E6"/>
    <w:rsid w:val="008C6981"/>
    <w:rsid w:val="008E1C7E"/>
    <w:rsid w:val="008F5644"/>
    <w:rsid w:val="008F7B72"/>
    <w:rsid w:val="009158C4"/>
    <w:rsid w:val="00920D39"/>
    <w:rsid w:val="00956079"/>
    <w:rsid w:val="00964E92"/>
    <w:rsid w:val="009A0FE3"/>
    <w:rsid w:val="009C3DD1"/>
    <w:rsid w:val="00A41C70"/>
    <w:rsid w:val="00B1612D"/>
    <w:rsid w:val="00B84C4B"/>
    <w:rsid w:val="00BC1733"/>
    <w:rsid w:val="00BC182D"/>
    <w:rsid w:val="00BF4318"/>
    <w:rsid w:val="00C27CE8"/>
    <w:rsid w:val="00C27E7E"/>
    <w:rsid w:val="00C35D71"/>
    <w:rsid w:val="00CA77E8"/>
    <w:rsid w:val="00CE5740"/>
    <w:rsid w:val="00D45B62"/>
    <w:rsid w:val="00D76BA6"/>
    <w:rsid w:val="00D8251D"/>
    <w:rsid w:val="00DB1AA9"/>
    <w:rsid w:val="00EE6FFE"/>
    <w:rsid w:val="00F12E21"/>
    <w:rsid w:val="00F803A0"/>
    <w:rsid w:val="00FA3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9E9D"/>
  <w15:chartTrackingRefBased/>
  <w15:docId w15:val="{786A0BA8-8E4F-4022-BC6F-A60AC2AA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E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12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2E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E2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E21"/>
    <w:rPr>
      <w:b/>
      <w:bCs/>
    </w:rPr>
  </w:style>
  <w:style w:type="character" w:styleId="Emphasis">
    <w:name w:val="Emphasis"/>
    <w:basedOn w:val="DefaultParagraphFont"/>
    <w:uiPriority w:val="20"/>
    <w:qFormat/>
    <w:rsid w:val="00F12E21"/>
    <w:rPr>
      <w:i/>
      <w:iCs/>
    </w:rPr>
  </w:style>
  <w:style w:type="character" w:customStyle="1" w:styleId="Heading4Char">
    <w:name w:val="Heading 4 Char"/>
    <w:basedOn w:val="DefaultParagraphFont"/>
    <w:link w:val="Heading4"/>
    <w:uiPriority w:val="9"/>
    <w:semiHidden/>
    <w:rsid w:val="00F12E2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12E21"/>
    <w:rPr>
      <w:color w:val="0000FF"/>
      <w:u w:val="single"/>
    </w:rPr>
  </w:style>
  <w:style w:type="character" w:customStyle="1" w:styleId="Heading1Char">
    <w:name w:val="Heading 1 Char"/>
    <w:basedOn w:val="DefaultParagraphFont"/>
    <w:link w:val="Heading1"/>
    <w:uiPriority w:val="9"/>
    <w:rsid w:val="00F12E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2E21"/>
    <w:rPr>
      <w:rFonts w:asciiTheme="majorHAnsi" w:eastAsiaTheme="majorEastAsia" w:hAnsiTheme="majorHAnsi" w:cstheme="majorBidi"/>
      <w:color w:val="1F3763" w:themeColor="accent1" w:themeShade="7F"/>
      <w:sz w:val="24"/>
      <w:szCs w:val="24"/>
    </w:rPr>
  </w:style>
  <w:style w:type="paragraph" w:customStyle="1" w:styleId="center">
    <w:name w:val="center"/>
    <w:basedOn w:val="Normal"/>
    <w:rsid w:val="00F12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B1612D"/>
  </w:style>
  <w:style w:type="paragraph" w:customStyle="1" w:styleId="alt">
    <w:name w:val="alt"/>
    <w:basedOn w:val="Normal"/>
    <w:rsid w:val="00191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915D1"/>
  </w:style>
  <w:style w:type="character" w:customStyle="1" w:styleId="string">
    <w:name w:val="string"/>
    <w:basedOn w:val="DefaultParagraphFont"/>
    <w:rsid w:val="001915D1"/>
  </w:style>
  <w:style w:type="character" w:customStyle="1" w:styleId="testit">
    <w:name w:val="testit"/>
    <w:basedOn w:val="DefaultParagraphFont"/>
    <w:rsid w:val="001915D1"/>
  </w:style>
  <w:style w:type="paragraph" w:styleId="HTMLPreformatted">
    <w:name w:val="HTML Preformatted"/>
    <w:basedOn w:val="Normal"/>
    <w:link w:val="HTMLPreformattedChar"/>
    <w:uiPriority w:val="99"/>
    <w:semiHidden/>
    <w:unhideWhenUsed/>
    <w:rsid w:val="0019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5D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19FB"/>
    <w:rPr>
      <w:rFonts w:ascii="Courier New" w:eastAsia="Times New Roman" w:hAnsi="Courier New" w:cs="Courier New"/>
      <w:sz w:val="20"/>
      <w:szCs w:val="20"/>
    </w:rPr>
  </w:style>
  <w:style w:type="character" w:customStyle="1" w:styleId="token">
    <w:name w:val="token"/>
    <w:basedOn w:val="DefaultParagraphFont"/>
    <w:rsid w:val="009C3DD1"/>
  </w:style>
  <w:style w:type="paragraph" w:customStyle="1" w:styleId="output">
    <w:name w:val="output"/>
    <w:basedOn w:val="Normal"/>
    <w:rsid w:val="009C3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04A6D"/>
    <w:pPr>
      <w:ind w:left="720"/>
      <w:contextualSpacing/>
    </w:pPr>
  </w:style>
  <w:style w:type="paragraph" w:customStyle="1" w:styleId="responsive-tabslistitem">
    <w:name w:val="responsive-tabs__list__item"/>
    <w:basedOn w:val="Normal"/>
    <w:rsid w:val="00FA3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lass">
    <w:name w:val="hljs-class"/>
    <w:basedOn w:val="DefaultParagraphFont"/>
    <w:rsid w:val="00016D0F"/>
  </w:style>
  <w:style w:type="character" w:customStyle="1" w:styleId="hljs-keyword">
    <w:name w:val="hljs-keyword"/>
    <w:basedOn w:val="DefaultParagraphFont"/>
    <w:rsid w:val="00016D0F"/>
  </w:style>
  <w:style w:type="character" w:customStyle="1" w:styleId="hljs-title">
    <w:name w:val="hljs-title"/>
    <w:basedOn w:val="DefaultParagraphFont"/>
    <w:rsid w:val="00016D0F"/>
  </w:style>
  <w:style w:type="character" w:customStyle="1" w:styleId="hljs-function">
    <w:name w:val="hljs-function"/>
    <w:basedOn w:val="DefaultParagraphFont"/>
    <w:rsid w:val="00016D0F"/>
  </w:style>
  <w:style w:type="character" w:customStyle="1" w:styleId="hljs-params">
    <w:name w:val="hljs-params"/>
    <w:basedOn w:val="DefaultParagraphFont"/>
    <w:rsid w:val="00016D0F"/>
  </w:style>
  <w:style w:type="character" w:customStyle="1" w:styleId="hljs-comment">
    <w:name w:val="hljs-comment"/>
    <w:basedOn w:val="DefaultParagraphFont"/>
    <w:rsid w:val="00016D0F"/>
  </w:style>
  <w:style w:type="character" w:customStyle="1" w:styleId="hljs-number">
    <w:name w:val="hljs-number"/>
    <w:basedOn w:val="DefaultParagraphFont"/>
    <w:rsid w:val="00016D0F"/>
  </w:style>
  <w:style w:type="character" w:styleId="HTMLVariable">
    <w:name w:val="HTML Variable"/>
    <w:basedOn w:val="DefaultParagraphFont"/>
    <w:uiPriority w:val="99"/>
    <w:semiHidden/>
    <w:unhideWhenUsed/>
    <w:rsid w:val="00016D0F"/>
    <w:rPr>
      <w:i/>
      <w:iCs/>
    </w:rPr>
  </w:style>
  <w:style w:type="character" w:customStyle="1" w:styleId="hljs-string">
    <w:name w:val="hljs-string"/>
    <w:basedOn w:val="DefaultParagraphFont"/>
    <w:rsid w:val="00016D0F"/>
  </w:style>
  <w:style w:type="character" w:styleId="HTMLSample">
    <w:name w:val="HTML Sample"/>
    <w:basedOn w:val="DefaultParagraphFont"/>
    <w:uiPriority w:val="99"/>
    <w:semiHidden/>
    <w:unhideWhenUsed/>
    <w:rsid w:val="008E1C7E"/>
    <w:rPr>
      <w:rFonts w:ascii="Courier New" w:eastAsia="Times New Roman" w:hAnsi="Courier New" w:cs="Courier New"/>
    </w:rPr>
  </w:style>
  <w:style w:type="paragraph" w:customStyle="1" w:styleId="note-tip">
    <w:name w:val="note-tip"/>
    <w:basedOn w:val="Normal"/>
    <w:rsid w:val="008E1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761BD7"/>
  </w:style>
  <w:style w:type="character" w:customStyle="1" w:styleId="number">
    <w:name w:val="number"/>
    <w:basedOn w:val="DefaultParagraphFont"/>
    <w:rsid w:val="00C35D71"/>
  </w:style>
  <w:style w:type="paragraph" w:customStyle="1" w:styleId="msonormal0">
    <w:name w:val="msonormal"/>
    <w:basedOn w:val="Normal"/>
    <w:rsid w:val="001A03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icon-placeholder">
    <w:name w:val="vjs-icon-placeholder"/>
    <w:basedOn w:val="DefaultParagraphFont"/>
    <w:rsid w:val="001A0397"/>
  </w:style>
  <w:style w:type="character" w:styleId="FollowedHyperlink">
    <w:name w:val="FollowedHyperlink"/>
    <w:basedOn w:val="DefaultParagraphFont"/>
    <w:uiPriority w:val="99"/>
    <w:semiHidden/>
    <w:unhideWhenUsed/>
    <w:rsid w:val="001A0397"/>
    <w:rPr>
      <w:color w:val="800080"/>
      <w:u w:val="single"/>
    </w:rPr>
  </w:style>
  <w:style w:type="paragraph" w:customStyle="1" w:styleId="filename">
    <w:name w:val="filename"/>
    <w:basedOn w:val="Normal"/>
    <w:rsid w:val="00D76B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393743"/>
  </w:style>
  <w:style w:type="paragraph" w:customStyle="1" w:styleId="imgcaption">
    <w:name w:val="img_caption"/>
    <w:basedOn w:val="Normal"/>
    <w:rsid w:val="00493F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9A0FE3"/>
  </w:style>
  <w:style w:type="character" w:customStyle="1" w:styleId="pln">
    <w:name w:val="pln"/>
    <w:basedOn w:val="DefaultParagraphFont"/>
    <w:rsid w:val="009A0FE3"/>
  </w:style>
  <w:style w:type="character" w:customStyle="1" w:styleId="typ">
    <w:name w:val="typ"/>
    <w:basedOn w:val="DefaultParagraphFont"/>
    <w:rsid w:val="009A0FE3"/>
  </w:style>
  <w:style w:type="character" w:customStyle="1" w:styleId="pun">
    <w:name w:val="pun"/>
    <w:basedOn w:val="DefaultParagraphFont"/>
    <w:rsid w:val="009A0FE3"/>
  </w:style>
  <w:style w:type="character" w:customStyle="1" w:styleId="com">
    <w:name w:val="com"/>
    <w:basedOn w:val="DefaultParagraphFont"/>
    <w:rsid w:val="009A0FE3"/>
  </w:style>
  <w:style w:type="character" w:customStyle="1" w:styleId="str">
    <w:name w:val="str"/>
    <w:basedOn w:val="DefaultParagraphFont"/>
    <w:rsid w:val="009A0FE3"/>
  </w:style>
  <w:style w:type="character" w:customStyle="1" w:styleId="lit">
    <w:name w:val="lit"/>
    <w:basedOn w:val="DefaultParagraphFont"/>
    <w:rsid w:val="009A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138">
      <w:bodyDiv w:val="1"/>
      <w:marLeft w:val="0"/>
      <w:marRight w:val="0"/>
      <w:marTop w:val="0"/>
      <w:marBottom w:val="0"/>
      <w:divBdr>
        <w:top w:val="none" w:sz="0" w:space="0" w:color="auto"/>
        <w:left w:val="none" w:sz="0" w:space="0" w:color="auto"/>
        <w:bottom w:val="none" w:sz="0" w:space="0" w:color="auto"/>
        <w:right w:val="none" w:sz="0" w:space="0" w:color="auto"/>
      </w:divBdr>
      <w:divsChild>
        <w:div w:id="329985671">
          <w:marLeft w:val="0"/>
          <w:marRight w:val="0"/>
          <w:marTop w:val="0"/>
          <w:marBottom w:val="480"/>
          <w:divBdr>
            <w:top w:val="none" w:sz="0" w:space="0" w:color="auto"/>
            <w:left w:val="none" w:sz="0" w:space="0" w:color="auto"/>
            <w:bottom w:val="none" w:sz="0" w:space="0" w:color="auto"/>
            <w:right w:val="none" w:sz="0" w:space="0" w:color="auto"/>
          </w:divBdr>
          <w:divsChild>
            <w:div w:id="1281259798">
              <w:marLeft w:val="0"/>
              <w:marRight w:val="0"/>
              <w:marTop w:val="0"/>
              <w:marBottom w:val="0"/>
              <w:divBdr>
                <w:top w:val="none" w:sz="0" w:space="0" w:color="auto"/>
                <w:left w:val="none" w:sz="0" w:space="0" w:color="auto"/>
                <w:bottom w:val="none" w:sz="0" w:space="0" w:color="auto"/>
                <w:right w:val="none" w:sz="0" w:space="0" w:color="auto"/>
              </w:divBdr>
              <w:divsChild>
                <w:div w:id="107748099">
                  <w:marLeft w:val="0"/>
                  <w:marRight w:val="0"/>
                  <w:marTop w:val="0"/>
                  <w:marBottom w:val="0"/>
                  <w:divBdr>
                    <w:top w:val="none" w:sz="0" w:space="0" w:color="auto"/>
                    <w:left w:val="none" w:sz="0" w:space="0" w:color="auto"/>
                    <w:bottom w:val="none" w:sz="0" w:space="0" w:color="auto"/>
                    <w:right w:val="none" w:sz="0" w:space="0" w:color="auto"/>
                  </w:divBdr>
                </w:div>
              </w:divsChild>
            </w:div>
            <w:div w:id="1584222975">
              <w:marLeft w:val="0"/>
              <w:marRight w:val="0"/>
              <w:marTop w:val="0"/>
              <w:marBottom w:val="0"/>
              <w:divBdr>
                <w:top w:val="none" w:sz="0" w:space="0" w:color="auto"/>
                <w:left w:val="none" w:sz="0" w:space="0" w:color="auto"/>
                <w:bottom w:val="none" w:sz="0" w:space="0" w:color="auto"/>
                <w:right w:val="none" w:sz="0" w:space="0" w:color="auto"/>
              </w:divBdr>
            </w:div>
          </w:divsChild>
        </w:div>
        <w:div w:id="505485798">
          <w:marLeft w:val="0"/>
          <w:marRight w:val="0"/>
          <w:marTop w:val="0"/>
          <w:marBottom w:val="480"/>
          <w:divBdr>
            <w:top w:val="none" w:sz="0" w:space="0" w:color="auto"/>
            <w:left w:val="none" w:sz="0" w:space="0" w:color="auto"/>
            <w:bottom w:val="none" w:sz="0" w:space="0" w:color="auto"/>
            <w:right w:val="none" w:sz="0" w:space="0" w:color="auto"/>
          </w:divBdr>
          <w:divsChild>
            <w:div w:id="50469853">
              <w:marLeft w:val="0"/>
              <w:marRight w:val="0"/>
              <w:marTop w:val="0"/>
              <w:marBottom w:val="0"/>
              <w:divBdr>
                <w:top w:val="none" w:sz="0" w:space="0" w:color="auto"/>
                <w:left w:val="none" w:sz="0" w:space="0" w:color="auto"/>
                <w:bottom w:val="none" w:sz="0" w:space="0" w:color="auto"/>
                <w:right w:val="none" w:sz="0" w:space="0" w:color="auto"/>
              </w:divBdr>
              <w:divsChild>
                <w:div w:id="1964458295">
                  <w:marLeft w:val="0"/>
                  <w:marRight w:val="0"/>
                  <w:marTop w:val="0"/>
                  <w:marBottom w:val="0"/>
                  <w:divBdr>
                    <w:top w:val="none" w:sz="0" w:space="0" w:color="auto"/>
                    <w:left w:val="none" w:sz="0" w:space="0" w:color="auto"/>
                    <w:bottom w:val="none" w:sz="0" w:space="0" w:color="auto"/>
                    <w:right w:val="none" w:sz="0" w:space="0" w:color="auto"/>
                  </w:divBdr>
                </w:div>
              </w:divsChild>
            </w:div>
            <w:div w:id="9794068">
              <w:marLeft w:val="0"/>
              <w:marRight w:val="0"/>
              <w:marTop w:val="0"/>
              <w:marBottom w:val="0"/>
              <w:divBdr>
                <w:top w:val="none" w:sz="0" w:space="0" w:color="auto"/>
                <w:left w:val="none" w:sz="0" w:space="0" w:color="auto"/>
                <w:bottom w:val="none" w:sz="0" w:space="0" w:color="auto"/>
                <w:right w:val="none" w:sz="0" w:space="0" w:color="auto"/>
              </w:divBdr>
            </w:div>
          </w:divsChild>
        </w:div>
        <w:div w:id="1340162458">
          <w:marLeft w:val="0"/>
          <w:marRight w:val="0"/>
          <w:marTop w:val="0"/>
          <w:marBottom w:val="240"/>
          <w:divBdr>
            <w:top w:val="single" w:sz="6" w:space="12" w:color="D3DCE6"/>
            <w:left w:val="single" w:sz="24" w:space="18" w:color="0556F3"/>
            <w:bottom w:val="single" w:sz="6" w:space="12" w:color="D3DCE6"/>
            <w:right w:val="single" w:sz="6" w:space="18" w:color="D3DCE6"/>
          </w:divBdr>
        </w:div>
        <w:div w:id="915286109">
          <w:marLeft w:val="0"/>
          <w:marRight w:val="0"/>
          <w:marTop w:val="0"/>
          <w:marBottom w:val="480"/>
          <w:divBdr>
            <w:top w:val="none" w:sz="0" w:space="0" w:color="auto"/>
            <w:left w:val="none" w:sz="0" w:space="0" w:color="auto"/>
            <w:bottom w:val="none" w:sz="0" w:space="0" w:color="auto"/>
            <w:right w:val="none" w:sz="0" w:space="0" w:color="auto"/>
          </w:divBdr>
          <w:divsChild>
            <w:div w:id="960889496">
              <w:marLeft w:val="0"/>
              <w:marRight w:val="0"/>
              <w:marTop w:val="0"/>
              <w:marBottom w:val="0"/>
              <w:divBdr>
                <w:top w:val="none" w:sz="0" w:space="0" w:color="auto"/>
                <w:left w:val="none" w:sz="0" w:space="0" w:color="auto"/>
                <w:bottom w:val="none" w:sz="0" w:space="0" w:color="auto"/>
                <w:right w:val="none" w:sz="0" w:space="0" w:color="auto"/>
              </w:divBdr>
              <w:divsChild>
                <w:div w:id="1539051142">
                  <w:marLeft w:val="0"/>
                  <w:marRight w:val="0"/>
                  <w:marTop w:val="0"/>
                  <w:marBottom w:val="0"/>
                  <w:divBdr>
                    <w:top w:val="none" w:sz="0" w:space="0" w:color="auto"/>
                    <w:left w:val="none" w:sz="0" w:space="0" w:color="auto"/>
                    <w:bottom w:val="none" w:sz="0" w:space="0" w:color="auto"/>
                    <w:right w:val="none" w:sz="0" w:space="0" w:color="auto"/>
                  </w:divBdr>
                </w:div>
              </w:divsChild>
            </w:div>
            <w:div w:id="343829296">
              <w:marLeft w:val="0"/>
              <w:marRight w:val="0"/>
              <w:marTop w:val="0"/>
              <w:marBottom w:val="0"/>
              <w:divBdr>
                <w:top w:val="none" w:sz="0" w:space="0" w:color="auto"/>
                <w:left w:val="none" w:sz="0" w:space="0" w:color="auto"/>
                <w:bottom w:val="none" w:sz="0" w:space="0" w:color="auto"/>
                <w:right w:val="none" w:sz="0" w:space="0" w:color="auto"/>
              </w:divBdr>
            </w:div>
          </w:divsChild>
        </w:div>
        <w:div w:id="46422326">
          <w:marLeft w:val="0"/>
          <w:marRight w:val="0"/>
          <w:marTop w:val="0"/>
          <w:marBottom w:val="240"/>
          <w:divBdr>
            <w:top w:val="single" w:sz="6" w:space="12" w:color="D3DCE6"/>
            <w:left w:val="single" w:sz="24" w:space="18" w:color="0556F3"/>
            <w:bottom w:val="single" w:sz="6" w:space="12" w:color="D3DCE6"/>
            <w:right w:val="single" w:sz="6" w:space="18" w:color="D3DCE6"/>
          </w:divBdr>
        </w:div>
        <w:div w:id="760297025">
          <w:marLeft w:val="0"/>
          <w:marRight w:val="0"/>
          <w:marTop w:val="0"/>
          <w:marBottom w:val="480"/>
          <w:divBdr>
            <w:top w:val="none" w:sz="0" w:space="0" w:color="auto"/>
            <w:left w:val="none" w:sz="0" w:space="0" w:color="auto"/>
            <w:bottom w:val="none" w:sz="0" w:space="0" w:color="auto"/>
            <w:right w:val="none" w:sz="0" w:space="0" w:color="auto"/>
          </w:divBdr>
          <w:divsChild>
            <w:div w:id="776563749">
              <w:marLeft w:val="0"/>
              <w:marRight w:val="0"/>
              <w:marTop w:val="0"/>
              <w:marBottom w:val="0"/>
              <w:divBdr>
                <w:top w:val="none" w:sz="0" w:space="0" w:color="auto"/>
                <w:left w:val="none" w:sz="0" w:space="0" w:color="auto"/>
                <w:bottom w:val="none" w:sz="0" w:space="0" w:color="auto"/>
                <w:right w:val="none" w:sz="0" w:space="0" w:color="auto"/>
              </w:divBdr>
              <w:divsChild>
                <w:div w:id="334528442">
                  <w:marLeft w:val="0"/>
                  <w:marRight w:val="0"/>
                  <w:marTop w:val="0"/>
                  <w:marBottom w:val="0"/>
                  <w:divBdr>
                    <w:top w:val="none" w:sz="0" w:space="0" w:color="auto"/>
                    <w:left w:val="none" w:sz="0" w:space="0" w:color="auto"/>
                    <w:bottom w:val="none" w:sz="0" w:space="0" w:color="auto"/>
                    <w:right w:val="none" w:sz="0" w:space="0" w:color="auto"/>
                  </w:divBdr>
                </w:div>
              </w:divsChild>
            </w:div>
            <w:div w:id="15569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055">
      <w:bodyDiv w:val="1"/>
      <w:marLeft w:val="0"/>
      <w:marRight w:val="0"/>
      <w:marTop w:val="0"/>
      <w:marBottom w:val="0"/>
      <w:divBdr>
        <w:top w:val="none" w:sz="0" w:space="0" w:color="auto"/>
        <w:left w:val="none" w:sz="0" w:space="0" w:color="auto"/>
        <w:bottom w:val="none" w:sz="0" w:space="0" w:color="auto"/>
        <w:right w:val="none" w:sz="0" w:space="0" w:color="auto"/>
      </w:divBdr>
    </w:div>
    <w:div w:id="116611250">
      <w:bodyDiv w:val="1"/>
      <w:marLeft w:val="0"/>
      <w:marRight w:val="0"/>
      <w:marTop w:val="0"/>
      <w:marBottom w:val="0"/>
      <w:divBdr>
        <w:top w:val="none" w:sz="0" w:space="0" w:color="auto"/>
        <w:left w:val="none" w:sz="0" w:space="0" w:color="auto"/>
        <w:bottom w:val="none" w:sz="0" w:space="0" w:color="auto"/>
        <w:right w:val="none" w:sz="0" w:space="0" w:color="auto"/>
      </w:divBdr>
      <w:divsChild>
        <w:div w:id="966548098">
          <w:marLeft w:val="0"/>
          <w:marRight w:val="0"/>
          <w:marTop w:val="0"/>
          <w:marBottom w:val="300"/>
          <w:divBdr>
            <w:top w:val="none" w:sz="0" w:space="0" w:color="auto"/>
            <w:left w:val="none" w:sz="0" w:space="0" w:color="auto"/>
            <w:bottom w:val="none" w:sz="0" w:space="0" w:color="auto"/>
            <w:right w:val="none" w:sz="0" w:space="0" w:color="auto"/>
          </w:divBdr>
          <w:divsChild>
            <w:div w:id="1375691858">
              <w:marLeft w:val="0"/>
              <w:marRight w:val="0"/>
              <w:marTop w:val="0"/>
              <w:marBottom w:val="0"/>
              <w:divBdr>
                <w:top w:val="none" w:sz="0" w:space="0" w:color="auto"/>
                <w:left w:val="none" w:sz="0" w:space="0" w:color="auto"/>
                <w:bottom w:val="none" w:sz="0" w:space="0" w:color="auto"/>
                <w:right w:val="none" w:sz="0" w:space="0" w:color="auto"/>
              </w:divBdr>
              <w:divsChild>
                <w:div w:id="1572153325">
                  <w:marLeft w:val="0"/>
                  <w:marRight w:val="0"/>
                  <w:marTop w:val="0"/>
                  <w:marBottom w:val="0"/>
                  <w:divBdr>
                    <w:top w:val="single" w:sz="6" w:space="0" w:color="DDDDDD"/>
                    <w:left w:val="single" w:sz="6" w:space="4" w:color="DDDDDD"/>
                    <w:bottom w:val="single" w:sz="6" w:space="0" w:color="DDDDDD"/>
                    <w:right w:val="single" w:sz="6" w:space="4" w:color="DDDDDD"/>
                  </w:divBdr>
                  <w:divsChild>
                    <w:div w:id="752354540">
                      <w:marLeft w:val="0"/>
                      <w:marRight w:val="0"/>
                      <w:marTop w:val="0"/>
                      <w:marBottom w:val="150"/>
                      <w:divBdr>
                        <w:top w:val="none" w:sz="0" w:space="0" w:color="auto"/>
                        <w:left w:val="none" w:sz="0" w:space="0" w:color="auto"/>
                        <w:bottom w:val="none" w:sz="0" w:space="0" w:color="auto"/>
                        <w:right w:val="none" w:sz="0" w:space="0" w:color="auto"/>
                      </w:divBdr>
                      <w:divsChild>
                        <w:div w:id="352196377">
                          <w:marLeft w:val="0"/>
                          <w:marRight w:val="0"/>
                          <w:marTop w:val="0"/>
                          <w:marBottom w:val="0"/>
                          <w:divBdr>
                            <w:top w:val="none" w:sz="0" w:space="0" w:color="auto"/>
                            <w:left w:val="none" w:sz="0" w:space="0" w:color="auto"/>
                            <w:bottom w:val="none" w:sz="0" w:space="0" w:color="auto"/>
                            <w:right w:val="none" w:sz="0" w:space="0" w:color="auto"/>
                          </w:divBdr>
                          <w:divsChild>
                            <w:div w:id="80847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4651206">
          <w:marLeft w:val="0"/>
          <w:marRight w:val="0"/>
          <w:marTop w:val="0"/>
          <w:marBottom w:val="300"/>
          <w:divBdr>
            <w:top w:val="none" w:sz="0" w:space="0" w:color="auto"/>
            <w:left w:val="none" w:sz="0" w:space="0" w:color="auto"/>
            <w:bottom w:val="none" w:sz="0" w:space="0" w:color="auto"/>
            <w:right w:val="none" w:sz="0" w:space="0" w:color="auto"/>
          </w:divBdr>
          <w:divsChild>
            <w:div w:id="767969010">
              <w:marLeft w:val="0"/>
              <w:marRight w:val="0"/>
              <w:marTop w:val="0"/>
              <w:marBottom w:val="0"/>
              <w:divBdr>
                <w:top w:val="none" w:sz="0" w:space="0" w:color="auto"/>
                <w:left w:val="none" w:sz="0" w:space="0" w:color="auto"/>
                <w:bottom w:val="none" w:sz="0" w:space="0" w:color="auto"/>
                <w:right w:val="none" w:sz="0" w:space="0" w:color="auto"/>
              </w:divBdr>
              <w:divsChild>
                <w:div w:id="625891502">
                  <w:marLeft w:val="0"/>
                  <w:marRight w:val="0"/>
                  <w:marTop w:val="0"/>
                  <w:marBottom w:val="0"/>
                  <w:divBdr>
                    <w:top w:val="single" w:sz="6" w:space="0" w:color="DDDDDD"/>
                    <w:left w:val="single" w:sz="6" w:space="4" w:color="DDDDDD"/>
                    <w:bottom w:val="single" w:sz="6" w:space="0" w:color="DDDDDD"/>
                    <w:right w:val="single" w:sz="6" w:space="4" w:color="DDDDDD"/>
                  </w:divBdr>
                  <w:divsChild>
                    <w:div w:id="762190691">
                      <w:marLeft w:val="0"/>
                      <w:marRight w:val="0"/>
                      <w:marTop w:val="0"/>
                      <w:marBottom w:val="150"/>
                      <w:divBdr>
                        <w:top w:val="none" w:sz="0" w:space="0" w:color="auto"/>
                        <w:left w:val="none" w:sz="0" w:space="0" w:color="auto"/>
                        <w:bottom w:val="none" w:sz="0" w:space="0" w:color="auto"/>
                        <w:right w:val="none" w:sz="0" w:space="0" w:color="auto"/>
                      </w:divBdr>
                      <w:divsChild>
                        <w:div w:id="1135023477">
                          <w:marLeft w:val="0"/>
                          <w:marRight w:val="0"/>
                          <w:marTop w:val="0"/>
                          <w:marBottom w:val="0"/>
                          <w:divBdr>
                            <w:top w:val="none" w:sz="0" w:space="0" w:color="auto"/>
                            <w:left w:val="none" w:sz="0" w:space="0" w:color="auto"/>
                            <w:bottom w:val="none" w:sz="0" w:space="0" w:color="auto"/>
                            <w:right w:val="none" w:sz="0" w:space="0" w:color="auto"/>
                          </w:divBdr>
                          <w:divsChild>
                            <w:div w:id="18606582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9864">
      <w:bodyDiv w:val="1"/>
      <w:marLeft w:val="0"/>
      <w:marRight w:val="0"/>
      <w:marTop w:val="0"/>
      <w:marBottom w:val="0"/>
      <w:divBdr>
        <w:top w:val="none" w:sz="0" w:space="0" w:color="auto"/>
        <w:left w:val="none" w:sz="0" w:space="0" w:color="auto"/>
        <w:bottom w:val="none" w:sz="0" w:space="0" w:color="auto"/>
        <w:right w:val="none" w:sz="0" w:space="0" w:color="auto"/>
      </w:divBdr>
    </w:div>
    <w:div w:id="135226006">
      <w:bodyDiv w:val="1"/>
      <w:marLeft w:val="0"/>
      <w:marRight w:val="0"/>
      <w:marTop w:val="0"/>
      <w:marBottom w:val="0"/>
      <w:divBdr>
        <w:top w:val="none" w:sz="0" w:space="0" w:color="auto"/>
        <w:left w:val="none" w:sz="0" w:space="0" w:color="auto"/>
        <w:bottom w:val="none" w:sz="0" w:space="0" w:color="auto"/>
        <w:right w:val="none" w:sz="0" w:space="0" w:color="auto"/>
      </w:divBdr>
    </w:div>
    <w:div w:id="170528408">
      <w:bodyDiv w:val="1"/>
      <w:marLeft w:val="0"/>
      <w:marRight w:val="0"/>
      <w:marTop w:val="0"/>
      <w:marBottom w:val="0"/>
      <w:divBdr>
        <w:top w:val="none" w:sz="0" w:space="0" w:color="auto"/>
        <w:left w:val="none" w:sz="0" w:space="0" w:color="auto"/>
        <w:bottom w:val="none" w:sz="0" w:space="0" w:color="auto"/>
        <w:right w:val="none" w:sz="0" w:space="0" w:color="auto"/>
      </w:divBdr>
    </w:div>
    <w:div w:id="183249970">
      <w:bodyDiv w:val="1"/>
      <w:marLeft w:val="0"/>
      <w:marRight w:val="0"/>
      <w:marTop w:val="0"/>
      <w:marBottom w:val="0"/>
      <w:divBdr>
        <w:top w:val="none" w:sz="0" w:space="0" w:color="auto"/>
        <w:left w:val="none" w:sz="0" w:space="0" w:color="auto"/>
        <w:bottom w:val="none" w:sz="0" w:space="0" w:color="auto"/>
        <w:right w:val="none" w:sz="0" w:space="0" w:color="auto"/>
      </w:divBdr>
    </w:div>
    <w:div w:id="229311129">
      <w:bodyDiv w:val="1"/>
      <w:marLeft w:val="0"/>
      <w:marRight w:val="0"/>
      <w:marTop w:val="0"/>
      <w:marBottom w:val="0"/>
      <w:divBdr>
        <w:top w:val="none" w:sz="0" w:space="0" w:color="auto"/>
        <w:left w:val="none" w:sz="0" w:space="0" w:color="auto"/>
        <w:bottom w:val="none" w:sz="0" w:space="0" w:color="auto"/>
        <w:right w:val="none" w:sz="0" w:space="0" w:color="auto"/>
      </w:divBdr>
      <w:divsChild>
        <w:div w:id="128254845">
          <w:marLeft w:val="0"/>
          <w:marRight w:val="0"/>
          <w:marTop w:val="0"/>
          <w:marBottom w:val="120"/>
          <w:divBdr>
            <w:top w:val="single" w:sz="6" w:space="0" w:color="auto"/>
            <w:left w:val="single" w:sz="24" w:space="0" w:color="auto"/>
            <w:bottom w:val="single" w:sz="6" w:space="0" w:color="auto"/>
            <w:right w:val="single" w:sz="6" w:space="0" w:color="auto"/>
          </w:divBdr>
          <w:divsChild>
            <w:div w:id="525364045">
              <w:marLeft w:val="0"/>
              <w:marRight w:val="0"/>
              <w:marTop w:val="120"/>
              <w:marBottom w:val="120"/>
              <w:divBdr>
                <w:top w:val="none" w:sz="0" w:space="0" w:color="auto"/>
                <w:left w:val="none" w:sz="0" w:space="0" w:color="auto"/>
                <w:bottom w:val="none" w:sz="0" w:space="0" w:color="auto"/>
                <w:right w:val="none" w:sz="0" w:space="0" w:color="auto"/>
              </w:divBdr>
              <w:divsChild>
                <w:div w:id="1077437558">
                  <w:marLeft w:val="0"/>
                  <w:marRight w:val="0"/>
                  <w:marTop w:val="0"/>
                  <w:marBottom w:val="0"/>
                  <w:divBdr>
                    <w:top w:val="none" w:sz="0" w:space="0" w:color="auto"/>
                    <w:left w:val="none" w:sz="0" w:space="0" w:color="auto"/>
                    <w:bottom w:val="none" w:sz="0" w:space="0" w:color="auto"/>
                    <w:right w:val="none" w:sz="0" w:space="0" w:color="auto"/>
                  </w:divBdr>
                  <w:divsChild>
                    <w:div w:id="1695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7629">
          <w:marLeft w:val="0"/>
          <w:marRight w:val="0"/>
          <w:marTop w:val="120"/>
          <w:marBottom w:val="0"/>
          <w:divBdr>
            <w:top w:val="single" w:sz="6" w:space="0" w:color="D5DDC6"/>
            <w:left w:val="single" w:sz="6" w:space="4" w:color="D5DDC6"/>
            <w:bottom w:val="single" w:sz="6" w:space="0" w:color="D5DDC6"/>
            <w:right w:val="single" w:sz="6" w:space="0" w:color="D5DDC6"/>
          </w:divBdr>
        </w:div>
        <w:div w:id="626786385">
          <w:marLeft w:val="0"/>
          <w:marRight w:val="0"/>
          <w:marTop w:val="0"/>
          <w:marBottom w:val="120"/>
          <w:divBdr>
            <w:top w:val="single" w:sz="6" w:space="0" w:color="auto"/>
            <w:left w:val="single" w:sz="24" w:space="0" w:color="auto"/>
            <w:bottom w:val="single" w:sz="6" w:space="0" w:color="auto"/>
            <w:right w:val="single" w:sz="6" w:space="0" w:color="auto"/>
          </w:divBdr>
          <w:divsChild>
            <w:div w:id="671877712">
              <w:marLeft w:val="0"/>
              <w:marRight w:val="0"/>
              <w:marTop w:val="120"/>
              <w:marBottom w:val="120"/>
              <w:divBdr>
                <w:top w:val="none" w:sz="0" w:space="0" w:color="auto"/>
                <w:left w:val="none" w:sz="0" w:space="0" w:color="auto"/>
                <w:bottom w:val="none" w:sz="0" w:space="0" w:color="auto"/>
                <w:right w:val="none" w:sz="0" w:space="0" w:color="auto"/>
              </w:divBdr>
              <w:divsChild>
                <w:div w:id="1226331591">
                  <w:marLeft w:val="0"/>
                  <w:marRight w:val="0"/>
                  <w:marTop w:val="0"/>
                  <w:marBottom w:val="0"/>
                  <w:divBdr>
                    <w:top w:val="none" w:sz="0" w:space="0" w:color="auto"/>
                    <w:left w:val="none" w:sz="0" w:space="0" w:color="auto"/>
                    <w:bottom w:val="none" w:sz="0" w:space="0" w:color="auto"/>
                    <w:right w:val="none" w:sz="0" w:space="0" w:color="auto"/>
                  </w:divBdr>
                  <w:divsChild>
                    <w:div w:id="1433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76612">
          <w:marLeft w:val="0"/>
          <w:marRight w:val="0"/>
          <w:marTop w:val="0"/>
          <w:marBottom w:val="120"/>
          <w:divBdr>
            <w:top w:val="single" w:sz="6" w:space="0" w:color="auto"/>
            <w:left w:val="single" w:sz="24" w:space="0" w:color="auto"/>
            <w:bottom w:val="single" w:sz="6" w:space="0" w:color="auto"/>
            <w:right w:val="single" w:sz="6" w:space="0" w:color="auto"/>
          </w:divBdr>
          <w:divsChild>
            <w:div w:id="1033919218">
              <w:marLeft w:val="0"/>
              <w:marRight w:val="0"/>
              <w:marTop w:val="120"/>
              <w:marBottom w:val="120"/>
              <w:divBdr>
                <w:top w:val="none" w:sz="0" w:space="0" w:color="auto"/>
                <w:left w:val="none" w:sz="0" w:space="0" w:color="auto"/>
                <w:bottom w:val="none" w:sz="0" w:space="0" w:color="auto"/>
                <w:right w:val="none" w:sz="0" w:space="0" w:color="auto"/>
              </w:divBdr>
              <w:divsChild>
                <w:div w:id="1072043964">
                  <w:marLeft w:val="0"/>
                  <w:marRight w:val="0"/>
                  <w:marTop w:val="0"/>
                  <w:marBottom w:val="0"/>
                  <w:divBdr>
                    <w:top w:val="none" w:sz="0" w:space="0" w:color="auto"/>
                    <w:left w:val="none" w:sz="0" w:space="0" w:color="auto"/>
                    <w:bottom w:val="none" w:sz="0" w:space="0" w:color="auto"/>
                    <w:right w:val="none" w:sz="0" w:space="0" w:color="auto"/>
                  </w:divBdr>
                  <w:divsChild>
                    <w:div w:id="490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03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71283794">
      <w:bodyDiv w:val="1"/>
      <w:marLeft w:val="0"/>
      <w:marRight w:val="0"/>
      <w:marTop w:val="0"/>
      <w:marBottom w:val="0"/>
      <w:divBdr>
        <w:top w:val="none" w:sz="0" w:space="0" w:color="auto"/>
        <w:left w:val="none" w:sz="0" w:space="0" w:color="auto"/>
        <w:bottom w:val="none" w:sz="0" w:space="0" w:color="auto"/>
        <w:right w:val="none" w:sz="0" w:space="0" w:color="auto"/>
      </w:divBdr>
      <w:divsChild>
        <w:div w:id="535385203">
          <w:marLeft w:val="0"/>
          <w:marRight w:val="0"/>
          <w:marTop w:val="0"/>
          <w:marBottom w:val="480"/>
          <w:divBdr>
            <w:top w:val="none" w:sz="0" w:space="0" w:color="auto"/>
            <w:left w:val="none" w:sz="0" w:space="0" w:color="auto"/>
            <w:bottom w:val="none" w:sz="0" w:space="0" w:color="auto"/>
            <w:right w:val="none" w:sz="0" w:space="0" w:color="auto"/>
          </w:divBdr>
          <w:divsChild>
            <w:div w:id="1621566554">
              <w:marLeft w:val="0"/>
              <w:marRight w:val="0"/>
              <w:marTop w:val="0"/>
              <w:marBottom w:val="0"/>
              <w:divBdr>
                <w:top w:val="none" w:sz="0" w:space="0" w:color="auto"/>
                <w:left w:val="none" w:sz="0" w:space="0" w:color="auto"/>
                <w:bottom w:val="none" w:sz="0" w:space="0" w:color="auto"/>
                <w:right w:val="none" w:sz="0" w:space="0" w:color="auto"/>
              </w:divBdr>
              <w:divsChild>
                <w:div w:id="683243054">
                  <w:marLeft w:val="0"/>
                  <w:marRight w:val="0"/>
                  <w:marTop w:val="0"/>
                  <w:marBottom w:val="0"/>
                  <w:divBdr>
                    <w:top w:val="none" w:sz="0" w:space="0" w:color="auto"/>
                    <w:left w:val="none" w:sz="0" w:space="0" w:color="auto"/>
                    <w:bottom w:val="none" w:sz="0" w:space="0" w:color="auto"/>
                    <w:right w:val="none" w:sz="0" w:space="0" w:color="auto"/>
                  </w:divBdr>
                </w:div>
              </w:divsChild>
            </w:div>
            <w:div w:id="777986928">
              <w:marLeft w:val="0"/>
              <w:marRight w:val="0"/>
              <w:marTop w:val="0"/>
              <w:marBottom w:val="0"/>
              <w:divBdr>
                <w:top w:val="none" w:sz="0" w:space="0" w:color="auto"/>
                <w:left w:val="none" w:sz="0" w:space="0" w:color="auto"/>
                <w:bottom w:val="none" w:sz="0" w:space="0" w:color="auto"/>
                <w:right w:val="none" w:sz="0" w:space="0" w:color="auto"/>
              </w:divBdr>
            </w:div>
          </w:divsChild>
        </w:div>
        <w:div w:id="1169373670">
          <w:marLeft w:val="0"/>
          <w:marRight w:val="0"/>
          <w:marTop w:val="0"/>
          <w:marBottom w:val="480"/>
          <w:divBdr>
            <w:top w:val="none" w:sz="0" w:space="0" w:color="auto"/>
            <w:left w:val="none" w:sz="0" w:space="0" w:color="auto"/>
            <w:bottom w:val="none" w:sz="0" w:space="0" w:color="auto"/>
            <w:right w:val="none" w:sz="0" w:space="0" w:color="auto"/>
          </w:divBdr>
          <w:divsChild>
            <w:div w:id="205483570">
              <w:marLeft w:val="0"/>
              <w:marRight w:val="0"/>
              <w:marTop w:val="0"/>
              <w:marBottom w:val="0"/>
              <w:divBdr>
                <w:top w:val="none" w:sz="0" w:space="0" w:color="auto"/>
                <w:left w:val="none" w:sz="0" w:space="0" w:color="auto"/>
                <w:bottom w:val="none" w:sz="0" w:space="0" w:color="auto"/>
                <w:right w:val="none" w:sz="0" w:space="0" w:color="auto"/>
              </w:divBdr>
              <w:divsChild>
                <w:div w:id="718894435">
                  <w:marLeft w:val="0"/>
                  <w:marRight w:val="0"/>
                  <w:marTop w:val="0"/>
                  <w:marBottom w:val="0"/>
                  <w:divBdr>
                    <w:top w:val="none" w:sz="0" w:space="0" w:color="auto"/>
                    <w:left w:val="none" w:sz="0" w:space="0" w:color="auto"/>
                    <w:bottom w:val="none" w:sz="0" w:space="0" w:color="auto"/>
                    <w:right w:val="none" w:sz="0" w:space="0" w:color="auto"/>
                  </w:divBdr>
                </w:div>
              </w:divsChild>
            </w:div>
            <w:div w:id="270092288">
              <w:marLeft w:val="0"/>
              <w:marRight w:val="0"/>
              <w:marTop w:val="0"/>
              <w:marBottom w:val="0"/>
              <w:divBdr>
                <w:top w:val="none" w:sz="0" w:space="0" w:color="auto"/>
                <w:left w:val="none" w:sz="0" w:space="0" w:color="auto"/>
                <w:bottom w:val="none" w:sz="0" w:space="0" w:color="auto"/>
                <w:right w:val="none" w:sz="0" w:space="0" w:color="auto"/>
              </w:divBdr>
            </w:div>
          </w:divsChild>
        </w:div>
        <w:div w:id="1189182305">
          <w:marLeft w:val="0"/>
          <w:marRight w:val="0"/>
          <w:marTop w:val="0"/>
          <w:marBottom w:val="480"/>
          <w:divBdr>
            <w:top w:val="none" w:sz="0" w:space="0" w:color="auto"/>
            <w:left w:val="none" w:sz="0" w:space="0" w:color="auto"/>
            <w:bottom w:val="none" w:sz="0" w:space="0" w:color="auto"/>
            <w:right w:val="none" w:sz="0" w:space="0" w:color="auto"/>
          </w:divBdr>
          <w:divsChild>
            <w:div w:id="697316320">
              <w:marLeft w:val="0"/>
              <w:marRight w:val="0"/>
              <w:marTop w:val="0"/>
              <w:marBottom w:val="0"/>
              <w:divBdr>
                <w:top w:val="none" w:sz="0" w:space="0" w:color="auto"/>
                <w:left w:val="none" w:sz="0" w:space="0" w:color="auto"/>
                <w:bottom w:val="none" w:sz="0" w:space="0" w:color="auto"/>
                <w:right w:val="none" w:sz="0" w:space="0" w:color="auto"/>
              </w:divBdr>
              <w:divsChild>
                <w:div w:id="2047292340">
                  <w:marLeft w:val="0"/>
                  <w:marRight w:val="0"/>
                  <w:marTop w:val="0"/>
                  <w:marBottom w:val="0"/>
                  <w:divBdr>
                    <w:top w:val="none" w:sz="0" w:space="0" w:color="auto"/>
                    <w:left w:val="none" w:sz="0" w:space="0" w:color="auto"/>
                    <w:bottom w:val="none" w:sz="0" w:space="0" w:color="auto"/>
                    <w:right w:val="none" w:sz="0" w:space="0" w:color="auto"/>
                  </w:divBdr>
                </w:div>
              </w:divsChild>
            </w:div>
            <w:div w:id="844785022">
              <w:marLeft w:val="0"/>
              <w:marRight w:val="0"/>
              <w:marTop w:val="0"/>
              <w:marBottom w:val="0"/>
              <w:divBdr>
                <w:top w:val="none" w:sz="0" w:space="0" w:color="auto"/>
                <w:left w:val="none" w:sz="0" w:space="0" w:color="auto"/>
                <w:bottom w:val="none" w:sz="0" w:space="0" w:color="auto"/>
                <w:right w:val="none" w:sz="0" w:space="0" w:color="auto"/>
              </w:divBdr>
            </w:div>
          </w:divsChild>
        </w:div>
        <w:div w:id="1064836293">
          <w:marLeft w:val="0"/>
          <w:marRight w:val="0"/>
          <w:marTop w:val="0"/>
          <w:marBottom w:val="480"/>
          <w:divBdr>
            <w:top w:val="none" w:sz="0" w:space="0" w:color="auto"/>
            <w:left w:val="none" w:sz="0" w:space="0" w:color="auto"/>
            <w:bottom w:val="none" w:sz="0" w:space="0" w:color="auto"/>
            <w:right w:val="none" w:sz="0" w:space="0" w:color="auto"/>
          </w:divBdr>
          <w:divsChild>
            <w:div w:id="872763301">
              <w:marLeft w:val="0"/>
              <w:marRight w:val="0"/>
              <w:marTop w:val="0"/>
              <w:marBottom w:val="0"/>
              <w:divBdr>
                <w:top w:val="none" w:sz="0" w:space="0" w:color="auto"/>
                <w:left w:val="none" w:sz="0" w:space="0" w:color="auto"/>
                <w:bottom w:val="none" w:sz="0" w:space="0" w:color="auto"/>
                <w:right w:val="none" w:sz="0" w:space="0" w:color="auto"/>
              </w:divBdr>
              <w:divsChild>
                <w:div w:id="366298475">
                  <w:marLeft w:val="0"/>
                  <w:marRight w:val="0"/>
                  <w:marTop w:val="0"/>
                  <w:marBottom w:val="0"/>
                  <w:divBdr>
                    <w:top w:val="none" w:sz="0" w:space="0" w:color="auto"/>
                    <w:left w:val="none" w:sz="0" w:space="0" w:color="auto"/>
                    <w:bottom w:val="none" w:sz="0" w:space="0" w:color="auto"/>
                    <w:right w:val="none" w:sz="0" w:space="0" w:color="auto"/>
                  </w:divBdr>
                </w:div>
              </w:divsChild>
            </w:div>
            <w:div w:id="415904656">
              <w:marLeft w:val="0"/>
              <w:marRight w:val="0"/>
              <w:marTop w:val="0"/>
              <w:marBottom w:val="0"/>
              <w:divBdr>
                <w:top w:val="none" w:sz="0" w:space="0" w:color="auto"/>
                <w:left w:val="none" w:sz="0" w:space="0" w:color="auto"/>
                <w:bottom w:val="none" w:sz="0" w:space="0" w:color="auto"/>
                <w:right w:val="none" w:sz="0" w:space="0" w:color="auto"/>
              </w:divBdr>
            </w:div>
          </w:divsChild>
        </w:div>
        <w:div w:id="236019946">
          <w:marLeft w:val="0"/>
          <w:marRight w:val="0"/>
          <w:marTop w:val="0"/>
          <w:marBottom w:val="480"/>
          <w:divBdr>
            <w:top w:val="none" w:sz="0" w:space="0" w:color="auto"/>
            <w:left w:val="none" w:sz="0" w:space="0" w:color="auto"/>
            <w:bottom w:val="none" w:sz="0" w:space="0" w:color="auto"/>
            <w:right w:val="none" w:sz="0" w:space="0" w:color="auto"/>
          </w:divBdr>
          <w:divsChild>
            <w:div w:id="1416323103">
              <w:marLeft w:val="0"/>
              <w:marRight w:val="0"/>
              <w:marTop w:val="0"/>
              <w:marBottom w:val="0"/>
              <w:divBdr>
                <w:top w:val="none" w:sz="0" w:space="0" w:color="auto"/>
                <w:left w:val="none" w:sz="0" w:space="0" w:color="auto"/>
                <w:bottom w:val="none" w:sz="0" w:space="0" w:color="auto"/>
                <w:right w:val="none" w:sz="0" w:space="0" w:color="auto"/>
              </w:divBdr>
              <w:divsChild>
                <w:div w:id="23143575">
                  <w:marLeft w:val="0"/>
                  <w:marRight w:val="0"/>
                  <w:marTop w:val="0"/>
                  <w:marBottom w:val="0"/>
                  <w:divBdr>
                    <w:top w:val="none" w:sz="0" w:space="0" w:color="auto"/>
                    <w:left w:val="none" w:sz="0" w:space="0" w:color="auto"/>
                    <w:bottom w:val="none" w:sz="0" w:space="0" w:color="auto"/>
                    <w:right w:val="none" w:sz="0" w:space="0" w:color="auto"/>
                  </w:divBdr>
                </w:div>
              </w:divsChild>
            </w:div>
            <w:div w:id="931276993">
              <w:marLeft w:val="0"/>
              <w:marRight w:val="0"/>
              <w:marTop w:val="0"/>
              <w:marBottom w:val="0"/>
              <w:divBdr>
                <w:top w:val="none" w:sz="0" w:space="0" w:color="auto"/>
                <w:left w:val="none" w:sz="0" w:space="0" w:color="auto"/>
                <w:bottom w:val="none" w:sz="0" w:space="0" w:color="auto"/>
                <w:right w:val="none" w:sz="0" w:space="0" w:color="auto"/>
              </w:divBdr>
            </w:div>
          </w:divsChild>
        </w:div>
        <w:div w:id="730034198">
          <w:marLeft w:val="0"/>
          <w:marRight w:val="0"/>
          <w:marTop w:val="0"/>
          <w:marBottom w:val="480"/>
          <w:divBdr>
            <w:top w:val="none" w:sz="0" w:space="0" w:color="auto"/>
            <w:left w:val="none" w:sz="0" w:space="0" w:color="auto"/>
            <w:bottom w:val="none" w:sz="0" w:space="0" w:color="auto"/>
            <w:right w:val="none" w:sz="0" w:space="0" w:color="auto"/>
          </w:divBdr>
          <w:divsChild>
            <w:div w:id="1964995738">
              <w:marLeft w:val="0"/>
              <w:marRight w:val="0"/>
              <w:marTop w:val="0"/>
              <w:marBottom w:val="0"/>
              <w:divBdr>
                <w:top w:val="none" w:sz="0" w:space="0" w:color="auto"/>
                <w:left w:val="none" w:sz="0" w:space="0" w:color="auto"/>
                <w:bottom w:val="none" w:sz="0" w:space="0" w:color="auto"/>
                <w:right w:val="none" w:sz="0" w:space="0" w:color="auto"/>
              </w:divBdr>
              <w:divsChild>
                <w:div w:id="141775310">
                  <w:marLeft w:val="0"/>
                  <w:marRight w:val="0"/>
                  <w:marTop w:val="0"/>
                  <w:marBottom w:val="0"/>
                  <w:divBdr>
                    <w:top w:val="none" w:sz="0" w:space="0" w:color="auto"/>
                    <w:left w:val="none" w:sz="0" w:space="0" w:color="auto"/>
                    <w:bottom w:val="none" w:sz="0" w:space="0" w:color="auto"/>
                    <w:right w:val="none" w:sz="0" w:space="0" w:color="auto"/>
                  </w:divBdr>
                </w:div>
              </w:divsChild>
            </w:div>
            <w:div w:id="1812864233">
              <w:marLeft w:val="0"/>
              <w:marRight w:val="0"/>
              <w:marTop w:val="0"/>
              <w:marBottom w:val="0"/>
              <w:divBdr>
                <w:top w:val="none" w:sz="0" w:space="0" w:color="auto"/>
                <w:left w:val="none" w:sz="0" w:space="0" w:color="auto"/>
                <w:bottom w:val="none" w:sz="0" w:space="0" w:color="auto"/>
                <w:right w:val="none" w:sz="0" w:space="0" w:color="auto"/>
              </w:divBdr>
            </w:div>
          </w:divsChild>
        </w:div>
        <w:div w:id="1616448358">
          <w:marLeft w:val="0"/>
          <w:marRight w:val="0"/>
          <w:marTop w:val="0"/>
          <w:marBottom w:val="480"/>
          <w:divBdr>
            <w:top w:val="none" w:sz="0" w:space="0" w:color="auto"/>
            <w:left w:val="none" w:sz="0" w:space="0" w:color="auto"/>
            <w:bottom w:val="none" w:sz="0" w:space="0" w:color="auto"/>
            <w:right w:val="none" w:sz="0" w:space="0" w:color="auto"/>
          </w:divBdr>
          <w:divsChild>
            <w:div w:id="1382903906">
              <w:marLeft w:val="0"/>
              <w:marRight w:val="0"/>
              <w:marTop w:val="0"/>
              <w:marBottom w:val="0"/>
              <w:divBdr>
                <w:top w:val="none" w:sz="0" w:space="0" w:color="auto"/>
                <w:left w:val="none" w:sz="0" w:space="0" w:color="auto"/>
                <w:bottom w:val="none" w:sz="0" w:space="0" w:color="auto"/>
                <w:right w:val="none" w:sz="0" w:space="0" w:color="auto"/>
              </w:divBdr>
              <w:divsChild>
                <w:div w:id="459038735">
                  <w:marLeft w:val="0"/>
                  <w:marRight w:val="0"/>
                  <w:marTop w:val="0"/>
                  <w:marBottom w:val="0"/>
                  <w:divBdr>
                    <w:top w:val="none" w:sz="0" w:space="0" w:color="auto"/>
                    <w:left w:val="none" w:sz="0" w:space="0" w:color="auto"/>
                    <w:bottom w:val="none" w:sz="0" w:space="0" w:color="auto"/>
                    <w:right w:val="none" w:sz="0" w:space="0" w:color="auto"/>
                  </w:divBdr>
                </w:div>
              </w:divsChild>
            </w:div>
            <w:div w:id="2041003198">
              <w:marLeft w:val="0"/>
              <w:marRight w:val="0"/>
              <w:marTop w:val="0"/>
              <w:marBottom w:val="0"/>
              <w:divBdr>
                <w:top w:val="none" w:sz="0" w:space="0" w:color="auto"/>
                <w:left w:val="none" w:sz="0" w:space="0" w:color="auto"/>
                <w:bottom w:val="none" w:sz="0" w:space="0" w:color="auto"/>
                <w:right w:val="none" w:sz="0" w:space="0" w:color="auto"/>
              </w:divBdr>
            </w:div>
          </w:divsChild>
        </w:div>
        <w:div w:id="943996406">
          <w:marLeft w:val="0"/>
          <w:marRight w:val="0"/>
          <w:marTop w:val="0"/>
          <w:marBottom w:val="480"/>
          <w:divBdr>
            <w:top w:val="none" w:sz="0" w:space="0" w:color="auto"/>
            <w:left w:val="none" w:sz="0" w:space="0" w:color="auto"/>
            <w:bottom w:val="none" w:sz="0" w:space="0" w:color="auto"/>
            <w:right w:val="none" w:sz="0" w:space="0" w:color="auto"/>
          </w:divBdr>
          <w:divsChild>
            <w:div w:id="279193395">
              <w:marLeft w:val="0"/>
              <w:marRight w:val="0"/>
              <w:marTop w:val="0"/>
              <w:marBottom w:val="0"/>
              <w:divBdr>
                <w:top w:val="none" w:sz="0" w:space="0" w:color="auto"/>
                <w:left w:val="none" w:sz="0" w:space="0" w:color="auto"/>
                <w:bottom w:val="none" w:sz="0" w:space="0" w:color="auto"/>
                <w:right w:val="none" w:sz="0" w:space="0" w:color="auto"/>
              </w:divBdr>
              <w:divsChild>
                <w:div w:id="631012945">
                  <w:marLeft w:val="0"/>
                  <w:marRight w:val="0"/>
                  <w:marTop w:val="0"/>
                  <w:marBottom w:val="0"/>
                  <w:divBdr>
                    <w:top w:val="none" w:sz="0" w:space="0" w:color="auto"/>
                    <w:left w:val="none" w:sz="0" w:space="0" w:color="auto"/>
                    <w:bottom w:val="none" w:sz="0" w:space="0" w:color="auto"/>
                    <w:right w:val="none" w:sz="0" w:space="0" w:color="auto"/>
                  </w:divBdr>
                </w:div>
              </w:divsChild>
            </w:div>
            <w:div w:id="1812818619">
              <w:marLeft w:val="0"/>
              <w:marRight w:val="0"/>
              <w:marTop w:val="0"/>
              <w:marBottom w:val="0"/>
              <w:divBdr>
                <w:top w:val="none" w:sz="0" w:space="0" w:color="auto"/>
                <w:left w:val="none" w:sz="0" w:space="0" w:color="auto"/>
                <w:bottom w:val="none" w:sz="0" w:space="0" w:color="auto"/>
                <w:right w:val="none" w:sz="0" w:space="0" w:color="auto"/>
              </w:divBdr>
            </w:div>
          </w:divsChild>
        </w:div>
        <w:div w:id="1521823184">
          <w:marLeft w:val="0"/>
          <w:marRight w:val="0"/>
          <w:marTop w:val="0"/>
          <w:marBottom w:val="480"/>
          <w:divBdr>
            <w:top w:val="none" w:sz="0" w:space="0" w:color="auto"/>
            <w:left w:val="none" w:sz="0" w:space="0" w:color="auto"/>
            <w:bottom w:val="none" w:sz="0" w:space="0" w:color="auto"/>
            <w:right w:val="none" w:sz="0" w:space="0" w:color="auto"/>
          </w:divBdr>
          <w:divsChild>
            <w:div w:id="2130659827">
              <w:marLeft w:val="0"/>
              <w:marRight w:val="0"/>
              <w:marTop w:val="0"/>
              <w:marBottom w:val="0"/>
              <w:divBdr>
                <w:top w:val="none" w:sz="0" w:space="0" w:color="auto"/>
                <w:left w:val="none" w:sz="0" w:space="0" w:color="auto"/>
                <w:bottom w:val="none" w:sz="0" w:space="0" w:color="auto"/>
                <w:right w:val="none" w:sz="0" w:space="0" w:color="auto"/>
              </w:divBdr>
              <w:divsChild>
                <w:div w:id="535772257">
                  <w:marLeft w:val="0"/>
                  <w:marRight w:val="0"/>
                  <w:marTop w:val="0"/>
                  <w:marBottom w:val="0"/>
                  <w:divBdr>
                    <w:top w:val="none" w:sz="0" w:space="0" w:color="auto"/>
                    <w:left w:val="none" w:sz="0" w:space="0" w:color="auto"/>
                    <w:bottom w:val="none" w:sz="0" w:space="0" w:color="auto"/>
                    <w:right w:val="none" w:sz="0" w:space="0" w:color="auto"/>
                  </w:divBdr>
                </w:div>
              </w:divsChild>
            </w:div>
            <w:div w:id="320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7054">
      <w:bodyDiv w:val="1"/>
      <w:marLeft w:val="0"/>
      <w:marRight w:val="0"/>
      <w:marTop w:val="0"/>
      <w:marBottom w:val="0"/>
      <w:divBdr>
        <w:top w:val="none" w:sz="0" w:space="0" w:color="auto"/>
        <w:left w:val="none" w:sz="0" w:space="0" w:color="auto"/>
        <w:bottom w:val="none" w:sz="0" w:space="0" w:color="auto"/>
        <w:right w:val="none" w:sz="0" w:space="0" w:color="auto"/>
      </w:divBdr>
    </w:div>
    <w:div w:id="436827354">
      <w:bodyDiv w:val="1"/>
      <w:marLeft w:val="0"/>
      <w:marRight w:val="0"/>
      <w:marTop w:val="0"/>
      <w:marBottom w:val="0"/>
      <w:divBdr>
        <w:top w:val="none" w:sz="0" w:space="0" w:color="auto"/>
        <w:left w:val="none" w:sz="0" w:space="0" w:color="auto"/>
        <w:bottom w:val="none" w:sz="0" w:space="0" w:color="auto"/>
        <w:right w:val="none" w:sz="0" w:space="0" w:color="auto"/>
      </w:divBdr>
      <w:divsChild>
        <w:div w:id="1669556814">
          <w:marLeft w:val="0"/>
          <w:marRight w:val="0"/>
          <w:marTop w:val="0"/>
          <w:marBottom w:val="120"/>
          <w:divBdr>
            <w:top w:val="single" w:sz="6" w:space="0" w:color="auto"/>
            <w:left w:val="single" w:sz="24" w:space="0" w:color="auto"/>
            <w:bottom w:val="single" w:sz="6" w:space="0" w:color="auto"/>
            <w:right w:val="single" w:sz="6" w:space="0" w:color="auto"/>
          </w:divBdr>
          <w:divsChild>
            <w:div w:id="287863014">
              <w:marLeft w:val="0"/>
              <w:marRight w:val="0"/>
              <w:marTop w:val="120"/>
              <w:marBottom w:val="120"/>
              <w:divBdr>
                <w:top w:val="none" w:sz="0" w:space="0" w:color="auto"/>
                <w:left w:val="none" w:sz="0" w:space="0" w:color="auto"/>
                <w:bottom w:val="none" w:sz="0" w:space="0" w:color="auto"/>
                <w:right w:val="none" w:sz="0" w:space="0" w:color="auto"/>
              </w:divBdr>
              <w:divsChild>
                <w:div w:id="32004695">
                  <w:marLeft w:val="0"/>
                  <w:marRight w:val="0"/>
                  <w:marTop w:val="0"/>
                  <w:marBottom w:val="0"/>
                  <w:divBdr>
                    <w:top w:val="none" w:sz="0" w:space="0" w:color="auto"/>
                    <w:left w:val="none" w:sz="0" w:space="0" w:color="auto"/>
                    <w:bottom w:val="none" w:sz="0" w:space="0" w:color="auto"/>
                    <w:right w:val="none" w:sz="0" w:space="0" w:color="auto"/>
                  </w:divBdr>
                  <w:divsChild>
                    <w:div w:id="202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5149">
          <w:marLeft w:val="0"/>
          <w:marRight w:val="0"/>
          <w:marTop w:val="0"/>
          <w:marBottom w:val="120"/>
          <w:divBdr>
            <w:top w:val="single" w:sz="6" w:space="0" w:color="auto"/>
            <w:left w:val="single" w:sz="24" w:space="0" w:color="auto"/>
            <w:bottom w:val="single" w:sz="6" w:space="0" w:color="auto"/>
            <w:right w:val="single" w:sz="6" w:space="0" w:color="auto"/>
          </w:divBdr>
          <w:divsChild>
            <w:div w:id="2102528368">
              <w:marLeft w:val="0"/>
              <w:marRight w:val="0"/>
              <w:marTop w:val="120"/>
              <w:marBottom w:val="120"/>
              <w:divBdr>
                <w:top w:val="none" w:sz="0" w:space="0" w:color="auto"/>
                <w:left w:val="none" w:sz="0" w:space="0" w:color="auto"/>
                <w:bottom w:val="none" w:sz="0" w:space="0" w:color="auto"/>
                <w:right w:val="none" w:sz="0" w:space="0" w:color="auto"/>
              </w:divBdr>
              <w:divsChild>
                <w:div w:id="374694805">
                  <w:marLeft w:val="0"/>
                  <w:marRight w:val="0"/>
                  <w:marTop w:val="0"/>
                  <w:marBottom w:val="0"/>
                  <w:divBdr>
                    <w:top w:val="none" w:sz="0" w:space="0" w:color="auto"/>
                    <w:left w:val="none" w:sz="0" w:space="0" w:color="auto"/>
                    <w:bottom w:val="none" w:sz="0" w:space="0" w:color="auto"/>
                    <w:right w:val="none" w:sz="0" w:space="0" w:color="auto"/>
                  </w:divBdr>
                  <w:divsChild>
                    <w:div w:id="105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20992">
          <w:marLeft w:val="0"/>
          <w:marRight w:val="0"/>
          <w:marTop w:val="120"/>
          <w:marBottom w:val="0"/>
          <w:divBdr>
            <w:top w:val="single" w:sz="6" w:space="0" w:color="D5DDC6"/>
            <w:left w:val="single" w:sz="6" w:space="4" w:color="D5DDC6"/>
            <w:bottom w:val="single" w:sz="6" w:space="0" w:color="D5DDC6"/>
            <w:right w:val="single" w:sz="6" w:space="0" w:color="D5DDC6"/>
          </w:divBdr>
        </w:div>
        <w:div w:id="1449542337">
          <w:marLeft w:val="0"/>
          <w:marRight w:val="0"/>
          <w:marTop w:val="0"/>
          <w:marBottom w:val="120"/>
          <w:divBdr>
            <w:top w:val="single" w:sz="6" w:space="0" w:color="auto"/>
            <w:left w:val="single" w:sz="24" w:space="0" w:color="auto"/>
            <w:bottom w:val="single" w:sz="6" w:space="0" w:color="auto"/>
            <w:right w:val="single" w:sz="6" w:space="0" w:color="auto"/>
          </w:divBdr>
          <w:divsChild>
            <w:div w:id="287668468">
              <w:marLeft w:val="0"/>
              <w:marRight w:val="0"/>
              <w:marTop w:val="120"/>
              <w:marBottom w:val="120"/>
              <w:divBdr>
                <w:top w:val="none" w:sz="0" w:space="0" w:color="auto"/>
                <w:left w:val="none" w:sz="0" w:space="0" w:color="auto"/>
                <w:bottom w:val="none" w:sz="0" w:space="0" w:color="auto"/>
                <w:right w:val="none" w:sz="0" w:space="0" w:color="auto"/>
              </w:divBdr>
              <w:divsChild>
                <w:div w:id="614404792">
                  <w:marLeft w:val="0"/>
                  <w:marRight w:val="0"/>
                  <w:marTop w:val="0"/>
                  <w:marBottom w:val="0"/>
                  <w:divBdr>
                    <w:top w:val="none" w:sz="0" w:space="0" w:color="auto"/>
                    <w:left w:val="none" w:sz="0" w:space="0" w:color="auto"/>
                    <w:bottom w:val="none" w:sz="0" w:space="0" w:color="auto"/>
                    <w:right w:val="none" w:sz="0" w:space="0" w:color="auto"/>
                  </w:divBdr>
                  <w:divsChild>
                    <w:div w:id="1879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73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38916067">
      <w:bodyDiv w:val="1"/>
      <w:marLeft w:val="0"/>
      <w:marRight w:val="0"/>
      <w:marTop w:val="0"/>
      <w:marBottom w:val="0"/>
      <w:divBdr>
        <w:top w:val="none" w:sz="0" w:space="0" w:color="auto"/>
        <w:left w:val="none" w:sz="0" w:space="0" w:color="auto"/>
        <w:bottom w:val="none" w:sz="0" w:space="0" w:color="auto"/>
        <w:right w:val="none" w:sz="0" w:space="0" w:color="auto"/>
      </w:divBdr>
    </w:div>
    <w:div w:id="500706254">
      <w:bodyDiv w:val="1"/>
      <w:marLeft w:val="0"/>
      <w:marRight w:val="0"/>
      <w:marTop w:val="0"/>
      <w:marBottom w:val="0"/>
      <w:divBdr>
        <w:top w:val="none" w:sz="0" w:space="0" w:color="auto"/>
        <w:left w:val="none" w:sz="0" w:space="0" w:color="auto"/>
        <w:bottom w:val="none" w:sz="0" w:space="0" w:color="auto"/>
        <w:right w:val="none" w:sz="0" w:space="0" w:color="auto"/>
      </w:divBdr>
      <w:divsChild>
        <w:div w:id="1476751175">
          <w:marLeft w:val="0"/>
          <w:marRight w:val="0"/>
          <w:marTop w:val="150"/>
          <w:marBottom w:val="150"/>
          <w:divBdr>
            <w:top w:val="none" w:sz="0" w:space="0" w:color="auto"/>
            <w:left w:val="none" w:sz="0" w:space="0" w:color="auto"/>
            <w:bottom w:val="none" w:sz="0" w:space="0" w:color="auto"/>
            <w:right w:val="none" w:sz="0" w:space="0" w:color="auto"/>
          </w:divBdr>
          <w:divsChild>
            <w:div w:id="691885334">
              <w:marLeft w:val="0"/>
              <w:marRight w:val="0"/>
              <w:marTop w:val="100"/>
              <w:marBottom w:val="100"/>
              <w:divBdr>
                <w:top w:val="none" w:sz="0" w:space="0" w:color="auto"/>
                <w:left w:val="none" w:sz="0" w:space="0" w:color="auto"/>
                <w:bottom w:val="none" w:sz="0" w:space="0" w:color="auto"/>
                <w:right w:val="none" w:sz="0" w:space="0" w:color="auto"/>
              </w:divBdr>
              <w:divsChild>
                <w:div w:id="227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6953">
          <w:marLeft w:val="0"/>
          <w:marRight w:val="0"/>
          <w:marTop w:val="0"/>
          <w:marBottom w:val="120"/>
          <w:divBdr>
            <w:top w:val="single" w:sz="6" w:space="0" w:color="auto"/>
            <w:left w:val="single" w:sz="24" w:space="0" w:color="auto"/>
            <w:bottom w:val="single" w:sz="6" w:space="0" w:color="auto"/>
            <w:right w:val="single" w:sz="6" w:space="0" w:color="auto"/>
          </w:divBdr>
          <w:divsChild>
            <w:div w:id="1366979016">
              <w:marLeft w:val="0"/>
              <w:marRight w:val="0"/>
              <w:marTop w:val="120"/>
              <w:marBottom w:val="120"/>
              <w:divBdr>
                <w:top w:val="none" w:sz="0" w:space="0" w:color="auto"/>
                <w:left w:val="none" w:sz="0" w:space="0" w:color="auto"/>
                <w:bottom w:val="none" w:sz="0" w:space="0" w:color="auto"/>
                <w:right w:val="none" w:sz="0" w:space="0" w:color="auto"/>
              </w:divBdr>
            </w:div>
          </w:divsChild>
        </w:div>
        <w:div w:id="19859661">
          <w:marLeft w:val="0"/>
          <w:marRight w:val="0"/>
          <w:marTop w:val="0"/>
          <w:marBottom w:val="120"/>
          <w:divBdr>
            <w:top w:val="single" w:sz="6" w:space="0" w:color="auto"/>
            <w:left w:val="single" w:sz="24" w:space="0" w:color="auto"/>
            <w:bottom w:val="single" w:sz="6" w:space="0" w:color="auto"/>
            <w:right w:val="single" w:sz="6" w:space="0" w:color="auto"/>
          </w:divBdr>
          <w:divsChild>
            <w:div w:id="1900549251">
              <w:marLeft w:val="0"/>
              <w:marRight w:val="0"/>
              <w:marTop w:val="120"/>
              <w:marBottom w:val="120"/>
              <w:divBdr>
                <w:top w:val="none" w:sz="0" w:space="0" w:color="auto"/>
                <w:left w:val="none" w:sz="0" w:space="0" w:color="auto"/>
                <w:bottom w:val="none" w:sz="0" w:space="0" w:color="auto"/>
                <w:right w:val="none" w:sz="0" w:space="0" w:color="auto"/>
              </w:divBdr>
            </w:div>
          </w:divsChild>
        </w:div>
        <w:div w:id="928152392">
          <w:marLeft w:val="0"/>
          <w:marRight w:val="0"/>
          <w:marTop w:val="0"/>
          <w:marBottom w:val="120"/>
          <w:divBdr>
            <w:top w:val="single" w:sz="6" w:space="0" w:color="auto"/>
            <w:left w:val="single" w:sz="24" w:space="0" w:color="auto"/>
            <w:bottom w:val="single" w:sz="6" w:space="0" w:color="auto"/>
            <w:right w:val="single" w:sz="6" w:space="0" w:color="auto"/>
          </w:divBdr>
          <w:divsChild>
            <w:div w:id="1406949250">
              <w:marLeft w:val="0"/>
              <w:marRight w:val="0"/>
              <w:marTop w:val="120"/>
              <w:marBottom w:val="120"/>
              <w:divBdr>
                <w:top w:val="none" w:sz="0" w:space="0" w:color="auto"/>
                <w:left w:val="none" w:sz="0" w:space="0" w:color="auto"/>
                <w:bottom w:val="none" w:sz="0" w:space="0" w:color="auto"/>
                <w:right w:val="none" w:sz="0" w:space="0" w:color="auto"/>
              </w:divBdr>
            </w:div>
          </w:divsChild>
        </w:div>
        <w:div w:id="347683013">
          <w:marLeft w:val="0"/>
          <w:marRight w:val="0"/>
          <w:marTop w:val="120"/>
          <w:marBottom w:val="0"/>
          <w:divBdr>
            <w:top w:val="single" w:sz="6" w:space="0" w:color="D5DDC6"/>
            <w:left w:val="single" w:sz="6" w:space="4" w:color="D5DDC6"/>
            <w:bottom w:val="single" w:sz="6" w:space="0" w:color="D5DDC6"/>
            <w:right w:val="single" w:sz="6" w:space="0" w:color="D5DDC6"/>
          </w:divBdr>
        </w:div>
        <w:div w:id="1699771177">
          <w:marLeft w:val="0"/>
          <w:marRight w:val="0"/>
          <w:marTop w:val="0"/>
          <w:marBottom w:val="120"/>
          <w:divBdr>
            <w:top w:val="single" w:sz="6" w:space="0" w:color="auto"/>
            <w:left w:val="single" w:sz="24" w:space="0" w:color="auto"/>
            <w:bottom w:val="single" w:sz="6" w:space="0" w:color="auto"/>
            <w:right w:val="single" w:sz="6" w:space="0" w:color="auto"/>
          </w:divBdr>
          <w:divsChild>
            <w:div w:id="224872476">
              <w:marLeft w:val="0"/>
              <w:marRight w:val="0"/>
              <w:marTop w:val="120"/>
              <w:marBottom w:val="120"/>
              <w:divBdr>
                <w:top w:val="none" w:sz="0" w:space="0" w:color="auto"/>
                <w:left w:val="none" w:sz="0" w:space="0" w:color="auto"/>
                <w:bottom w:val="none" w:sz="0" w:space="0" w:color="auto"/>
                <w:right w:val="none" w:sz="0" w:space="0" w:color="auto"/>
              </w:divBdr>
            </w:div>
          </w:divsChild>
        </w:div>
        <w:div w:id="486558381">
          <w:marLeft w:val="0"/>
          <w:marRight w:val="0"/>
          <w:marTop w:val="120"/>
          <w:marBottom w:val="0"/>
          <w:divBdr>
            <w:top w:val="single" w:sz="6" w:space="0" w:color="D5DDC6"/>
            <w:left w:val="single" w:sz="6" w:space="4" w:color="D5DDC6"/>
            <w:bottom w:val="single" w:sz="6" w:space="0" w:color="D5DDC6"/>
            <w:right w:val="single" w:sz="6" w:space="0" w:color="D5DDC6"/>
          </w:divBdr>
        </w:div>
        <w:div w:id="1230649381">
          <w:marLeft w:val="0"/>
          <w:marRight w:val="0"/>
          <w:marTop w:val="0"/>
          <w:marBottom w:val="120"/>
          <w:divBdr>
            <w:top w:val="single" w:sz="6" w:space="0" w:color="auto"/>
            <w:left w:val="single" w:sz="24" w:space="0" w:color="auto"/>
            <w:bottom w:val="single" w:sz="6" w:space="0" w:color="auto"/>
            <w:right w:val="single" w:sz="6" w:space="0" w:color="auto"/>
          </w:divBdr>
          <w:divsChild>
            <w:div w:id="991444688">
              <w:marLeft w:val="0"/>
              <w:marRight w:val="0"/>
              <w:marTop w:val="120"/>
              <w:marBottom w:val="120"/>
              <w:divBdr>
                <w:top w:val="none" w:sz="0" w:space="0" w:color="auto"/>
                <w:left w:val="none" w:sz="0" w:space="0" w:color="auto"/>
                <w:bottom w:val="none" w:sz="0" w:space="0" w:color="auto"/>
                <w:right w:val="none" w:sz="0" w:space="0" w:color="auto"/>
              </w:divBdr>
            </w:div>
          </w:divsChild>
        </w:div>
        <w:div w:id="1855849548">
          <w:marLeft w:val="0"/>
          <w:marRight w:val="0"/>
          <w:marTop w:val="120"/>
          <w:marBottom w:val="0"/>
          <w:divBdr>
            <w:top w:val="single" w:sz="6" w:space="0" w:color="D5DDC6"/>
            <w:left w:val="single" w:sz="6" w:space="4" w:color="D5DDC6"/>
            <w:bottom w:val="single" w:sz="6" w:space="0" w:color="D5DDC6"/>
            <w:right w:val="single" w:sz="6" w:space="0" w:color="D5DDC6"/>
          </w:divBdr>
        </w:div>
        <w:div w:id="1513453294">
          <w:marLeft w:val="0"/>
          <w:marRight w:val="0"/>
          <w:marTop w:val="0"/>
          <w:marBottom w:val="120"/>
          <w:divBdr>
            <w:top w:val="single" w:sz="6" w:space="0" w:color="auto"/>
            <w:left w:val="single" w:sz="24" w:space="0" w:color="auto"/>
            <w:bottom w:val="single" w:sz="6" w:space="0" w:color="auto"/>
            <w:right w:val="single" w:sz="6" w:space="0" w:color="auto"/>
          </w:divBdr>
          <w:divsChild>
            <w:div w:id="88165871">
              <w:marLeft w:val="0"/>
              <w:marRight w:val="0"/>
              <w:marTop w:val="120"/>
              <w:marBottom w:val="120"/>
              <w:divBdr>
                <w:top w:val="none" w:sz="0" w:space="0" w:color="auto"/>
                <w:left w:val="none" w:sz="0" w:space="0" w:color="auto"/>
                <w:bottom w:val="none" w:sz="0" w:space="0" w:color="auto"/>
                <w:right w:val="none" w:sz="0" w:space="0" w:color="auto"/>
              </w:divBdr>
            </w:div>
          </w:divsChild>
        </w:div>
        <w:div w:id="1003430428">
          <w:marLeft w:val="0"/>
          <w:marRight w:val="0"/>
          <w:marTop w:val="120"/>
          <w:marBottom w:val="0"/>
          <w:divBdr>
            <w:top w:val="single" w:sz="6" w:space="0" w:color="D5DDC6"/>
            <w:left w:val="single" w:sz="6" w:space="4" w:color="D5DDC6"/>
            <w:bottom w:val="single" w:sz="6" w:space="0" w:color="D5DDC6"/>
            <w:right w:val="single" w:sz="6" w:space="0" w:color="D5DDC6"/>
          </w:divBdr>
        </w:div>
        <w:div w:id="1396704407">
          <w:marLeft w:val="0"/>
          <w:marRight w:val="0"/>
          <w:marTop w:val="0"/>
          <w:marBottom w:val="120"/>
          <w:divBdr>
            <w:top w:val="single" w:sz="6" w:space="0" w:color="auto"/>
            <w:left w:val="single" w:sz="24" w:space="0" w:color="auto"/>
            <w:bottom w:val="single" w:sz="6" w:space="0" w:color="auto"/>
            <w:right w:val="single" w:sz="6" w:space="0" w:color="auto"/>
          </w:divBdr>
          <w:divsChild>
            <w:div w:id="770976046">
              <w:marLeft w:val="0"/>
              <w:marRight w:val="0"/>
              <w:marTop w:val="120"/>
              <w:marBottom w:val="120"/>
              <w:divBdr>
                <w:top w:val="none" w:sz="0" w:space="0" w:color="auto"/>
                <w:left w:val="none" w:sz="0" w:space="0" w:color="auto"/>
                <w:bottom w:val="none" w:sz="0" w:space="0" w:color="auto"/>
                <w:right w:val="none" w:sz="0" w:space="0" w:color="auto"/>
              </w:divBdr>
            </w:div>
          </w:divsChild>
        </w:div>
        <w:div w:id="2742903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41750870">
      <w:bodyDiv w:val="1"/>
      <w:marLeft w:val="0"/>
      <w:marRight w:val="0"/>
      <w:marTop w:val="0"/>
      <w:marBottom w:val="0"/>
      <w:divBdr>
        <w:top w:val="none" w:sz="0" w:space="0" w:color="auto"/>
        <w:left w:val="none" w:sz="0" w:space="0" w:color="auto"/>
        <w:bottom w:val="none" w:sz="0" w:space="0" w:color="auto"/>
        <w:right w:val="none" w:sz="0" w:space="0" w:color="auto"/>
      </w:divBdr>
    </w:div>
    <w:div w:id="560098436">
      <w:bodyDiv w:val="1"/>
      <w:marLeft w:val="0"/>
      <w:marRight w:val="0"/>
      <w:marTop w:val="0"/>
      <w:marBottom w:val="0"/>
      <w:divBdr>
        <w:top w:val="none" w:sz="0" w:space="0" w:color="auto"/>
        <w:left w:val="none" w:sz="0" w:space="0" w:color="auto"/>
        <w:bottom w:val="none" w:sz="0" w:space="0" w:color="auto"/>
        <w:right w:val="none" w:sz="0" w:space="0" w:color="auto"/>
      </w:divBdr>
      <w:divsChild>
        <w:div w:id="1459107037">
          <w:marLeft w:val="0"/>
          <w:marRight w:val="0"/>
          <w:marTop w:val="150"/>
          <w:marBottom w:val="150"/>
          <w:divBdr>
            <w:top w:val="none" w:sz="0" w:space="0" w:color="auto"/>
            <w:left w:val="none" w:sz="0" w:space="0" w:color="auto"/>
            <w:bottom w:val="none" w:sz="0" w:space="0" w:color="auto"/>
            <w:right w:val="none" w:sz="0" w:space="0" w:color="auto"/>
          </w:divBdr>
          <w:divsChild>
            <w:div w:id="142166330">
              <w:marLeft w:val="0"/>
              <w:marRight w:val="0"/>
              <w:marTop w:val="100"/>
              <w:marBottom w:val="100"/>
              <w:divBdr>
                <w:top w:val="none" w:sz="0" w:space="0" w:color="auto"/>
                <w:left w:val="none" w:sz="0" w:space="0" w:color="auto"/>
                <w:bottom w:val="none" w:sz="0" w:space="0" w:color="auto"/>
                <w:right w:val="none" w:sz="0" w:space="0" w:color="auto"/>
              </w:divBdr>
              <w:divsChild>
                <w:div w:id="104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793">
      <w:bodyDiv w:val="1"/>
      <w:marLeft w:val="0"/>
      <w:marRight w:val="0"/>
      <w:marTop w:val="0"/>
      <w:marBottom w:val="0"/>
      <w:divBdr>
        <w:top w:val="none" w:sz="0" w:space="0" w:color="auto"/>
        <w:left w:val="none" w:sz="0" w:space="0" w:color="auto"/>
        <w:bottom w:val="none" w:sz="0" w:space="0" w:color="auto"/>
        <w:right w:val="none" w:sz="0" w:space="0" w:color="auto"/>
      </w:divBdr>
      <w:divsChild>
        <w:div w:id="197083649">
          <w:marLeft w:val="150"/>
          <w:marRight w:val="0"/>
          <w:marTop w:val="0"/>
          <w:marBottom w:val="0"/>
          <w:divBdr>
            <w:top w:val="single" w:sz="6" w:space="0" w:color="FFC0CB"/>
            <w:left w:val="single" w:sz="6" w:space="1" w:color="FFC0CB"/>
            <w:bottom w:val="single" w:sz="6" w:space="1" w:color="FFC0CB"/>
            <w:right w:val="single" w:sz="6" w:space="1" w:color="FFC0CB"/>
          </w:divBdr>
        </w:div>
        <w:div w:id="1767730111">
          <w:marLeft w:val="0"/>
          <w:marRight w:val="0"/>
          <w:marTop w:val="0"/>
          <w:marBottom w:val="120"/>
          <w:divBdr>
            <w:top w:val="single" w:sz="6" w:space="0" w:color="auto"/>
            <w:left w:val="single" w:sz="24" w:space="0" w:color="auto"/>
            <w:bottom w:val="single" w:sz="6" w:space="0" w:color="auto"/>
            <w:right w:val="single" w:sz="6" w:space="0" w:color="auto"/>
          </w:divBdr>
          <w:divsChild>
            <w:div w:id="838235951">
              <w:marLeft w:val="0"/>
              <w:marRight w:val="0"/>
              <w:marTop w:val="120"/>
              <w:marBottom w:val="120"/>
              <w:divBdr>
                <w:top w:val="none" w:sz="0" w:space="0" w:color="auto"/>
                <w:left w:val="none" w:sz="0" w:space="0" w:color="auto"/>
                <w:bottom w:val="none" w:sz="0" w:space="0" w:color="auto"/>
                <w:right w:val="none" w:sz="0" w:space="0" w:color="auto"/>
              </w:divBdr>
            </w:div>
          </w:divsChild>
        </w:div>
        <w:div w:id="1094672130">
          <w:marLeft w:val="0"/>
          <w:marRight w:val="0"/>
          <w:marTop w:val="150"/>
          <w:marBottom w:val="150"/>
          <w:divBdr>
            <w:top w:val="none" w:sz="0" w:space="0" w:color="auto"/>
            <w:left w:val="none" w:sz="0" w:space="0" w:color="auto"/>
            <w:bottom w:val="none" w:sz="0" w:space="0" w:color="auto"/>
            <w:right w:val="none" w:sz="0" w:space="0" w:color="auto"/>
          </w:divBdr>
          <w:divsChild>
            <w:div w:id="891427103">
              <w:marLeft w:val="0"/>
              <w:marRight w:val="0"/>
              <w:marTop w:val="100"/>
              <w:marBottom w:val="100"/>
              <w:divBdr>
                <w:top w:val="none" w:sz="0" w:space="0" w:color="auto"/>
                <w:left w:val="none" w:sz="0" w:space="0" w:color="auto"/>
                <w:bottom w:val="none" w:sz="0" w:space="0" w:color="auto"/>
                <w:right w:val="none" w:sz="0" w:space="0" w:color="auto"/>
              </w:divBdr>
              <w:divsChild>
                <w:div w:id="3745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29">
          <w:marLeft w:val="0"/>
          <w:marRight w:val="0"/>
          <w:marTop w:val="0"/>
          <w:marBottom w:val="120"/>
          <w:divBdr>
            <w:top w:val="single" w:sz="6" w:space="0" w:color="auto"/>
            <w:left w:val="single" w:sz="24" w:space="0" w:color="auto"/>
            <w:bottom w:val="single" w:sz="6" w:space="0" w:color="auto"/>
            <w:right w:val="single" w:sz="6" w:space="0" w:color="auto"/>
          </w:divBdr>
          <w:divsChild>
            <w:div w:id="1696232983">
              <w:marLeft w:val="0"/>
              <w:marRight w:val="0"/>
              <w:marTop w:val="120"/>
              <w:marBottom w:val="120"/>
              <w:divBdr>
                <w:top w:val="none" w:sz="0" w:space="0" w:color="auto"/>
                <w:left w:val="none" w:sz="0" w:space="0" w:color="auto"/>
                <w:bottom w:val="none" w:sz="0" w:space="0" w:color="auto"/>
                <w:right w:val="none" w:sz="0" w:space="0" w:color="auto"/>
              </w:divBdr>
            </w:div>
          </w:divsChild>
        </w:div>
        <w:div w:id="1320575673">
          <w:marLeft w:val="0"/>
          <w:marRight w:val="0"/>
          <w:marTop w:val="120"/>
          <w:marBottom w:val="0"/>
          <w:divBdr>
            <w:top w:val="single" w:sz="6" w:space="0" w:color="D5DDC6"/>
            <w:left w:val="single" w:sz="6" w:space="4" w:color="D5DDC6"/>
            <w:bottom w:val="single" w:sz="6" w:space="0" w:color="D5DDC6"/>
            <w:right w:val="single" w:sz="6" w:space="0" w:color="D5DDC6"/>
          </w:divBdr>
        </w:div>
        <w:div w:id="1731226280">
          <w:marLeft w:val="0"/>
          <w:marRight w:val="0"/>
          <w:marTop w:val="0"/>
          <w:marBottom w:val="120"/>
          <w:divBdr>
            <w:top w:val="single" w:sz="6" w:space="0" w:color="auto"/>
            <w:left w:val="single" w:sz="24" w:space="0" w:color="auto"/>
            <w:bottom w:val="single" w:sz="6" w:space="0" w:color="auto"/>
            <w:right w:val="single" w:sz="6" w:space="0" w:color="auto"/>
          </w:divBdr>
          <w:divsChild>
            <w:div w:id="332730328">
              <w:marLeft w:val="0"/>
              <w:marRight w:val="0"/>
              <w:marTop w:val="120"/>
              <w:marBottom w:val="120"/>
              <w:divBdr>
                <w:top w:val="none" w:sz="0" w:space="0" w:color="auto"/>
                <w:left w:val="none" w:sz="0" w:space="0" w:color="auto"/>
                <w:bottom w:val="none" w:sz="0" w:space="0" w:color="auto"/>
                <w:right w:val="none" w:sz="0" w:space="0" w:color="auto"/>
              </w:divBdr>
            </w:div>
          </w:divsChild>
        </w:div>
        <w:div w:id="1512721202">
          <w:marLeft w:val="0"/>
          <w:marRight w:val="0"/>
          <w:marTop w:val="120"/>
          <w:marBottom w:val="0"/>
          <w:divBdr>
            <w:top w:val="single" w:sz="6" w:space="0" w:color="D5DDC6"/>
            <w:left w:val="single" w:sz="6" w:space="4" w:color="D5DDC6"/>
            <w:bottom w:val="single" w:sz="6" w:space="0" w:color="D5DDC6"/>
            <w:right w:val="single" w:sz="6" w:space="0" w:color="D5DDC6"/>
          </w:divBdr>
        </w:div>
        <w:div w:id="2079477680">
          <w:marLeft w:val="0"/>
          <w:marRight w:val="0"/>
          <w:marTop w:val="0"/>
          <w:marBottom w:val="120"/>
          <w:divBdr>
            <w:top w:val="single" w:sz="6" w:space="0" w:color="auto"/>
            <w:left w:val="single" w:sz="24" w:space="0" w:color="auto"/>
            <w:bottom w:val="single" w:sz="6" w:space="0" w:color="auto"/>
            <w:right w:val="single" w:sz="6" w:space="0" w:color="auto"/>
          </w:divBdr>
          <w:divsChild>
            <w:div w:id="1971813615">
              <w:marLeft w:val="0"/>
              <w:marRight w:val="0"/>
              <w:marTop w:val="120"/>
              <w:marBottom w:val="120"/>
              <w:divBdr>
                <w:top w:val="none" w:sz="0" w:space="0" w:color="auto"/>
                <w:left w:val="none" w:sz="0" w:space="0" w:color="auto"/>
                <w:bottom w:val="none" w:sz="0" w:space="0" w:color="auto"/>
                <w:right w:val="none" w:sz="0" w:space="0" w:color="auto"/>
              </w:divBdr>
            </w:div>
          </w:divsChild>
        </w:div>
        <w:div w:id="558630827">
          <w:marLeft w:val="0"/>
          <w:marRight w:val="0"/>
          <w:marTop w:val="120"/>
          <w:marBottom w:val="0"/>
          <w:divBdr>
            <w:top w:val="single" w:sz="6" w:space="0" w:color="D5DDC6"/>
            <w:left w:val="single" w:sz="6" w:space="4" w:color="D5DDC6"/>
            <w:bottom w:val="single" w:sz="6" w:space="0" w:color="D5DDC6"/>
            <w:right w:val="single" w:sz="6" w:space="0" w:color="D5DDC6"/>
          </w:divBdr>
        </w:div>
        <w:div w:id="517892171">
          <w:marLeft w:val="0"/>
          <w:marRight w:val="0"/>
          <w:marTop w:val="0"/>
          <w:marBottom w:val="120"/>
          <w:divBdr>
            <w:top w:val="single" w:sz="6" w:space="0" w:color="auto"/>
            <w:left w:val="single" w:sz="24" w:space="0" w:color="auto"/>
            <w:bottom w:val="single" w:sz="6" w:space="0" w:color="auto"/>
            <w:right w:val="single" w:sz="6" w:space="0" w:color="auto"/>
          </w:divBdr>
          <w:divsChild>
            <w:div w:id="25369890">
              <w:marLeft w:val="0"/>
              <w:marRight w:val="0"/>
              <w:marTop w:val="120"/>
              <w:marBottom w:val="120"/>
              <w:divBdr>
                <w:top w:val="none" w:sz="0" w:space="0" w:color="auto"/>
                <w:left w:val="none" w:sz="0" w:space="0" w:color="auto"/>
                <w:bottom w:val="none" w:sz="0" w:space="0" w:color="auto"/>
                <w:right w:val="none" w:sz="0" w:space="0" w:color="auto"/>
              </w:divBdr>
            </w:div>
          </w:divsChild>
        </w:div>
        <w:div w:id="527059991">
          <w:marLeft w:val="0"/>
          <w:marRight w:val="0"/>
          <w:marTop w:val="120"/>
          <w:marBottom w:val="0"/>
          <w:divBdr>
            <w:top w:val="single" w:sz="6" w:space="0" w:color="D5DDC6"/>
            <w:left w:val="single" w:sz="6" w:space="4" w:color="D5DDC6"/>
            <w:bottom w:val="single" w:sz="6" w:space="0" w:color="D5DDC6"/>
            <w:right w:val="single" w:sz="6" w:space="0" w:color="D5DDC6"/>
          </w:divBdr>
        </w:div>
        <w:div w:id="370807614">
          <w:marLeft w:val="0"/>
          <w:marRight w:val="0"/>
          <w:marTop w:val="0"/>
          <w:marBottom w:val="120"/>
          <w:divBdr>
            <w:top w:val="single" w:sz="6" w:space="0" w:color="auto"/>
            <w:left w:val="single" w:sz="24" w:space="0" w:color="auto"/>
            <w:bottom w:val="single" w:sz="6" w:space="0" w:color="auto"/>
            <w:right w:val="single" w:sz="6" w:space="0" w:color="auto"/>
          </w:divBdr>
          <w:divsChild>
            <w:div w:id="246623352">
              <w:marLeft w:val="0"/>
              <w:marRight w:val="0"/>
              <w:marTop w:val="120"/>
              <w:marBottom w:val="120"/>
              <w:divBdr>
                <w:top w:val="none" w:sz="0" w:space="0" w:color="auto"/>
                <w:left w:val="none" w:sz="0" w:space="0" w:color="auto"/>
                <w:bottom w:val="none" w:sz="0" w:space="0" w:color="auto"/>
                <w:right w:val="none" w:sz="0" w:space="0" w:color="auto"/>
              </w:divBdr>
            </w:div>
          </w:divsChild>
        </w:div>
        <w:div w:id="7528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3828257">
      <w:bodyDiv w:val="1"/>
      <w:marLeft w:val="0"/>
      <w:marRight w:val="0"/>
      <w:marTop w:val="0"/>
      <w:marBottom w:val="0"/>
      <w:divBdr>
        <w:top w:val="none" w:sz="0" w:space="0" w:color="auto"/>
        <w:left w:val="none" w:sz="0" w:space="0" w:color="auto"/>
        <w:bottom w:val="none" w:sz="0" w:space="0" w:color="auto"/>
        <w:right w:val="none" w:sz="0" w:space="0" w:color="auto"/>
      </w:divBdr>
    </w:div>
    <w:div w:id="724111038">
      <w:bodyDiv w:val="1"/>
      <w:marLeft w:val="0"/>
      <w:marRight w:val="0"/>
      <w:marTop w:val="0"/>
      <w:marBottom w:val="0"/>
      <w:divBdr>
        <w:top w:val="none" w:sz="0" w:space="0" w:color="auto"/>
        <w:left w:val="none" w:sz="0" w:space="0" w:color="auto"/>
        <w:bottom w:val="none" w:sz="0" w:space="0" w:color="auto"/>
        <w:right w:val="none" w:sz="0" w:space="0" w:color="auto"/>
      </w:divBdr>
    </w:div>
    <w:div w:id="736637061">
      <w:bodyDiv w:val="1"/>
      <w:marLeft w:val="0"/>
      <w:marRight w:val="0"/>
      <w:marTop w:val="0"/>
      <w:marBottom w:val="0"/>
      <w:divBdr>
        <w:top w:val="none" w:sz="0" w:space="0" w:color="auto"/>
        <w:left w:val="none" w:sz="0" w:space="0" w:color="auto"/>
        <w:bottom w:val="none" w:sz="0" w:space="0" w:color="auto"/>
        <w:right w:val="none" w:sz="0" w:space="0" w:color="auto"/>
      </w:divBdr>
    </w:div>
    <w:div w:id="749473892">
      <w:bodyDiv w:val="1"/>
      <w:marLeft w:val="0"/>
      <w:marRight w:val="0"/>
      <w:marTop w:val="0"/>
      <w:marBottom w:val="0"/>
      <w:divBdr>
        <w:top w:val="none" w:sz="0" w:space="0" w:color="auto"/>
        <w:left w:val="none" w:sz="0" w:space="0" w:color="auto"/>
        <w:bottom w:val="none" w:sz="0" w:space="0" w:color="auto"/>
        <w:right w:val="none" w:sz="0" w:space="0" w:color="auto"/>
      </w:divBdr>
      <w:divsChild>
        <w:div w:id="471142845">
          <w:marLeft w:val="0"/>
          <w:marRight w:val="0"/>
          <w:marTop w:val="0"/>
          <w:marBottom w:val="300"/>
          <w:divBdr>
            <w:top w:val="none" w:sz="0" w:space="0" w:color="auto"/>
            <w:left w:val="none" w:sz="0" w:space="0" w:color="auto"/>
            <w:bottom w:val="none" w:sz="0" w:space="0" w:color="auto"/>
            <w:right w:val="none" w:sz="0" w:space="0" w:color="auto"/>
          </w:divBdr>
          <w:divsChild>
            <w:div w:id="479886035">
              <w:marLeft w:val="0"/>
              <w:marRight w:val="0"/>
              <w:marTop w:val="0"/>
              <w:marBottom w:val="0"/>
              <w:divBdr>
                <w:top w:val="none" w:sz="0" w:space="0" w:color="auto"/>
                <w:left w:val="none" w:sz="0" w:space="0" w:color="auto"/>
                <w:bottom w:val="none" w:sz="0" w:space="0" w:color="auto"/>
                <w:right w:val="none" w:sz="0" w:space="0" w:color="auto"/>
              </w:divBdr>
              <w:divsChild>
                <w:div w:id="1280144229">
                  <w:marLeft w:val="0"/>
                  <w:marRight w:val="0"/>
                  <w:marTop w:val="0"/>
                  <w:marBottom w:val="0"/>
                  <w:divBdr>
                    <w:top w:val="single" w:sz="6" w:space="0" w:color="DDDDDD"/>
                    <w:left w:val="single" w:sz="6" w:space="4" w:color="DDDDDD"/>
                    <w:bottom w:val="single" w:sz="6" w:space="0" w:color="DDDDDD"/>
                    <w:right w:val="single" w:sz="6" w:space="4" w:color="DDDDDD"/>
                  </w:divBdr>
                  <w:divsChild>
                    <w:div w:id="1436438512">
                      <w:marLeft w:val="0"/>
                      <w:marRight w:val="0"/>
                      <w:marTop w:val="0"/>
                      <w:marBottom w:val="150"/>
                      <w:divBdr>
                        <w:top w:val="none" w:sz="0" w:space="0" w:color="auto"/>
                        <w:left w:val="none" w:sz="0" w:space="0" w:color="auto"/>
                        <w:bottom w:val="none" w:sz="0" w:space="0" w:color="auto"/>
                        <w:right w:val="none" w:sz="0" w:space="0" w:color="auto"/>
                      </w:divBdr>
                      <w:divsChild>
                        <w:div w:id="1033767755">
                          <w:marLeft w:val="0"/>
                          <w:marRight w:val="0"/>
                          <w:marTop w:val="0"/>
                          <w:marBottom w:val="0"/>
                          <w:divBdr>
                            <w:top w:val="none" w:sz="0" w:space="0" w:color="auto"/>
                            <w:left w:val="none" w:sz="0" w:space="0" w:color="auto"/>
                            <w:bottom w:val="none" w:sz="0" w:space="0" w:color="auto"/>
                            <w:right w:val="none" w:sz="0" w:space="0" w:color="auto"/>
                          </w:divBdr>
                          <w:divsChild>
                            <w:div w:id="115294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7940408">
          <w:marLeft w:val="0"/>
          <w:marRight w:val="0"/>
          <w:marTop w:val="0"/>
          <w:marBottom w:val="300"/>
          <w:divBdr>
            <w:top w:val="none" w:sz="0" w:space="0" w:color="auto"/>
            <w:left w:val="none" w:sz="0" w:space="0" w:color="auto"/>
            <w:bottom w:val="none" w:sz="0" w:space="0" w:color="auto"/>
            <w:right w:val="none" w:sz="0" w:space="0" w:color="auto"/>
          </w:divBdr>
          <w:divsChild>
            <w:div w:id="814417282">
              <w:marLeft w:val="0"/>
              <w:marRight w:val="0"/>
              <w:marTop w:val="0"/>
              <w:marBottom w:val="0"/>
              <w:divBdr>
                <w:top w:val="none" w:sz="0" w:space="0" w:color="auto"/>
                <w:left w:val="none" w:sz="0" w:space="0" w:color="auto"/>
                <w:bottom w:val="none" w:sz="0" w:space="0" w:color="auto"/>
                <w:right w:val="none" w:sz="0" w:space="0" w:color="auto"/>
              </w:divBdr>
              <w:divsChild>
                <w:div w:id="810177113">
                  <w:marLeft w:val="0"/>
                  <w:marRight w:val="0"/>
                  <w:marTop w:val="0"/>
                  <w:marBottom w:val="0"/>
                  <w:divBdr>
                    <w:top w:val="single" w:sz="6" w:space="0" w:color="DDDDDD"/>
                    <w:left w:val="single" w:sz="6" w:space="4" w:color="DDDDDD"/>
                    <w:bottom w:val="single" w:sz="6" w:space="0" w:color="DDDDDD"/>
                    <w:right w:val="single" w:sz="6" w:space="4" w:color="DDDDDD"/>
                  </w:divBdr>
                  <w:divsChild>
                    <w:div w:id="1253390278">
                      <w:marLeft w:val="0"/>
                      <w:marRight w:val="0"/>
                      <w:marTop w:val="0"/>
                      <w:marBottom w:val="150"/>
                      <w:divBdr>
                        <w:top w:val="none" w:sz="0" w:space="0" w:color="auto"/>
                        <w:left w:val="none" w:sz="0" w:space="0" w:color="auto"/>
                        <w:bottom w:val="none" w:sz="0" w:space="0" w:color="auto"/>
                        <w:right w:val="none" w:sz="0" w:space="0" w:color="auto"/>
                      </w:divBdr>
                      <w:divsChild>
                        <w:div w:id="2006277839">
                          <w:marLeft w:val="0"/>
                          <w:marRight w:val="0"/>
                          <w:marTop w:val="0"/>
                          <w:marBottom w:val="0"/>
                          <w:divBdr>
                            <w:top w:val="none" w:sz="0" w:space="0" w:color="auto"/>
                            <w:left w:val="none" w:sz="0" w:space="0" w:color="auto"/>
                            <w:bottom w:val="none" w:sz="0" w:space="0" w:color="auto"/>
                            <w:right w:val="none" w:sz="0" w:space="0" w:color="auto"/>
                          </w:divBdr>
                          <w:divsChild>
                            <w:div w:id="392579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0048">
      <w:bodyDiv w:val="1"/>
      <w:marLeft w:val="0"/>
      <w:marRight w:val="0"/>
      <w:marTop w:val="0"/>
      <w:marBottom w:val="0"/>
      <w:divBdr>
        <w:top w:val="none" w:sz="0" w:space="0" w:color="auto"/>
        <w:left w:val="none" w:sz="0" w:space="0" w:color="auto"/>
        <w:bottom w:val="none" w:sz="0" w:space="0" w:color="auto"/>
        <w:right w:val="none" w:sz="0" w:space="0" w:color="auto"/>
      </w:divBdr>
      <w:divsChild>
        <w:div w:id="1909074133">
          <w:marLeft w:val="0"/>
          <w:marRight w:val="0"/>
          <w:marTop w:val="0"/>
          <w:marBottom w:val="480"/>
          <w:divBdr>
            <w:top w:val="none" w:sz="0" w:space="0" w:color="auto"/>
            <w:left w:val="none" w:sz="0" w:space="0" w:color="auto"/>
            <w:bottom w:val="none" w:sz="0" w:space="0" w:color="auto"/>
            <w:right w:val="none" w:sz="0" w:space="0" w:color="auto"/>
          </w:divBdr>
          <w:divsChild>
            <w:div w:id="1684472949">
              <w:marLeft w:val="0"/>
              <w:marRight w:val="0"/>
              <w:marTop w:val="0"/>
              <w:marBottom w:val="0"/>
              <w:divBdr>
                <w:top w:val="none" w:sz="0" w:space="0" w:color="auto"/>
                <w:left w:val="none" w:sz="0" w:space="0" w:color="auto"/>
                <w:bottom w:val="none" w:sz="0" w:space="0" w:color="auto"/>
                <w:right w:val="none" w:sz="0" w:space="0" w:color="auto"/>
              </w:divBdr>
              <w:divsChild>
                <w:div w:id="1700663533">
                  <w:marLeft w:val="0"/>
                  <w:marRight w:val="0"/>
                  <w:marTop w:val="0"/>
                  <w:marBottom w:val="0"/>
                  <w:divBdr>
                    <w:top w:val="none" w:sz="0" w:space="0" w:color="auto"/>
                    <w:left w:val="none" w:sz="0" w:space="0" w:color="auto"/>
                    <w:bottom w:val="none" w:sz="0" w:space="0" w:color="auto"/>
                    <w:right w:val="none" w:sz="0" w:space="0" w:color="auto"/>
                  </w:divBdr>
                </w:div>
              </w:divsChild>
            </w:div>
            <w:div w:id="389958898">
              <w:marLeft w:val="0"/>
              <w:marRight w:val="0"/>
              <w:marTop w:val="0"/>
              <w:marBottom w:val="0"/>
              <w:divBdr>
                <w:top w:val="none" w:sz="0" w:space="0" w:color="auto"/>
                <w:left w:val="none" w:sz="0" w:space="0" w:color="auto"/>
                <w:bottom w:val="none" w:sz="0" w:space="0" w:color="auto"/>
                <w:right w:val="none" w:sz="0" w:space="0" w:color="auto"/>
              </w:divBdr>
            </w:div>
          </w:divsChild>
        </w:div>
        <w:div w:id="1555235145">
          <w:marLeft w:val="0"/>
          <w:marRight w:val="0"/>
          <w:marTop w:val="0"/>
          <w:marBottom w:val="480"/>
          <w:divBdr>
            <w:top w:val="none" w:sz="0" w:space="0" w:color="auto"/>
            <w:left w:val="none" w:sz="0" w:space="0" w:color="auto"/>
            <w:bottom w:val="none" w:sz="0" w:space="0" w:color="auto"/>
            <w:right w:val="none" w:sz="0" w:space="0" w:color="auto"/>
          </w:divBdr>
          <w:divsChild>
            <w:div w:id="420566970">
              <w:marLeft w:val="0"/>
              <w:marRight w:val="0"/>
              <w:marTop w:val="0"/>
              <w:marBottom w:val="0"/>
              <w:divBdr>
                <w:top w:val="none" w:sz="0" w:space="0" w:color="auto"/>
                <w:left w:val="none" w:sz="0" w:space="0" w:color="auto"/>
                <w:bottom w:val="none" w:sz="0" w:space="0" w:color="auto"/>
                <w:right w:val="none" w:sz="0" w:space="0" w:color="auto"/>
              </w:divBdr>
              <w:divsChild>
                <w:div w:id="35199786">
                  <w:marLeft w:val="0"/>
                  <w:marRight w:val="0"/>
                  <w:marTop w:val="0"/>
                  <w:marBottom w:val="0"/>
                  <w:divBdr>
                    <w:top w:val="none" w:sz="0" w:space="0" w:color="auto"/>
                    <w:left w:val="none" w:sz="0" w:space="0" w:color="auto"/>
                    <w:bottom w:val="none" w:sz="0" w:space="0" w:color="auto"/>
                    <w:right w:val="none" w:sz="0" w:space="0" w:color="auto"/>
                  </w:divBdr>
                </w:div>
              </w:divsChild>
            </w:div>
            <w:div w:id="466775777">
              <w:marLeft w:val="0"/>
              <w:marRight w:val="0"/>
              <w:marTop w:val="0"/>
              <w:marBottom w:val="0"/>
              <w:divBdr>
                <w:top w:val="none" w:sz="0" w:space="0" w:color="auto"/>
                <w:left w:val="none" w:sz="0" w:space="0" w:color="auto"/>
                <w:bottom w:val="none" w:sz="0" w:space="0" w:color="auto"/>
                <w:right w:val="none" w:sz="0" w:space="0" w:color="auto"/>
              </w:divBdr>
            </w:div>
          </w:divsChild>
        </w:div>
        <w:div w:id="766580616">
          <w:marLeft w:val="0"/>
          <w:marRight w:val="0"/>
          <w:marTop w:val="0"/>
          <w:marBottom w:val="480"/>
          <w:divBdr>
            <w:top w:val="none" w:sz="0" w:space="0" w:color="auto"/>
            <w:left w:val="none" w:sz="0" w:space="0" w:color="auto"/>
            <w:bottom w:val="none" w:sz="0" w:space="0" w:color="auto"/>
            <w:right w:val="none" w:sz="0" w:space="0" w:color="auto"/>
          </w:divBdr>
          <w:divsChild>
            <w:div w:id="635451556">
              <w:marLeft w:val="0"/>
              <w:marRight w:val="0"/>
              <w:marTop w:val="0"/>
              <w:marBottom w:val="0"/>
              <w:divBdr>
                <w:top w:val="none" w:sz="0" w:space="0" w:color="auto"/>
                <w:left w:val="none" w:sz="0" w:space="0" w:color="auto"/>
                <w:bottom w:val="none" w:sz="0" w:space="0" w:color="auto"/>
                <w:right w:val="none" w:sz="0" w:space="0" w:color="auto"/>
              </w:divBdr>
              <w:divsChild>
                <w:div w:id="1642230649">
                  <w:marLeft w:val="0"/>
                  <w:marRight w:val="0"/>
                  <w:marTop w:val="0"/>
                  <w:marBottom w:val="0"/>
                  <w:divBdr>
                    <w:top w:val="none" w:sz="0" w:space="0" w:color="auto"/>
                    <w:left w:val="none" w:sz="0" w:space="0" w:color="auto"/>
                    <w:bottom w:val="none" w:sz="0" w:space="0" w:color="auto"/>
                    <w:right w:val="none" w:sz="0" w:space="0" w:color="auto"/>
                  </w:divBdr>
                </w:div>
              </w:divsChild>
            </w:div>
            <w:div w:id="2103793514">
              <w:marLeft w:val="0"/>
              <w:marRight w:val="0"/>
              <w:marTop w:val="0"/>
              <w:marBottom w:val="0"/>
              <w:divBdr>
                <w:top w:val="none" w:sz="0" w:space="0" w:color="auto"/>
                <w:left w:val="none" w:sz="0" w:space="0" w:color="auto"/>
                <w:bottom w:val="none" w:sz="0" w:space="0" w:color="auto"/>
                <w:right w:val="none" w:sz="0" w:space="0" w:color="auto"/>
              </w:divBdr>
            </w:div>
          </w:divsChild>
        </w:div>
        <w:div w:id="933244299">
          <w:marLeft w:val="0"/>
          <w:marRight w:val="0"/>
          <w:marTop w:val="0"/>
          <w:marBottom w:val="480"/>
          <w:divBdr>
            <w:top w:val="none" w:sz="0" w:space="0" w:color="auto"/>
            <w:left w:val="none" w:sz="0" w:space="0" w:color="auto"/>
            <w:bottom w:val="none" w:sz="0" w:space="0" w:color="auto"/>
            <w:right w:val="none" w:sz="0" w:space="0" w:color="auto"/>
          </w:divBdr>
          <w:divsChild>
            <w:div w:id="1886943951">
              <w:marLeft w:val="0"/>
              <w:marRight w:val="0"/>
              <w:marTop w:val="0"/>
              <w:marBottom w:val="0"/>
              <w:divBdr>
                <w:top w:val="none" w:sz="0" w:space="0" w:color="auto"/>
                <w:left w:val="none" w:sz="0" w:space="0" w:color="auto"/>
                <w:bottom w:val="none" w:sz="0" w:space="0" w:color="auto"/>
                <w:right w:val="none" w:sz="0" w:space="0" w:color="auto"/>
              </w:divBdr>
              <w:divsChild>
                <w:div w:id="1573660361">
                  <w:marLeft w:val="0"/>
                  <w:marRight w:val="0"/>
                  <w:marTop w:val="0"/>
                  <w:marBottom w:val="0"/>
                  <w:divBdr>
                    <w:top w:val="none" w:sz="0" w:space="0" w:color="auto"/>
                    <w:left w:val="none" w:sz="0" w:space="0" w:color="auto"/>
                    <w:bottom w:val="none" w:sz="0" w:space="0" w:color="auto"/>
                    <w:right w:val="none" w:sz="0" w:space="0" w:color="auto"/>
                  </w:divBdr>
                </w:div>
              </w:divsChild>
            </w:div>
            <w:div w:id="238835369">
              <w:marLeft w:val="0"/>
              <w:marRight w:val="0"/>
              <w:marTop w:val="0"/>
              <w:marBottom w:val="0"/>
              <w:divBdr>
                <w:top w:val="none" w:sz="0" w:space="0" w:color="auto"/>
                <w:left w:val="none" w:sz="0" w:space="0" w:color="auto"/>
                <w:bottom w:val="none" w:sz="0" w:space="0" w:color="auto"/>
                <w:right w:val="none" w:sz="0" w:space="0" w:color="auto"/>
              </w:divBdr>
            </w:div>
          </w:divsChild>
        </w:div>
        <w:div w:id="1703170666">
          <w:marLeft w:val="0"/>
          <w:marRight w:val="0"/>
          <w:marTop w:val="0"/>
          <w:marBottom w:val="420"/>
          <w:divBdr>
            <w:top w:val="none" w:sz="0" w:space="0" w:color="auto"/>
            <w:left w:val="none" w:sz="0" w:space="0" w:color="auto"/>
            <w:bottom w:val="none" w:sz="0" w:space="0" w:color="auto"/>
            <w:right w:val="none" w:sz="0" w:space="0" w:color="auto"/>
          </w:divBdr>
        </w:div>
        <w:div w:id="668213531">
          <w:marLeft w:val="0"/>
          <w:marRight w:val="0"/>
          <w:marTop w:val="0"/>
          <w:marBottom w:val="480"/>
          <w:divBdr>
            <w:top w:val="none" w:sz="0" w:space="0" w:color="auto"/>
            <w:left w:val="none" w:sz="0" w:space="0" w:color="auto"/>
            <w:bottom w:val="none" w:sz="0" w:space="0" w:color="auto"/>
            <w:right w:val="none" w:sz="0" w:space="0" w:color="auto"/>
          </w:divBdr>
          <w:divsChild>
            <w:div w:id="678510389">
              <w:marLeft w:val="0"/>
              <w:marRight w:val="0"/>
              <w:marTop w:val="0"/>
              <w:marBottom w:val="0"/>
              <w:divBdr>
                <w:top w:val="none" w:sz="0" w:space="0" w:color="auto"/>
                <w:left w:val="none" w:sz="0" w:space="0" w:color="auto"/>
                <w:bottom w:val="none" w:sz="0" w:space="0" w:color="auto"/>
                <w:right w:val="none" w:sz="0" w:space="0" w:color="auto"/>
              </w:divBdr>
              <w:divsChild>
                <w:div w:id="1216890048">
                  <w:marLeft w:val="0"/>
                  <w:marRight w:val="0"/>
                  <w:marTop w:val="0"/>
                  <w:marBottom w:val="0"/>
                  <w:divBdr>
                    <w:top w:val="none" w:sz="0" w:space="0" w:color="auto"/>
                    <w:left w:val="none" w:sz="0" w:space="0" w:color="auto"/>
                    <w:bottom w:val="none" w:sz="0" w:space="0" w:color="auto"/>
                    <w:right w:val="none" w:sz="0" w:space="0" w:color="auto"/>
                  </w:divBdr>
                </w:div>
              </w:divsChild>
            </w:div>
            <w:div w:id="1966499004">
              <w:marLeft w:val="0"/>
              <w:marRight w:val="0"/>
              <w:marTop w:val="0"/>
              <w:marBottom w:val="0"/>
              <w:divBdr>
                <w:top w:val="none" w:sz="0" w:space="0" w:color="auto"/>
                <w:left w:val="none" w:sz="0" w:space="0" w:color="auto"/>
                <w:bottom w:val="none" w:sz="0" w:space="0" w:color="auto"/>
                <w:right w:val="none" w:sz="0" w:space="0" w:color="auto"/>
              </w:divBdr>
            </w:div>
          </w:divsChild>
        </w:div>
        <w:div w:id="937716548">
          <w:marLeft w:val="0"/>
          <w:marRight w:val="0"/>
          <w:marTop w:val="0"/>
          <w:marBottom w:val="480"/>
          <w:divBdr>
            <w:top w:val="none" w:sz="0" w:space="0" w:color="auto"/>
            <w:left w:val="none" w:sz="0" w:space="0" w:color="auto"/>
            <w:bottom w:val="none" w:sz="0" w:space="0" w:color="auto"/>
            <w:right w:val="none" w:sz="0" w:space="0" w:color="auto"/>
          </w:divBdr>
          <w:divsChild>
            <w:div w:id="1742481887">
              <w:marLeft w:val="0"/>
              <w:marRight w:val="0"/>
              <w:marTop w:val="0"/>
              <w:marBottom w:val="0"/>
              <w:divBdr>
                <w:top w:val="none" w:sz="0" w:space="0" w:color="auto"/>
                <w:left w:val="none" w:sz="0" w:space="0" w:color="auto"/>
                <w:bottom w:val="none" w:sz="0" w:space="0" w:color="auto"/>
                <w:right w:val="none" w:sz="0" w:space="0" w:color="auto"/>
              </w:divBdr>
              <w:divsChild>
                <w:div w:id="974069428">
                  <w:marLeft w:val="0"/>
                  <w:marRight w:val="0"/>
                  <w:marTop w:val="0"/>
                  <w:marBottom w:val="0"/>
                  <w:divBdr>
                    <w:top w:val="none" w:sz="0" w:space="0" w:color="auto"/>
                    <w:left w:val="none" w:sz="0" w:space="0" w:color="auto"/>
                    <w:bottom w:val="none" w:sz="0" w:space="0" w:color="auto"/>
                    <w:right w:val="none" w:sz="0" w:space="0" w:color="auto"/>
                  </w:divBdr>
                </w:div>
              </w:divsChild>
            </w:div>
            <w:div w:id="16820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9794">
      <w:bodyDiv w:val="1"/>
      <w:marLeft w:val="0"/>
      <w:marRight w:val="0"/>
      <w:marTop w:val="0"/>
      <w:marBottom w:val="0"/>
      <w:divBdr>
        <w:top w:val="none" w:sz="0" w:space="0" w:color="auto"/>
        <w:left w:val="none" w:sz="0" w:space="0" w:color="auto"/>
        <w:bottom w:val="none" w:sz="0" w:space="0" w:color="auto"/>
        <w:right w:val="none" w:sz="0" w:space="0" w:color="auto"/>
      </w:divBdr>
    </w:div>
    <w:div w:id="907611217">
      <w:bodyDiv w:val="1"/>
      <w:marLeft w:val="0"/>
      <w:marRight w:val="0"/>
      <w:marTop w:val="0"/>
      <w:marBottom w:val="0"/>
      <w:divBdr>
        <w:top w:val="none" w:sz="0" w:space="0" w:color="auto"/>
        <w:left w:val="none" w:sz="0" w:space="0" w:color="auto"/>
        <w:bottom w:val="none" w:sz="0" w:space="0" w:color="auto"/>
        <w:right w:val="none" w:sz="0" w:space="0" w:color="auto"/>
      </w:divBdr>
    </w:div>
    <w:div w:id="932469849">
      <w:bodyDiv w:val="1"/>
      <w:marLeft w:val="0"/>
      <w:marRight w:val="0"/>
      <w:marTop w:val="0"/>
      <w:marBottom w:val="0"/>
      <w:divBdr>
        <w:top w:val="none" w:sz="0" w:space="0" w:color="auto"/>
        <w:left w:val="none" w:sz="0" w:space="0" w:color="auto"/>
        <w:bottom w:val="none" w:sz="0" w:space="0" w:color="auto"/>
        <w:right w:val="none" w:sz="0" w:space="0" w:color="auto"/>
      </w:divBdr>
    </w:div>
    <w:div w:id="1038820784">
      <w:bodyDiv w:val="1"/>
      <w:marLeft w:val="0"/>
      <w:marRight w:val="0"/>
      <w:marTop w:val="0"/>
      <w:marBottom w:val="0"/>
      <w:divBdr>
        <w:top w:val="none" w:sz="0" w:space="0" w:color="auto"/>
        <w:left w:val="none" w:sz="0" w:space="0" w:color="auto"/>
        <w:bottom w:val="none" w:sz="0" w:space="0" w:color="auto"/>
        <w:right w:val="none" w:sz="0" w:space="0" w:color="auto"/>
      </w:divBdr>
    </w:div>
    <w:div w:id="1060398098">
      <w:bodyDiv w:val="1"/>
      <w:marLeft w:val="0"/>
      <w:marRight w:val="0"/>
      <w:marTop w:val="0"/>
      <w:marBottom w:val="0"/>
      <w:divBdr>
        <w:top w:val="none" w:sz="0" w:space="0" w:color="auto"/>
        <w:left w:val="none" w:sz="0" w:space="0" w:color="auto"/>
        <w:bottom w:val="none" w:sz="0" w:space="0" w:color="auto"/>
        <w:right w:val="none" w:sz="0" w:space="0" w:color="auto"/>
      </w:divBdr>
    </w:div>
    <w:div w:id="1143087523">
      <w:bodyDiv w:val="1"/>
      <w:marLeft w:val="0"/>
      <w:marRight w:val="0"/>
      <w:marTop w:val="0"/>
      <w:marBottom w:val="0"/>
      <w:divBdr>
        <w:top w:val="none" w:sz="0" w:space="0" w:color="auto"/>
        <w:left w:val="none" w:sz="0" w:space="0" w:color="auto"/>
        <w:bottom w:val="none" w:sz="0" w:space="0" w:color="auto"/>
        <w:right w:val="none" w:sz="0" w:space="0" w:color="auto"/>
      </w:divBdr>
      <w:divsChild>
        <w:div w:id="485780307">
          <w:marLeft w:val="0"/>
          <w:marRight w:val="0"/>
          <w:marTop w:val="0"/>
          <w:marBottom w:val="120"/>
          <w:divBdr>
            <w:top w:val="single" w:sz="6" w:space="0" w:color="auto"/>
            <w:left w:val="single" w:sz="24" w:space="0" w:color="auto"/>
            <w:bottom w:val="single" w:sz="6" w:space="0" w:color="auto"/>
            <w:right w:val="single" w:sz="6" w:space="0" w:color="auto"/>
          </w:divBdr>
          <w:divsChild>
            <w:div w:id="712926866">
              <w:marLeft w:val="0"/>
              <w:marRight w:val="0"/>
              <w:marTop w:val="120"/>
              <w:marBottom w:val="120"/>
              <w:divBdr>
                <w:top w:val="none" w:sz="0" w:space="0" w:color="auto"/>
                <w:left w:val="none" w:sz="0" w:space="0" w:color="auto"/>
                <w:bottom w:val="none" w:sz="0" w:space="0" w:color="auto"/>
                <w:right w:val="none" w:sz="0" w:space="0" w:color="auto"/>
              </w:divBdr>
            </w:div>
          </w:divsChild>
        </w:div>
        <w:div w:id="424233097">
          <w:marLeft w:val="0"/>
          <w:marRight w:val="0"/>
          <w:marTop w:val="0"/>
          <w:marBottom w:val="120"/>
          <w:divBdr>
            <w:top w:val="single" w:sz="6" w:space="0" w:color="auto"/>
            <w:left w:val="single" w:sz="24" w:space="0" w:color="auto"/>
            <w:bottom w:val="single" w:sz="6" w:space="0" w:color="auto"/>
            <w:right w:val="single" w:sz="6" w:space="0" w:color="auto"/>
          </w:divBdr>
          <w:divsChild>
            <w:div w:id="1877159186">
              <w:marLeft w:val="0"/>
              <w:marRight w:val="0"/>
              <w:marTop w:val="120"/>
              <w:marBottom w:val="120"/>
              <w:divBdr>
                <w:top w:val="none" w:sz="0" w:space="0" w:color="auto"/>
                <w:left w:val="none" w:sz="0" w:space="0" w:color="auto"/>
                <w:bottom w:val="none" w:sz="0" w:space="0" w:color="auto"/>
                <w:right w:val="none" w:sz="0" w:space="0" w:color="auto"/>
              </w:divBdr>
            </w:div>
          </w:divsChild>
        </w:div>
        <w:div w:id="1612281950">
          <w:marLeft w:val="0"/>
          <w:marRight w:val="0"/>
          <w:marTop w:val="120"/>
          <w:marBottom w:val="0"/>
          <w:divBdr>
            <w:top w:val="single" w:sz="6" w:space="0" w:color="D5DDC6"/>
            <w:left w:val="single" w:sz="6" w:space="4" w:color="D5DDC6"/>
            <w:bottom w:val="single" w:sz="6" w:space="0" w:color="D5DDC6"/>
            <w:right w:val="single" w:sz="6" w:space="0" w:color="D5DDC6"/>
          </w:divBdr>
        </w:div>
        <w:div w:id="2051881767">
          <w:marLeft w:val="0"/>
          <w:marRight w:val="0"/>
          <w:marTop w:val="0"/>
          <w:marBottom w:val="120"/>
          <w:divBdr>
            <w:top w:val="single" w:sz="6" w:space="0" w:color="auto"/>
            <w:left w:val="single" w:sz="24" w:space="0" w:color="auto"/>
            <w:bottom w:val="single" w:sz="6" w:space="0" w:color="auto"/>
            <w:right w:val="single" w:sz="6" w:space="0" w:color="auto"/>
          </w:divBdr>
          <w:divsChild>
            <w:div w:id="1966541261">
              <w:marLeft w:val="0"/>
              <w:marRight w:val="0"/>
              <w:marTop w:val="120"/>
              <w:marBottom w:val="120"/>
              <w:divBdr>
                <w:top w:val="none" w:sz="0" w:space="0" w:color="auto"/>
                <w:left w:val="none" w:sz="0" w:space="0" w:color="auto"/>
                <w:bottom w:val="none" w:sz="0" w:space="0" w:color="auto"/>
                <w:right w:val="none" w:sz="0" w:space="0" w:color="auto"/>
              </w:divBdr>
            </w:div>
          </w:divsChild>
        </w:div>
        <w:div w:id="1695037837">
          <w:marLeft w:val="0"/>
          <w:marRight w:val="0"/>
          <w:marTop w:val="120"/>
          <w:marBottom w:val="0"/>
          <w:divBdr>
            <w:top w:val="single" w:sz="6" w:space="0" w:color="D5DDC6"/>
            <w:left w:val="single" w:sz="6" w:space="4" w:color="D5DDC6"/>
            <w:bottom w:val="single" w:sz="6" w:space="0" w:color="D5DDC6"/>
            <w:right w:val="single" w:sz="6" w:space="0" w:color="D5DDC6"/>
          </w:divBdr>
        </w:div>
        <w:div w:id="6374272">
          <w:marLeft w:val="0"/>
          <w:marRight w:val="0"/>
          <w:marTop w:val="0"/>
          <w:marBottom w:val="120"/>
          <w:divBdr>
            <w:top w:val="single" w:sz="6" w:space="0" w:color="auto"/>
            <w:left w:val="single" w:sz="24" w:space="0" w:color="auto"/>
            <w:bottom w:val="single" w:sz="6" w:space="0" w:color="auto"/>
            <w:right w:val="single" w:sz="6" w:space="0" w:color="auto"/>
          </w:divBdr>
          <w:divsChild>
            <w:div w:id="892741234">
              <w:marLeft w:val="0"/>
              <w:marRight w:val="0"/>
              <w:marTop w:val="120"/>
              <w:marBottom w:val="120"/>
              <w:divBdr>
                <w:top w:val="none" w:sz="0" w:space="0" w:color="auto"/>
                <w:left w:val="none" w:sz="0" w:space="0" w:color="auto"/>
                <w:bottom w:val="none" w:sz="0" w:space="0" w:color="auto"/>
                <w:right w:val="none" w:sz="0" w:space="0" w:color="auto"/>
              </w:divBdr>
            </w:div>
          </w:divsChild>
        </w:div>
        <w:div w:id="286088108">
          <w:marLeft w:val="0"/>
          <w:marRight w:val="0"/>
          <w:marTop w:val="120"/>
          <w:marBottom w:val="0"/>
          <w:divBdr>
            <w:top w:val="single" w:sz="6" w:space="0" w:color="D5DDC6"/>
            <w:left w:val="single" w:sz="6" w:space="4" w:color="D5DDC6"/>
            <w:bottom w:val="single" w:sz="6" w:space="0" w:color="D5DDC6"/>
            <w:right w:val="single" w:sz="6" w:space="0" w:color="D5DDC6"/>
          </w:divBdr>
        </w:div>
        <w:div w:id="27026523">
          <w:marLeft w:val="0"/>
          <w:marRight w:val="0"/>
          <w:marTop w:val="0"/>
          <w:marBottom w:val="120"/>
          <w:divBdr>
            <w:top w:val="single" w:sz="6" w:space="0" w:color="auto"/>
            <w:left w:val="single" w:sz="24" w:space="0" w:color="auto"/>
            <w:bottom w:val="single" w:sz="6" w:space="0" w:color="auto"/>
            <w:right w:val="single" w:sz="6" w:space="0" w:color="auto"/>
          </w:divBdr>
          <w:divsChild>
            <w:div w:id="232550968">
              <w:marLeft w:val="0"/>
              <w:marRight w:val="0"/>
              <w:marTop w:val="120"/>
              <w:marBottom w:val="120"/>
              <w:divBdr>
                <w:top w:val="none" w:sz="0" w:space="0" w:color="auto"/>
                <w:left w:val="none" w:sz="0" w:space="0" w:color="auto"/>
                <w:bottom w:val="none" w:sz="0" w:space="0" w:color="auto"/>
                <w:right w:val="none" w:sz="0" w:space="0" w:color="auto"/>
              </w:divBdr>
            </w:div>
          </w:divsChild>
        </w:div>
        <w:div w:id="477649642">
          <w:marLeft w:val="0"/>
          <w:marRight w:val="0"/>
          <w:marTop w:val="120"/>
          <w:marBottom w:val="0"/>
          <w:divBdr>
            <w:top w:val="single" w:sz="6" w:space="0" w:color="D5DDC6"/>
            <w:left w:val="single" w:sz="6" w:space="4" w:color="D5DDC6"/>
            <w:bottom w:val="single" w:sz="6" w:space="0" w:color="D5DDC6"/>
            <w:right w:val="single" w:sz="6" w:space="0" w:color="D5DDC6"/>
          </w:divBdr>
        </w:div>
        <w:div w:id="1230921373">
          <w:marLeft w:val="0"/>
          <w:marRight w:val="0"/>
          <w:marTop w:val="0"/>
          <w:marBottom w:val="120"/>
          <w:divBdr>
            <w:top w:val="single" w:sz="6" w:space="0" w:color="auto"/>
            <w:left w:val="single" w:sz="24" w:space="0" w:color="auto"/>
            <w:bottom w:val="single" w:sz="6" w:space="0" w:color="auto"/>
            <w:right w:val="single" w:sz="6" w:space="0" w:color="auto"/>
          </w:divBdr>
          <w:divsChild>
            <w:div w:id="680470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8863469">
      <w:bodyDiv w:val="1"/>
      <w:marLeft w:val="0"/>
      <w:marRight w:val="0"/>
      <w:marTop w:val="0"/>
      <w:marBottom w:val="0"/>
      <w:divBdr>
        <w:top w:val="none" w:sz="0" w:space="0" w:color="auto"/>
        <w:left w:val="none" w:sz="0" w:space="0" w:color="auto"/>
        <w:bottom w:val="none" w:sz="0" w:space="0" w:color="auto"/>
        <w:right w:val="none" w:sz="0" w:space="0" w:color="auto"/>
      </w:divBdr>
      <w:divsChild>
        <w:div w:id="2014143113">
          <w:marLeft w:val="0"/>
          <w:marRight w:val="0"/>
          <w:marTop w:val="0"/>
          <w:marBottom w:val="0"/>
          <w:divBdr>
            <w:top w:val="none" w:sz="0" w:space="0" w:color="auto"/>
            <w:left w:val="none" w:sz="0" w:space="0" w:color="auto"/>
            <w:bottom w:val="none" w:sz="0" w:space="0" w:color="auto"/>
            <w:right w:val="none" w:sz="0" w:space="0" w:color="auto"/>
          </w:divBdr>
        </w:div>
      </w:divsChild>
    </w:div>
    <w:div w:id="1196234543">
      <w:bodyDiv w:val="1"/>
      <w:marLeft w:val="0"/>
      <w:marRight w:val="0"/>
      <w:marTop w:val="0"/>
      <w:marBottom w:val="0"/>
      <w:divBdr>
        <w:top w:val="none" w:sz="0" w:space="0" w:color="auto"/>
        <w:left w:val="none" w:sz="0" w:space="0" w:color="auto"/>
        <w:bottom w:val="none" w:sz="0" w:space="0" w:color="auto"/>
        <w:right w:val="none" w:sz="0" w:space="0" w:color="auto"/>
      </w:divBdr>
      <w:divsChild>
        <w:div w:id="602691085">
          <w:marLeft w:val="0"/>
          <w:marRight w:val="0"/>
          <w:marTop w:val="0"/>
          <w:marBottom w:val="120"/>
          <w:divBdr>
            <w:top w:val="single" w:sz="6" w:space="0" w:color="auto"/>
            <w:left w:val="single" w:sz="24" w:space="0" w:color="auto"/>
            <w:bottom w:val="single" w:sz="6" w:space="0" w:color="auto"/>
            <w:right w:val="single" w:sz="6" w:space="0" w:color="auto"/>
          </w:divBdr>
          <w:divsChild>
            <w:div w:id="1489904620">
              <w:marLeft w:val="0"/>
              <w:marRight w:val="0"/>
              <w:marTop w:val="120"/>
              <w:marBottom w:val="120"/>
              <w:divBdr>
                <w:top w:val="none" w:sz="0" w:space="0" w:color="auto"/>
                <w:left w:val="none" w:sz="0" w:space="0" w:color="auto"/>
                <w:bottom w:val="none" w:sz="0" w:space="0" w:color="auto"/>
                <w:right w:val="none" w:sz="0" w:space="0" w:color="auto"/>
              </w:divBdr>
              <w:divsChild>
                <w:div w:id="1430151392">
                  <w:marLeft w:val="0"/>
                  <w:marRight w:val="0"/>
                  <w:marTop w:val="0"/>
                  <w:marBottom w:val="0"/>
                  <w:divBdr>
                    <w:top w:val="none" w:sz="0" w:space="0" w:color="auto"/>
                    <w:left w:val="none" w:sz="0" w:space="0" w:color="auto"/>
                    <w:bottom w:val="none" w:sz="0" w:space="0" w:color="auto"/>
                    <w:right w:val="none" w:sz="0" w:space="0" w:color="auto"/>
                  </w:divBdr>
                  <w:divsChild>
                    <w:div w:id="17530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8887">
          <w:marLeft w:val="0"/>
          <w:marRight w:val="0"/>
          <w:marTop w:val="120"/>
          <w:marBottom w:val="0"/>
          <w:divBdr>
            <w:top w:val="single" w:sz="6" w:space="0" w:color="D5DDC6"/>
            <w:left w:val="single" w:sz="6" w:space="4" w:color="D5DDC6"/>
            <w:bottom w:val="single" w:sz="6" w:space="0" w:color="D5DDC6"/>
            <w:right w:val="single" w:sz="6" w:space="0" w:color="D5DDC6"/>
          </w:divBdr>
        </w:div>
        <w:div w:id="740785550">
          <w:marLeft w:val="0"/>
          <w:marRight w:val="0"/>
          <w:marTop w:val="0"/>
          <w:marBottom w:val="120"/>
          <w:divBdr>
            <w:top w:val="single" w:sz="6" w:space="0" w:color="auto"/>
            <w:left w:val="single" w:sz="24" w:space="0" w:color="auto"/>
            <w:bottom w:val="single" w:sz="6" w:space="0" w:color="auto"/>
            <w:right w:val="single" w:sz="6" w:space="0" w:color="auto"/>
          </w:divBdr>
          <w:divsChild>
            <w:div w:id="1739354515">
              <w:marLeft w:val="0"/>
              <w:marRight w:val="0"/>
              <w:marTop w:val="120"/>
              <w:marBottom w:val="120"/>
              <w:divBdr>
                <w:top w:val="none" w:sz="0" w:space="0" w:color="auto"/>
                <w:left w:val="none" w:sz="0" w:space="0" w:color="auto"/>
                <w:bottom w:val="none" w:sz="0" w:space="0" w:color="auto"/>
                <w:right w:val="none" w:sz="0" w:space="0" w:color="auto"/>
              </w:divBdr>
              <w:divsChild>
                <w:div w:id="1772046164">
                  <w:marLeft w:val="0"/>
                  <w:marRight w:val="0"/>
                  <w:marTop w:val="0"/>
                  <w:marBottom w:val="0"/>
                  <w:divBdr>
                    <w:top w:val="none" w:sz="0" w:space="0" w:color="auto"/>
                    <w:left w:val="none" w:sz="0" w:space="0" w:color="auto"/>
                    <w:bottom w:val="none" w:sz="0" w:space="0" w:color="auto"/>
                    <w:right w:val="none" w:sz="0" w:space="0" w:color="auto"/>
                  </w:divBdr>
                  <w:divsChild>
                    <w:div w:id="1138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104544">
      <w:bodyDiv w:val="1"/>
      <w:marLeft w:val="0"/>
      <w:marRight w:val="0"/>
      <w:marTop w:val="0"/>
      <w:marBottom w:val="0"/>
      <w:divBdr>
        <w:top w:val="none" w:sz="0" w:space="0" w:color="auto"/>
        <w:left w:val="none" w:sz="0" w:space="0" w:color="auto"/>
        <w:bottom w:val="none" w:sz="0" w:space="0" w:color="auto"/>
        <w:right w:val="none" w:sz="0" w:space="0" w:color="auto"/>
      </w:divBdr>
    </w:div>
    <w:div w:id="1291395435">
      <w:bodyDiv w:val="1"/>
      <w:marLeft w:val="0"/>
      <w:marRight w:val="0"/>
      <w:marTop w:val="0"/>
      <w:marBottom w:val="0"/>
      <w:divBdr>
        <w:top w:val="none" w:sz="0" w:space="0" w:color="auto"/>
        <w:left w:val="none" w:sz="0" w:space="0" w:color="auto"/>
        <w:bottom w:val="none" w:sz="0" w:space="0" w:color="auto"/>
        <w:right w:val="none" w:sz="0" w:space="0" w:color="auto"/>
      </w:divBdr>
      <w:divsChild>
        <w:div w:id="685061097">
          <w:marLeft w:val="0"/>
          <w:marRight w:val="0"/>
          <w:marTop w:val="0"/>
          <w:marBottom w:val="0"/>
          <w:divBdr>
            <w:top w:val="none" w:sz="0" w:space="0" w:color="auto"/>
            <w:left w:val="none" w:sz="0" w:space="0" w:color="auto"/>
            <w:bottom w:val="none" w:sz="0" w:space="0" w:color="auto"/>
            <w:right w:val="none" w:sz="0" w:space="0" w:color="auto"/>
          </w:divBdr>
          <w:divsChild>
            <w:div w:id="639043292">
              <w:marLeft w:val="0"/>
              <w:marRight w:val="0"/>
              <w:marTop w:val="0"/>
              <w:marBottom w:val="0"/>
              <w:divBdr>
                <w:top w:val="none" w:sz="0" w:space="0" w:color="auto"/>
                <w:left w:val="none" w:sz="0" w:space="0" w:color="auto"/>
                <w:bottom w:val="none" w:sz="0" w:space="0" w:color="auto"/>
                <w:right w:val="none" w:sz="0" w:space="0" w:color="auto"/>
              </w:divBdr>
              <w:divsChild>
                <w:div w:id="14318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4936">
      <w:bodyDiv w:val="1"/>
      <w:marLeft w:val="0"/>
      <w:marRight w:val="0"/>
      <w:marTop w:val="0"/>
      <w:marBottom w:val="0"/>
      <w:divBdr>
        <w:top w:val="none" w:sz="0" w:space="0" w:color="auto"/>
        <w:left w:val="none" w:sz="0" w:space="0" w:color="auto"/>
        <w:bottom w:val="none" w:sz="0" w:space="0" w:color="auto"/>
        <w:right w:val="none" w:sz="0" w:space="0" w:color="auto"/>
      </w:divBdr>
      <w:divsChild>
        <w:div w:id="428503247">
          <w:marLeft w:val="0"/>
          <w:marRight w:val="0"/>
          <w:marTop w:val="0"/>
          <w:marBottom w:val="480"/>
          <w:divBdr>
            <w:top w:val="none" w:sz="0" w:space="0" w:color="auto"/>
            <w:left w:val="none" w:sz="0" w:space="0" w:color="auto"/>
            <w:bottom w:val="none" w:sz="0" w:space="0" w:color="auto"/>
            <w:right w:val="none" w:sz="0" w:space="0" w:color="auto"/>
          </w:divBdr>
          <w:divsChild>
            <w:div w:id="1077283146">
              <w:marLeft w:val="0"/>
              <w:marRight w:val="0"/>
              <w:marTop w:val="0"/>
              <w:marBottom w:val="0"/>
              <w:divBdr>
                <w:top w:val="none" w:sz="0" w:space="0" w:color="auto"/>
                <w:left w:val="none" w:sz="0" w:space="0" w:color="auto"/>
                <w:bottom w:val="none" w:sz="0" w:space="0" w:color="auto"/>
                <w:right w:val="none" w:sz="0" w:space="0" w:color="auto"/>
              </w:divBdr>
              <w:divsChild>
                <w:div w:id="236090298">
                  <w:marLeft w:val="0"/>
                  <w:marRight w:val="0"/>
                  <w:marTop w:val="0"/>
                  <w:marBottom w:val="0"/>
                  <w:divBdr>
                    <w:top w:val="none" w:sz="0" w:space="0" w:color="auto"/>
                    <w:left w:val="none" w:sz="0" w:space="0" w:color="auto"/>
                    <w:bottom w:val="none" w:sz="0" w:space="0" w:color="auto"/>
                    <w:right w:val="none" w:sz="0" w:space="0" w:color="auto"/>
                  </w:divBdr>
                </w:div>
              </w:divsChild>
            </w:div>
            <w:div w:id="1548103080">
              <w:marLeft w:val="0"/>
              <w:marRight w:val="0"/>
              <w:marTop w:val="0"/>
              <w:marBottom w:val="0"/>
              <w:divBdr>
                <w:top w:val="none" w:sz="0" w:space="0" w:color="auto"/>
                <w:left w:val="none" w:sz="0" w:space="0" w:color="auto"/>
                <w:bottom w:val="none" w:sz="0" w:space="0" w:color="auto"/>
                <w:right w:val="none" w:sz="0" w:space="0" w:color="auto"/>
              </w:divBdr>
            </w:div>
          </w:divsChild>
        </w:div>
        <w:div w:id="1689790791">
          <w:marLeft w:val="0"/>
          <w:marRight w:val="0"/>
          <w:marTop w:val="0"/>
          <w:marBottom w:val="480"/>
          <w:divBdr>
            <w:top w:val="none" w:sz="0" w:space="0" w:color="auto"/>
            <w:left w:val="none" w:sz="0" w:space="0" w:color="auto"/>
            <w:bottom w:val="none" w:sz="0" w:space="0" w:color="auto"/>
            <w:right w:val="none" w:sz="0" w:space="0" w:color="auto"/>
          </w:divBdr>
          <w:divsChild>
            <w:div w:id="1511991925">
              <w:marLeft w:val="0"/>
              <w:marRight w:val="0"/>
              <w:marTop w:val="0"/>
              <w:marBottom w:val="0"/>
              <w:divBdr>
                <w:top w:val="none" w:sz="0" w:space="0" w:color="auto"/>
                <w:left w:val="none" w:sz="0" w:space="0" w:color="auto"/>
                <w:bottom w:val="none" w:sz="0" w:space="0" w:color="auto"/>
                <w:right w:val="none" w:sz="0" w:space="0" w:color="auto"/>
              </w:divBdr>
              <w:divsChild>
                <w:div w:id="1698234844">
                  <w:marLeft w:val="0"/>
                  <w:marRight w:val="0"/>
                  <w:marTop w:val="0"/>
                  <w:marBottom w:val="0"/>
                  <w:divBdr>
                    <w:top w:val="none" w:sz="0" w:space="0" w:color="auto"/>
                    <w:left w:val="none" w:sz="0" w:space="0" w:color="auto"/>
                    <w:bottom w:val="none" w:sz="0" w:space="0" w:color="auto"/>
                    <w:right w:val="none" w:sz="0" w:space="0" w:color="auto"/>
                  </w:divBdr>
                </w:div>
              </w:divsChild>
            </w:div>
            <w:div w:id="1336764716">
              <w:marLeft w:val="0"/>
              <w:marRight w:val="0"/>
              <w:marTop w:val="0"/>
              <w:marBottom w:val="0"/>
              <w:divBdr>
                <w:top w:val="none" w:sz="0" w:space="0" w:color="auto"/>
                <w:left w:val="none" w:sz="0" w:space="0" w:color="auto"/>
                <w:bottom w:val="none" w:sz="0" w:space="0" w:color="auto"/>
                <w:right w:val="none" w:sz="0" w:space="0" w:color="auto"/>
              </w:divBdr>
            </w:div>
          </w:divsChild>
        </w:div>
        <w:div w:id="462500641">
          <w:marLeft w:val="0"/>
          <w:marRight w:val="0"/>
          <w:marTop w:val="0"/>
          <w:marBottom w:val="240"/>
          <w:divBdr>
            <w:top w:val="single" w:sz="6" w:space="12" w:color="D3DCE6"/>
            <w:left w:val="single" w:sz="24" w:space="18" w:color="0556F3"/>
            <w:bottom w:val="single" w:sz="6" w:space="12" w:color="D3DCE6"/>
            <w:right w:val="single" w:sz="6" w:space="18" w:color="D3DCE6"/>
          </w:divBdr>
        </w:div>
        <w:div w:id="2068717663">
          <w:marLeft w:val="0"/>
          <w:marRight w:val="0"/>
          <w:marTop w:val="0"/>
          <w:marBottom w:val="480"/>
          <w:divBdr>
            <w:top w:val="none" w:sz="0" w:space="0" w:color="auto"/>
            <w:left w:val="none" w:sz="0" w:space="0" w:color="auto"/>
            <w:bottom w:val="none" w:sz="0" w:space="0" w:color="auto"/>
            <w:right w:val="none" w:sz="0" w:space="0" w:color="auto"/>
          </w:divBdr>
          <w:divsChild>
            <w:div w:id="77213110">
              <w:marLeft w:val="0"/>
              <w:marRight w:val="0"/>
              <w:marTop w:val="0"/>
              <w:marBottom w:val="0"/>
              <w:divBdr>
                <w:top w:val="none" w:sz="0" w:space="0" w:color="auto"/>
                <w:left w:val="none" w:sz="0" w:space="0" w:color="auto"/>
                <w:bottom w:val="none" w:sz="0" w:space="0" w:color="auto"/>
                <w:right w:val="none" w:sz="0" w:space="0" w:color="auto"/>
              </w:divBdr>
              <w:divsChild>
                <w:div w:id="560753014">
                  <w:marLeft w:val="0"/>
                  <w:marRight w:val="0"/>
                  <w:marTop w:val="0"/>
                  <w:marBottom w:val="0"/>
                  <w:divBdr>
                    <w:top w:val="none" w:sz="0" w:space="0" w:color="auto"/>
                    <w:left w:val="none" w:sz="0" w:space="0" w:color="auto"/>
                    <w:bottom w:val="none" w:sz="0" w:space="0" w:color="auto"/>
                    <w:right w:val="none" w:sz="0" w:space="0" w:color="auto"/>
                  </w:divBdr>
                </w:div>
              </w:divsChild>
            </w:div>
            <w:div w:id="738288286">
              <w:marLeft w:val="0"/>
              <w:marRight w:val="0"/>
              <w:marTop w:val="0"/>
              <w:marBottom w:val="0"/>
              <w:divBdr>
                <w:top w:val="none" w:sz="0" w:space="0" w:color="auto"/>
                <w:left w:val="none" w:sz="0" w:space="0" w:color="auto"/>
                <w:bottom w:val="none" w:sz="0" w:space="0" w:color="auto"/>
                <w:right w:val="none" w:sz="0" w:space="0" w:color="auto"/>
              </w:divBdr>
            </w:div>
          </w:divsChild>
        </w:div>
        <w:div w:id="1616987549">
          <w:marLeft w:val="0"/>
          <w:marRight w:val="0"/>
          <w:marTop w:val="0"/>
          <w:marBottom w:val="240"/>
          <w:divBdr>
            <w:top w:val="single" w:sz="6" w:space="12" w:color="D3DCE6"/>
            <w:left w:val="single" w:sz="24" w:space="18" w:color="0556F3"/>
            <w:bottom w:val="single" w:sz="6" w:space="12" w:color="D3DCE6"/>
            <w:right w:val="single" w:sz="6" w:space="18" w:color="D3DCE6"/>
          </w:divBdr>
        </w:div>
        <w:div w:id="1281648474">
          <w:marLeft w:val="0"/>
          <w:marRight w:val="0"/>
          <w:marTop w:val="0"/>
          <w:marBottom w:val="480"/>
          <w:divBdr>
            <w:top w:val="none" w:sz="0" w:space="0" w:color="auto"/>
            <w:left w:val="none" w:sz="0" w:space="0" w:color="auto"/>
            <w:bottom w:val="none" w:sz="0" w:space="0" w:color="auto"/>
            <w:right w:val="none" w:sz="0" w:space="0" w:color="auto"/>
          </w:divBdr>
          <w:divsChild>
            <w:div w:id="1776751678">
              <w:marLeft w:val="0"/>
              <w:marRight w:val="0"/>
              <w:marTop w:val="0"/>
              <w:marBottom w:val="0"/>
              <w:divBdr>
                <w:top w:val="none" w:sz="0" w:space="0" w:color="auto"/>
                <w:left w:val="none" w:sz="0" w:space="0" w:color="auto"/>
                <w:bottom w:val="none" w:sz="0" w:space="0" w:color="auto"/>
                <w:right w:val="none" w:sz="0" w:space="0" w:color="auto"/>
              </w:divBdr>
              <w:divsChild>
                <w:div w:id="458568550">
                  <w:marLeft w:val="0"/>
                  <w:marRight w:val="0"/>
                  <w:marTop w:val="0"/>
                  <w:marBottom w:val="0"/>
                  <w:divBdr>
                    <w:top w:val="none" w:sz="0" w:space="0" w:color="auto"/>
                    <w:left w:val="none" w:sz="0" w:space="0" w:color="auto"/>
                    <w:bottom w:val="none" w:sz="0" w:space="0" w:color="auto"/>
                    <w:right w:val="none" w:sz="0" w:space="0" w:color="auto"/>
                  </w:divBdr>
                </w:div>
              </w:divsChild>
            </w:div>
            <w:div w:id="715273625">
              <w:marLeft w:val="0"/>
              <w:marRight w:val="0"/>
              <w:marTop w:val="0"/>
              <w:marBottom w:val="0"/>
              <w:divBdr>
                <w:top w:val="none" w:sz="0" w:space="0" w:color="auto"/>
                <w:left w:val="none" w:sz="0" w:space="0" w:color="auto"/>
                <w:bottom w:val="none" w:sz="0" w:space="0" w:color="auto"/>
                <w:right w:val="none" w:sz="0" w:space="0" w:color="auto"/>
              </w:divBdr>
            </w:div>
          </w:divsChild>
        </w:div>
        <w:div w:id="2070838429">
          <w:marLeft w:val="0"/>
          <w:marRight w:val="0"/>
          <w:marTop w:val="0"/>
          <w:marBottom w:val="480"/>
          <w:divBdr>
            <w:top w:val="none" w:sz="0" w:space="0" w:color="auto"/>
            <w:left w:val="none" w:sz="0" w:space="0" w:color="auto"/>
            <w:bottom w:val="none" w:sz="0" w:space="0" w:color="auto"/>
            <w:right w:val="none" w:sz="0" w:space="0" w:color="auto"/>
          </w:divBdr>
          <w:divsChild>
            <w:div w:id="813643097">
              <w:marLeft w:val="0"/>
              <w:marRight w:val="0"/>
              <w:marTop w:val="0"/>
              <w:marBottom w:val="0"/>
              <w:divBdr>
                <w:top w:val="none" w:sz="0" w:space="0" w:color="auto"/>
                <w:left w:val="none" w:sz="0" w:space="0" w:color="auto"/>
                <w:bottom w:val="none" w:sz="0" w:space="0" w:color="auto"/>
                <w:right w:val="none" w:sz="0" w:space="0" w:color="auto"/>
              </w:divBdr>
              <w:divsChild>
                <w:div w:id="349723759">
                  <w:marLeft w:val="0"/>
                  <w:marRight w:val="0"/>
                  <w:marTop w:val="0"/>
                  <w:marBottom w:val="0"/>
                  <w:divBdr>
                    <w:top w:val="none" w:sz="0" w:space="0" w:color="auto"/>
                    <w:left w:val="none" w:sz="0" w:space="0" w:color="auto"/>
                    <w:bottom w:val="none" w:sz="0" w:space="0" w:color="auto"/>
                    <w:right w:val="none" w:sz="0" w:space="0" w:color="auto"/>
                  </w:divBdr>
                </w:div>
              </w:divsChild>
            </w:div>
            <w:div w:id="740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095">
      <w:bodyDiv w:val="1"/>
      <w:marLeft w:val="0"/>
      <w:marRight w:val="0"/>
      <w:marTop w:val="0"/>
      <w:marBottom w:val="0"/>
      <w:divBdr>
        <w:top w:val="none" w:sz="0" w:space="0" w:color="auto"/>
        <w:left w:val="none" w:sz="0" w:space="0" w:color="auto"/>
        <w:bottom w:val="none" w:sz="0" w:space="0" w:color="auto"/>
        <w:right w:val="none" w:sz="0" w:space="0" w:color="auto"/>
      </w:divBdr>
      <w:divsChild>
        <w:div w:id="1247887066">
          <w:marLeft w:val="0"/>
          <w:marRight w:val="0"/>
          <w:marTop w:val="0"/>
          <w:marBottom w:val="300"/>
          <w:divBdr>
            <w:top w:val="none" w:sz="0" w:space="0" w:color="auto"/>
            <w:left w:val="none" w:sz="0" w:space="0" w:color="auto"/>
            <w:bottom w:val="none" w:sz="0" w:space="0" w:color="auto"/>
            <w:right w:val="none" w:sz="0" w:space="0" w:color="auto"/>
          </w:divBdr>
          <w:divsChild>
            <w:div w:id="904950767">
              <w:marLeft w:val="0"/>
              <w:marRight w:val="0"/>
              <w:marTop w:val="0"/>
              <w:marBottom w:val="0"/>
              <w:divBdr>
                <w:top w:val="none" w:sz="0" w:space="0" w:color="auto"/>
                <w:left w:val="none" w:sz="0" w:space="0" w:color="auto"/>
                <w:bottom w:val="none" w:sz="0" w:space="0" w:color="auto"/>
                <w:right w:val="none" w:sz="0" w:space="0" w:color="auto"/>
              </w:divBdr>
              <w:divsChild>
                <w:div w:id="3437828">
                  <w:marLeft w:val="0"/>
                  <w:marRight w:val="0"/>
                  <w:marTop w:val="0"/>
                  <w:marBottom w:val="0"/>
                  <w:divBdr>
                    <w:top w:val="single" w:sz="6" w:space="0" w:color="DDDDDD"/>
                    <w:left w:val="single" w:sz="6" w:space="4" w:color="DDDDDD"/>
                    <w:bottom w:val="single" w:sz="6" w:space="0" w:color="DDDDDD"/>
                    <w:right w:val="single" w:sz="6" w:space="4" w:color="DDDDDD"/>
                  </w:divBdr>
                  <w:divsChild>
                    <w:div w:id="923949676">
                      <w:marLeft w:val="0"/>
                      <w:marRight w:val="0"/>
                      <w:marTop w:val="0"/>
                      <w:marBottom w:val="150"/>
                      <w:divBdr>
                        <w:top w:val="none" w:sz="0" w:space="0" w:color="auto"/>
                        <w:left w:val="none" w:sz="0" w:space="0" w:color="auto"/>
                        <w:bottom w:val="none" w:sz="0" w:space="0" w:color="auto"/>
                        <w:right w:val="none" w:sz="0" w:space="0" w:color="auto"/>
                      </w:divBdr>
                      <w:divsChild>
                        <w:div w:id="960188306">
                          <w:marLeft w:val="0"/>
                          <w:marRight w:val="0"/>
                          <w:marTop w:val="0"/>
                          <w:marBottom w:val="0"/>
                          <w:divBdr>
                            <w:top w:val="none" w:sz="0" w:space="0" w:color="auto"/>
                            <w:left w:val="none" w:sz="0" w:space="0" w:color="auto"/>
                            <w:bottom w:val="none" w:sz="0" w:space="0" w:color="auto"/>
                            <w:right w:val="none" w:sz="0" w:space="0" w:color="auto"/>
                          </w:divBdr>
                          <w:divsChild>
                            <w:div w:id="12676131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41003165">
          <w:marLeft w:val="0"/>
          <w:marRight w:val="0"/>
          <w:marTop w:val="0"/>
          <w:marBottom w:val="300"/>
          <w:divBdr>
            <w:top w:val="none" w:sz="0" w:space="0" w:color="auto"/>
            <w:left w:val="none" w:sz="0" w:space="0" w:color="auto"/>
            <w:bottom w:val="none" w:sz="0" w:space="0" w:color="auto"/>
            <w:right w:val="none" w:sz="0" w:space="0" w:color="auto"/>
          </w:divBdr>
          <w:divsChild>
            <w:div w:id="2005039237">
              <w:marLeft w:val="0"/>
              <w:marRight w:val="0"/>
              <w:marTop w:val="0"/>
              <w:marBottom w:val="0"/>
              <w:divBdr>
                <w:top w:val="none" w:sz="0" w:space="0" w:color="auto"/>
                <w:left w:val="none" w:sz="0" w:space="0" w:color="auto"/>
                <w:bottom w:val="none" w:sz="0" w:space="0" w:color="auto"/>
                <w:right w:val="none" w:sz="0" w:space="0" w:color="auto"/>
              </w:divBdr>
              <w:divsChild>
                <w:div w:id="951323839">
                  <w:marLeft w:val="0"/>
                  <w:marRight w:val="0"/>
                  <w:marTop w:val="0"/>
                  <w:marBottom w:val="0"/>
                  <w:divBdr>
                    <w:top w:val="single" w:sz="6" w:space="0" w:color="DDDDDD"/>
                    <w:left w:val="single" w:sz="6" w:space="4" w:color="DDDDDD"/>
                    <w:bottom w:val="single" w:sz="6" w:space="0" w:color="DDDDDD"/>
                    <w:right w:val="single" w:sz="6" w:space="4" w:color="DDDDDD"/>
                  </w:divBdr>
                  <w:divsChild>
                    <w:div w:id="1691184104">
                      <w:marLeft w:val="0"/>
                      <w:marRight w:val="0"/>
                      <w:marTop w:val="0"/>
                      <w:marBottom w:val="150"/>
                      <w:divBdr>
                        <w:top w:val="none" w:sz="0" w:space="0" w:color="auto"/>
                        <w:left w:val="none" w:sz="0" w:space="0" w:color="auto"/>
                        <w:bottom w:val="none" w:sz="0" w:space="0" w:color="auto"/>
                        <w:right w:val="none" w:sz="0" w:space="0" w:color="auto"/>
                      </w:divBdr>
                      <w:divsChild>
                        <w:div w:id="200091617">
                          <w:marLeft w:val="0"/>
                          <w:marRight w:val="0"/>
                          <w:marTop w:val="0"/>
                          <w:marBottom w:val="0"/>
                          <w:divBdr>
                            <w:top w:val="none" w:sz="0" w:space="0" w:color="auto"/>
                            <w:left w:val="none" w:sz="0" w:space="0" w:color="auto"/>
                            <w:bottom w:val="none" w:sz="0" w:space="0" w:color="auto"/>
                            <w:right w:val="none" w:sz="0" w:space="0" w:color="auto"/>
                          </w:divBdr>
                          <w:divsChild>
                            <w:div w:id="100736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7943">
      <w:bodyDiv w:val="1"/>
      <w:marLeft w:val="0"/>
      <w:marRight w:val="0"/>
      <w:marTop w:val="0"/>
      <w:marBottom w:val="0"/>
      <w:divBdr>
        <w:top w:val="none" w:sz="0" w:space="0" w:color="auto"/>
        <w:left w:val="none" w:sz="0" w:space="0" w:color="auto"/>
        <w:bottom w:val="none" w:sz="0" w:space="0" w:color="auto"/>
        <w:right w:val="none" w:sz="0" w:space="0" w:color="auto"/>
      </w:divBdr>
    </w:div>
    <w:div w:id="1445077613">
      <w:bodyDiv w:val="1"/>
      <w:marLeft w:val="0"/>
      <w:marRight w:val="0"/>
      <w:marTop w:val="0"/>
      <w:marBottom w:val="0"/>
      <w:divBdr>
        <w:top w:val="none" w:sz="0" w:space="0" w:color="auto"/>
        <w:left w:val="none" w:sz="0" w:space="0" w:color="auto"/>
        <w:bottom w:val="none" w:sz="0" w:space="0" w:color="auto"/>
        <w:right w:val="none" w:sz="0" w:space="0" w:color="auto"/>
      </w:divBdr>
    </w:div>
    <w:div w:id="1452479403">
      <w:bodyDiv w:val="1"/>
      <w:marLeft w:val="0"/>
      <w:marRight w:val="0"/>
      <w:marTop w:val="0"/>
      <w:marBottom w:val="0"/>
      <w:divBdr>
        <w:top w:val="none" w:sz="0" w:space="0" w:color="auto"/>
        <w:left w:val="none" w:sz="0" w:space="0" w:color="auto"/>
        <w:bottom w:val="none" w:sz="0" w:space="0" w:color="auto"/>
        <w:right w:val="none" w:sz="0" w:space="0" w:color="auto"/>
      </w:divBdr>
      <w:divsChild>
        <w:div w:id="937174721">
          <w:marLeft w:val="0"/>
          <w:marRight w:val="0"/>
          <w:marTop w:val="0"/>
          <w:marBottom w:val="300"/>
          <w:divBdr>
            <w:top w:val="none" w:sz="0" w:space="0" w:color="auto"/>
            <w:left w:val="none" w:sz="0" w:space="0" w:color="auto"/>
            <w:bottom w:val="none" w:sz="0" w:space="0" w:color="auto"/>
            <w:right w:val="none" w:sz="0" w:space="0" w:color="auto"/>
          </w:divBdr>
          <w:divsChild>
            <w:div w:id="1085373240">
              <w:marLeft w:val="0"/>
              <w:marRight w:val="0"/>
              <w:marTop w:val="0"/>
              <w:marBottom w:val="0"/>
              <w:divBdr>
                <w:top w:val="none" w:sz="0" w:space="0" w:color="auto"/>
                <w:left w:val="none" w:sz="0" w:space="0" w:color="auto"/>
                <w:bottom w:val="none" w:sz="0" w:space="0" w:color="auto"/>
                <w:right w:val="none" w:sz="0" w:space="0" w:color="auto"/>
              </w:divBdr>
              <w:divsChild>
                <w:div w:id="51463995">
                  <w:marLeft w:val="0"/>
                  <w:marRight w:val="0"/>
                  <w:marTop w:val="0"/>
                  <w:marBottom w:val="0"/>
                  <w:divBdr>
                    <w:top w:val="single" w:sz="6" w:space="0" w:color="DDDDDD"/>
                    <w:left w:val="single" w:sz="6" w:space="4" w:color="DDDDDD"/>
                    <w:bottom w:val="single" w:sz="6" w:space="0" w:color="DDDDDD"/>
                    <w:right w:val="single" w:sz="6" w:space="4" w:color="DDDDDD"/>
                  </w:divBdr>
                  <w:divsChild>
                    <w:div w:id="2055426831">
                      <w:marLeft w:val="0"/>
                      <w:marRight w:val="0"/>
                      <w:marTop w:val="0"/>
                      <w:marBottom w:val="150"/>
                      <w:divBdr>
                        <w:top w:val="none" w:sz="0" w:space="0" w:color="auto"/>
                        <w:left w:val="none" w:sz="0" w:space="0" w:color="auto"/>
                        <w:bottom w:val="none" w:sz="0" w:space="0" w:color="auto"/>
                        <w:right w:val="none" w:sz="0" w:space="0" w:color="auto"/>
                      </w:divBdr>
                      <w:divsChild>
                        <w:div w:id="365837763">
                          <w:marLeft w:val="0"/>
                          <w:marRight w:val="0"/>
                          <w:marTop w:val="0"/>
                          <w:marBottom w:val="0"/>
                          <w:divBdr>
                            <w:top w:val="none" w:sz="0" w:space="0" w:color="auto"/>
                            <w:left w:val="none" w:sz="0" w:space="0" w:color="auto"/>
                            <w:bottom w:val="none" w:sz="0" w:space="0" w:color="auto"/>
                            <w:right w:val="none" w:sz="0" w:space="0" w:color="auto"/>
                          </w:divBdr>
                          <w:divsChild>
                            <w:div w:id="7882061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29086">
      <w:bodyDiv w:val="1"/>
      <w:marLeft w:val="0"/>
      <w:marRight w:val="0"/>
      <w:marTop w:val="0"/>
      <w:marBottom w:val="0"/>
      <w:divBdr>
        <w:top w:val="none" w:sz="0" w:space="0" w:color="auto"/>
        <w:left w:val="none" w:sz="0" w:space="0" w:color="auto"/>
        <w:bottom w:val="none" w:sz="0" w:space="0" w:color="auto"/>
        <w:right w:val="none" w:sz="0" w:space="0" w:color="auto"/>
      </w:divBdr>
    </w:div>
    <w:div w:id="1532108873">
      <w:bodyDiv w:val="1"/>
      <w:marLeft w:val="0"/>
      <w:marRight w:val="0"/>
      <w:marTop w:val="0"/>
      <w:marBottom w:val="0"/>
      <w:divBdr>
        <w:top w:val="none" w:sz="0" w:space="0" w:color="auto"/>
        <w:left w:val="none" w:sz="0" w:space="0" w:color="auto"/>
        <w:bottom w:val="none" w:sz="0" w:space="0" w:color="auto"/>
        <w:right w:val="none" w:sz="0" w:space="0" w:color="auto"/>
      </w:divBdr>
    </w:div>
    <w:div w:id="1616670943">
      <w:bodyDiv w:val="1"/>
      <w:marLeft w:val="0"/>
      <w:marRight w:val="0"/>
      <w:marTop w:val="0"/>
      <w:marBottom w:val="0"/>
      <w:divBdr>
        <w:top w:val="none" w:sz="0" w:space="0" w:color="auto"/>
        <w:left w:val="none" w:sz="0" w:space="0" w:color="auto"/>
        <w:bottom w:val="none" w:sz="0" w:space="0" w:color="auto"/>
        <w:right w:val="none" w:sz="0" w:space="0" w:color="auto"/>
      </w:divBdr>
      <w:divsChild>
        <w:div w:id="1708725636">
          <w:marLeft w:val="0"/>
          <w:marRight w:val="0"/>
          <w:marTop w:val="150"/>
          <w:marBottom w:val="150"/>
          <w:divBdr>
            <w:top w:val="none" w:sz="0" w:space="0" w:color="auto"/>
            <w:left w:val="none" w:sz="0" w:space="0" w:color="auto"/>
            <w:bottom w:val="none" w:sz="0" w:space="0" w:color="auto"/>
            <w:right w:val="none" w:sz="0" w:space="0" w:color="auto"/>
          </w:divBdr>
          <w:divsChild>
            <w:div w:id="61879803">
              <w:marLeft w:val="0"/>
              <w:marRight w:val="0"/>
              <w:marTop w:val="100"/>
              <w:marBottom w:val="100"/>
              <w:divBdr>
                <w:top w:val="none" w:sz="0" w:space="0" w:color="auto"/>
                <w:left w:val="none" w:sz="0" w:space="0" w:color="auto"/>
                <w:bottom w:val="none" w:sz="0" w:space="0" w:color="auto"/>
                <w:right w:val="none" w:sz="0" w:space="0" w:color="auto"/>
              </w:divBdr>
              <w:divsChild>
                <w:div w:id="407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701">
          <w:marLeft w:val="0"/>
          <w:marRight w:val="0"/>
          <w:marTop w:val="0"/>
          <w:marBottom w:val="120"/>
          <w:divBdr>
            <w:top w:val="single" w:sz="6" w:space="0" w:color="auto"/>
            <w:left w:val="single" w:sz="24" w:space="0" w:color="auto"/>
            <w:bottom w:val="single" w:sz="6" w:space="0" w:color="auto"/>
            <w:right w:val="single" w:sz="6" w:space="0" w:color="auto"/>
          </w:divBdr>
          <w:divsChild>
            <w:div w:id="771630113">
              <w:marLeft w:val="0"/>
              <w:marRight w:val="0"/>
              <w:marTop w:val="120"/>
              <w:marBottom w:val="120"/>
              <w:divBdr>
                <w:top w:val="none" w:sz="0" w:space="0" w:color="auto"/>
                <w:left w:val="none" w:sz="0" w:space="0" w:color="auto"/>
                <w:bottom w:val="none" w:sz="0" w:space="0" w:color="auto"/>
                <w:right w:val="none" w:sz="0" w:space="0" w:color="auto"/>
              </w:divBdr>
            </w:div>
          </w:divsChild>
        </w:div>
        <w:div w:id="1124271854">
          <w:marLeft w:val="0"/>
          <w:marRight w:val="0"/>
          <w:marTop w:val="0"/>
          <w:marBottom w:val="120"/>
          <w:divBdr>
            <w:top w:val="single" w:sz="6" w:space="0" w:color="auto"/>
            <w:left w:val="single" w:sz="24" w:space="0" w:color="auto"/>
            <w:bottom w:val="single" w:sz="6" w:space="0" w:color="auto"/>
            <w:right w:val="single" w:sz="6" w:space="0" w:color="auto"/>
          </w:divBdr>
          <w:divsChild>
            <w:div w:id="595939979">
              <w:marLeft w:val="0"/>
              <w:marRight w:val="0"/>
              <w:marTop w:val="120"/>
              <w:marBottom w:val="120"/>
              <w:divBdr>
                <w:top w:val="none" w:sz="0" w:space="0" w:color="auto"/>
                <w:left w:val="none" w:sz="0" w:space="0" w:color="auto"/>
                <w:bottom w:val="none" w:sz="0" w:space="0" w:color="auto"/>
                <w:right w:val="none" w:sz="0" w:space="0" w:color="auto"/>
              </w:divBdr>
            </w:div>
          </w:divsChild>
        </w:div>
        <w:div w:id="1539587060">
          <w:marLeft w:val="0"/>
          <w:marRight w:val="0"/>
          <w:marTop w:val="120"/>
          <w:marBottom w:val="0"/>
          <w:divBdr>
            <w:top w:val="single" w:sz="6" w:space="0" w:color="D5DDC6"/>
            <w:left w:val="single" w:sz="6" w:space="4" w:color="D5DDC6"/>
            <w:bottom w:val="single" w:sz="6" w:space="0" w:color="D5DDC6"/>
            <w:right w:val="single" w:sz="6" w:space="0" w:color="D5DDC6"/>
          </w:divBdr>
        </w:div>
        <w:div w:id="1332177652">
          <w:marLeft w:val="0"/>
          <w:marRight w:val="0"/>
          <w:marTop w:val="0"/>
          <w:marBottom w:val="120"/>
          <w:divBdr>
            <w:top w:val="single" w:sz="6" w:space="0" w:color="auto"/>
            <w:left w:val="single" w:sz="24" w:space="0" w:color="auto"/>
            <w:bottom w:val="single" w:sz="6" w:space="0" w:color="auto"/>
            <w:right w:val="single" w:sz="6" w:space="0" w:color="auto"/>
          </w:divBdr>
          <w:divsChild>
            <w:div w:id="541600309">
              <w:marLeft w:val="0"/>
              <w:marRight w:val="0"/>
              <w:marTop w:val="120"/>
              <w:marBottom w:val="120"/>
              <w:divBdr>
                <w:top w:val="none" w:sz="0" w:space="0" w:color="auto"/>
                <w:left w:val="none" w:sz="0" w:space="0" w:color="auto"/>
                <w:bottom w:val="none" w:sz="0" w:space="0" w:color="auto"/>
                <w:right w:val="none" w:sz="0" w:space="0" w:color="auto"/>
              </w:divBdr>
            </w:div>
          </w:divsChild>
        </w:div>
        <w:div w:id="1533617707">
          <w:marLeft w:val="0"/>
          <w:marRight w:val="0"/>
          <w:marTop w:val="0"/>
          <w:marBottom w:val="120"/>
          <w:divBdr>
            <w:top w:val="single" w:sz="6" w:space="0" w:color="auto"/>
            <w:left w:val="single" w:sz="24" w:space="0" w:color="auto"/>
            <w:bottom w:val="single" w:sz="6" w:space="0" w:color="auto"/>
            <w:right w:val="single" w:sz="6" w:space="0" w:color="auto"/>
          </w:divBdr>
          <w:divsChild>
            <w:div w:id="680811806">
              <w:marLeft w:val="0"/>
              <w:marRight w:val="0"/>
              <w:marTop w:val="120"/>
              <w:marBottom w:val="120"/>
              <w:divBdr>
                <w:top w:val="none" w:sz="0" w:space="0" w:color="auto"/>
                <w:left w:val="none" w:sz="0" w:space="0" w:color="auto"/>
                <w:bottom w:val="none" w:sz="0" w:space="0" w:color="auto"/>
                <w:right w:val="none" w:sz="0" w:space="0" w:color="auto"/>
              </w:divBdr>
            </w:div>
          </w:divsChild>
        </w:div>
        <w:div w:id="1460487813">
          <w:marLeft w:val="0"/>
          <w:marRight w:val="0"/>
          <w:marTop w:val="120"/>
          <w:marBottom w:val="0"/>
          <w:divBdr>
            <w:top w:val="single" w:sz="6" w:space="0" w:color="D5DDC6"/>
            <w:left w:val="single" w:sz="6" w:space="4" w:color="D5DDC6"/>
            <w:bottom w:val="single" w:sz="6" w:space="0" w:color="D5DDC6"/>
            <w:right w:val="single" w:sz="6" w:space="0" w:color="D5DDC6"/>
          </w:divBdr>
        </w:div>
        <w:div w:id="1920556080">
          <w:marLeft w:val="0"/>
          <w:marRight w:val="0"/>
          <w:marTop w:val="0"/>
          <w:marBottom w:val="120"/>
          <w:divBdr>
            <w:top w:val="single" w:sz="6" w:space="0" w:color="auto"/>
            <w:left w:val="single" w:sz="24" w:space="0" w:color="auto"/>
            <w:bottom w:val="single" w:sz="6" w:space="0" w:color="auto"/>
            <w:right w:val="single" w:sz="6" w:space="0" w:color="auto"/>
          </w:divBdr>
          <w:divsChild>
            <w:div w:id="1848326131">
              <w:marLeft w:val="0"/>
              <w:marRight w:val="0"/>
              <w:marTop w:val="120"/>
              <w:marBottom w:val="120"/>
              <w:divBdr>
                <w:top w:val="none" w:sz="0" w:space="0" w:color="auto"/>
                <w:left w:val="none" w:sz="0" w:space="0" w:color="auto"/>
                <w:bottom w:val="none" w:sz="0" w:space="0" w:color="auto"/>
                <w:right w:val="none" w:sz="0" w:space="0" w:color="auto"/>
              </w:divBdr>
            </w:div>
          </w:divsChild>
        </w:div>
        <w:div w:id="312223795">
          <w:marLeft w:val="0"/>
          <w:marRight w:val="0"/>
          <w:marTop w:val="0"/>
          <w:marBottom w:val="120"/>
          <w:divBdr>
            <w:top w:val="single" w:sz="6" w:space="0" w:color="auto"/>
            <w:left w:val="single" w:sz="24" w:space="0" w:color="auto"/>
            <w:bottom w:val="single" w:sz="6" w:space="0" w:color="auto"/>
            <w:right w:val="single" w:sz="6" w:space="0" w:color="auto"/>
          </w:divBdr>
          <w:divsChild>
            <w:div w:id="544219355">
              <w:marLeft w:val="0"/>
              <w:marRight w:val="0"/>
              <w:marTop w:val="120"/>
              <w:marBottom w:val="120"/>
              <w:divBdr>
                <w:top w:val="none" w:sz="0" w:space="0" w:color="auto"/>
                <w:left w:val="none" w:sz="0" w:space="0" w:color="auto"/>
                <w:bottom w:val="none" w:sz="0" w:space="0" w:color="auto"/>
                <w:right w:val="none" w:sz="0" w:space="0" w:color="auto"/>
              </w:divBdr>
            </w:div>
          </w:divsChild>
        </w:div>
        <w:div w:id="1318538468">
          <w:marLeft w:val="0"/>
          <w:marRight w:val="0"/>
          <w:marTop w:val="120"/>
          <w:marBottom w:val="0"/>
          <w:divBdr>
            <w:top w:val="single" w:sz="6" w:space="0" w:color="D5DDC6"/>
            <w:left w:val="single" w:sz="6" w:space="4" w:color="D5DDC6"/>
            <w:bottom w:val="single" w:sz="6" w:space="0" w:color="D5DDC6"/>
            <w:right w:val="single" w:sz="6" w:space="0" w:color="D5DDC6"/>
          </w:divBdr>
        </w:div>
        <w:div w:id="1843742739">
          <w:marLeft w:val="0"/>
          <w:marRight w:val="0"/>
          <w:marTop w:val="0"/>
          <w:marBottom w:val="120"/>
          <w:divBdr>
            <w:top w:val="single" w:sz="6" w:space="0" w:color="auto"/>
            <w:left w:val="single" w:sz="24" w:space="0" w:color="auto"/>
            <w:bottom w:val="single" w:sz="6" w:space="0" w:color="auto"/>
            <w:right w:val="single" w:sz="6" w:space="0" w:color="auto"/>
          </w:divBdr>
          <w:divsChild>
            <w:div w:id="1745562109">
              <w:marLeft w:val="0"/>
              <w:marRight w:val="0"/>
              <w:marTop w:val="120"/>
              <w:marBottom w:val="120"/>
              <w:divBdr>
                <w:top w:val="none" w:sz="0" w:space="0" w:color="auto"/>
                <w:left w:val="none" w:sz="0" w:space="0" w:color="auto"/>
                <w:bottom w:val="none" w:sz="0" w:space="0" w:color="auto"/>
                <w:right w:val="none" w:sz="0" w:space="0" w:color="auto"/>
              </w:divBdr>
            </w:div>
          </w:divsChild>
        </w:div>
        <w:div w:id="2130396607">
          <w:marLeft w:val="0"/>
          <w:marRight w:val="0"/>
          <w:marTop w:val="0"/>
          <w:marBottom w:val="120"/>
          <w:divBdr>
            <w:top w:val="single" w:sz="6" w:space="0" w:color="auto"/>
            <w:left w:val="single" w:sz="24" w:space="0" w:color="auto"/>
            <w:bottom w:val="single" w:sz="6" w:space="0" w:color="auto"/>
            <w:right w:val="single" w:sz="6" w:space="0" w:color="auto"/>
          </w:divBdr>
          <w:divsChild>
            <w:div w:id="310982576">
              <w:marLeft w:val="0"/>
              <w:marRight w:val="0"/>
              <w:marTop w:val="120"/>
              <w:marBottom w:val="120"/>
              <w:divBdr>
                <w:top w:val="none" w:sz="0" w:space="0" w:color="auto"/>
                <w:left w:val="none" w:sz="0" w:space="0" w:color="auto"/>
                <w:bottom w:val="none" w:sz="0" w:space="0" w:color="auto"/>
                <w:right w:val="none" w:sz="0" w:space="0" w:color="auto"/>
              </w:divBdr>
            </w:div>
          </w:divsChild>
        </w:div>
        <w:div w:id="1043166225">
          <w:marLeft w:val="0"/>
          <w:marRight w:val="0"/>
          <w:marTop w:val="120"/>
          <w:marBottom w:val="0"/>
          <w:divBdr>
            <w:top w:val="single" w:sz="6" w:space="0" w:color="D5DDC6"/>
            <w:left w:val="single" w:sz="6" w:space="4" w:color="D5DDC6"/>
            <w:bottom w:val="single" w:sz="6" w:space="0" w:color="D5DDC6"/>
            <w:right w:val="single" w:sz="6" w:space="0" w:color="D5DDC6"/>
          </w:divBdr>
        </w:div>
        <w:div w:id="1370297688">
          <w:marLeft w:val="0"/>
          <w:marRight w:val="0"/>
          <w:marTop w:val="0"/>
          <w:marBottom w:val="120"/>
          <w:divBdr>
            <w:top w:val="single" w:sz="6" w:space="0" w:color="auto"/>
            <w:left w:val="single" w:sz="24" w:space="0" w:color="auto"/>
            <w:bottom w:val="single" w:sz="6" w:space="0" w:color="auto"/>
            <w:right w:val="single" w:sz="6" w:space="0" w:color="auto"/>
          </w:divBdr>
          <w:divsChild>
            <w:div w:id="1355888442">
              <w:marLeft w:val="0"/>
              <w:marRight w:val="0"/>
              <w:marTop w:val="120"/>
              <w:marBottom w:val="120"/>
              <w:divBdr>
                <w:top w:val="none" w:sz="0" w:space="0" w:color="auto"/>
                <w:left w:val="none" w:sz="0" w:space="0" w:color="auto"/>
                <w:bottom w:val="none" w:sz="0" w:space="0" w:color="auto"/>
                <w:right w:val="none" w:sz="0" w:space="0" w:color="auto"/>
              </w:divBdr>
            </w:div>
          </w:divsChild>
        </w:div>
        <w:div w:id="650989202">
          <w:marLeft w:val="0"/>
          <w:marRight w:val="0"/>
          <w:marTop w:val="0"/>
          <w:marBottom w:val="120"/>
          <w:divBdr>
            <w:top w:val="single" w:sz="6" w:space="0" w:color="auto"/>
            <w:left w:val="single" w:sz="24" w:space="0" w:color="auto"/>
            <w:bottom w:val="single" w:sz="6" w:space="0" w:color="auto"/>
            <w:right w:val="single" w:sz="6" w:space="0" w:color="auto"/>
          </w:divBdr>
          <w:divsChild>
            <w:div w:id="1783256591">
              <w:marLeft w:val="0"/>
              <w:marRight w:val="0"/>
              <w:marTop w:val="120"/>
              <w:marBottom w:val="120"/>
              <w:divBdr>
                <w:top w:val="none" w:sz="0" w:space="0" w:color="auto"/>
                <w:left w:val="none" w:sz="0" w:space="0" w:color="auto"/>
                <w:bottom w:val="none" w:sz="0" w:space="0" w:color="auto"/>
                <w:right w:val="none" w:sz="0" w:space="0" w:color="auto"/>
              </w:divBdr>
            </w:div>
          </w:divsChild>
        </w:div>
        <w:div w:id="1275747173">
          <w:marLeft w:val="0"/>
          <w:marRight w:val="0"/>
          <w:marTop w:val="120"/>
          <w:marBottom w:val="0"/>
          <w:divBdr>
            <w:top w:val="single" w:sz="6" w:space="0" w:color="D5DDC6"/>
            <w:left w:val="single" w:sz="6" w:space="4" w:color="D5DDC6"/>
            <w:bottom w:val="single" w:sz="6" w:space="0" w:color="D5DDC6"/>
            <w:right w:val="single" w:sz="6" w:space="0" w:color="D5DDC6"/>
          </w:divBdr>
        </w:div>
        <w:div w:id="735668433">
          <w:marLeft w:val="0"/>
          <w:marRight w:val="0"/>
          <w:marTop w:val="0"/>
          <w:marBottom w:val="120"/>
          <w:divBdr>
            <w:top w:val="single" w:sz="6" w:space="0" w:color="auto"/>
            <w:left w:val="single" w:sz="24" w:space="0" w:color="auto"/>
            <w:bottom w:val="single" w:sz="6" w:space="0" w:color="auto"/>
            <w:right w:val="single" w:sz="6" w:space="0" w:color="auto"/>
          </w:divBdr>
          <w:divsChild>
            <w:div w:id="1194460558">
              <w:marLeft w:val="0"/>
              <w:marRight w:val="0"/>
              <w:marTop w:val="120"/>
              <w:marBottom w:val="120"/>
              <w:divBdr>
                <w:top w:val="none" w:sz="0" w:space="0" w:color="auto"/>
                <w:left w:val="none" w:sz="0" w:space="0" w:color="auto"/>
                <w:bottom w:val="none" w:sz="0" w:space="0" w:color="auto"/>
                <w:right w:val="none" w:sz="0" w:space="0" w:color="auto"/>
              </w:divBdr>
            </w:div>
          </w:divsChild>
        </w:div>
        <w:div w:id="1424447338">
          <w:marLeft w:val="0"/>
          <w:marRight w:val="0"/>
          <w:marTop w:val="0"/>
          <w:marBottom w:val="120"/>
          <w:divBdr>
            <w:top w:val="single" w:sz="6" w:space="0" w:color="auto"/>
            <w:left w:val="single" w:sz="24" w:space="0" w:color="auto"/>
            <w:bottom w:val="single" w:sz="6" w:space="0" w:color="auto"/>
            <w:right w:val="single" w:sz="6" w:space="0" w:color="auto"/>
          </w:divBdr>
          <w:divsChild>
            <w:div w:id="1005741012">
              <w:marLeft w:val="0"/>
              <w:marRight w:val="0"/>
              <w:marTop w:val="120"/>
              <w:marBottom w:val="120"/>
              <w:divBdr>
                <w:top w:val="none" w:sz="0" w:space="0" w:color="auto"/>
                <w:left w:val="none" w:sz="0" w:space="0" w:color="auto"/>
                <w:bottom w:val="none" w:sz="0" w:space="0" w:color="auto"/>
                <w:right w:val="none" w:sz="0" w:space="0" w:color="auto"/>
              </w:divBdr>
            </w:div>
          </w:divsChild>
        </w:div>
        <w:div w:id="492139889">
          <w:marLeft w:val="0"/>
          <w:marRight w:val="0"/>
          <w:marTop w:val="120"/>
          <w:marBottom w:val="0"/>
          <w:divBdr>
            <w:top w:val="single" w:sz="6" w:space="0" w:color="D5DDC6"/>
            <w:left w:val="single" w:sz="6" w:space="4" w:color="D5DDC6"/>
            <w:bottom w:val="single" w:sz="6" w:space="0" w:color="D5DDC6"/>
            <w:right w:val="single" w:sz="6" w:space="0" w:color="D5DDC6"/>
          </w:divBdr>
        </w:div>
        <w:div w:id="66730878">
          <w:marLeft w:val="0"/>
          <w:marRight w:val="0"/>
          <w:marTop w:val="0"/>
          <w:marBottom w:val="120"/>
          <w:divBdr>
            <w:top w:val="single" w:sz="6" w:space="0" w:color="auto"/>
            <w:left w:val="single" w:sz="24" w:space="0" w:color="auto"/>
            <w:bottom w:val="single" w:sz="6" w:space="0" w:color="auto"/>
            <w:right w:val="single" w:sz="6" w:space="0" w:color="auto"/>
          </w:divBdr>
          <w:divsChild>
            <w:div w:id="1236893315">
              <w:marLeft w:val="0"/>
              <w:marRight w:val="0"/>
              <w:marTop w:val="120"/>
              <w:marBottom w:val="120"/>
              <w:divBdr>
                <w:top w:val="none" w:sz="0" w:space="0" w:color="auto"/>
                <w:left w:val="none" w:sz="0" w:space="0" w:color="auto"/>
                <w:bottom w:val="none" w:sz="0" w:space="0" w:color="auto"/>
                <w:right w:val="none" w:sz="0" w:space="0" w:color="auto"/>
              </w:divBdr>
            </w:div>
          </w:divsChild>
        </w:div>
        <w:div w:id="697778648">
          <w:marLeft w:val="0"/>
          <w:marRight w:val="0"/>
          <w:marTop w:val="0"/>
          <w:marBottom w:val="120"/>
          <w:divBdr>
            <w:top w:val="single" w:sz="6" w:space="0" w:color="auto"/>
            <w:left w:val="single" w:sz="24" w:space="0" w:color="auto"/>
            <w:bottom w:val="single" w:sz="6" w:space="0" w:color="auto"/>
            <w:right w:val="single" w:sz="6" w:space="0" w:color="auto"/>
          </w:divBdr>
          <w:divsChild>
            <w:div w:id="2029595555">
              <w:marLeft w:val="0"/>
              <w:marRight w:val="0"/>
              <w:marTop w:val="120"/>
              <w:marBottom w:val="120"/>
              <w:divBdr>
                <w:top w:val="none" w:sz="0" w:space="0" w:color="auto"/>
                <w:left w:val="none" w:sz="0" w:space="0" w:color="auto"/>
                <w:bottom w:val="none" w:sz="0" w:space="0" w:color="auto"/>
                <w:right w:val="none" w:sz="0" w:space="0" w:color="auto"/>
              </w:divBdr>
            </w:div>
          </w:divsChild>
        </w:div>
        <w:div w:id="483200369">
          <w:marLeft w:val="0"/>
          <w:marRight w:val="0"/>
          <w:marTop w:val="120"/>
          <w:marBottom w:val="0"/>
          <w:divBdr>
            <w:top w:val="single" w:sz="6" w:space="0" w:color="D5DDC6"/>
            <w:left w:val="single" w:sz="6" w:space="4" w:color="D5DDC6"/>
            <w:bottom w:val="single" w:sz="6" w:space="0" w:color="D5DDC6"/>
            <w:right w:val="single" w:sz="6" w:space="0" w:color="D5DDC6"/>
          </w:divBdr>
        </w:div>
        <w:div w:id="1296252741">
          <w:marLeft w:val="0"/>
          <w:marRight w:val="0"/>
          <w:marTop w:val="0"/>
          <w:marBottom w:val="120"/>
          <w:divBdr>
            <w:top w:val="single" w:sz="6" w:space="0" w:color="auto"/>
            <w:left w:val="single" w:sz="24" w:space="0" w:color="auto"/>
            <w:bottom w:val="single" w:sz="6" w:space="0" w:color="auto"/>
            <w:right w:val="single" w:sz="6" w:space="0" w:color="auto"/>
          </w:divBdr>
          <w:divsChild>
            <w:div w:id="2123962745">
              <w:marLeft w:val="0"/>
              <w:marRight w:val="0"/>
              <w:marTop w:val="120"/>
              <w:marBottom w:val="120"/>
              <w:divBdr>
                <w:top w:val="none" w:sz="0" w:space="0" w:color="auto"/>
                <w:left w:val="none" w:sz="0" w:space="0" w:color="auto"/>
                <w:bottom w:val="none" w:sz="0" w:space="0" w:color="auto"/>
                <w:right w:val="none" w:sz="0" w:space="0" w:color="auto"/>
              </w:divBdr>
            </w:div>
          </w:divsChild>
        </w:div>
        <w:div w:id="1125739410">
          <w:marLeft w:val="0"/>
          <w:marRight w:val="0"/>
          <w:marTop w:val="0"/>
          <w:marBottom w:val="120"/>
          <w:divBdr>
            <w:top w:val="single" w:sz="6" w:space="0" w:color="auto"/>
            <w:left w:val="single" w:sz="24" w:space="0" w:color="auto"/>
            <w:bottom w:val="single" w:sz="6" w:space="0" w:color="auto"/>
            <w:right w:val="single" w:sz="6" w:space="0" w:color="auto"/>
          </w:divBdr>
          <w:divsChild>
            <w:div w:id="169561409">
              <w:marLeft w:val="0"/>
              <w:marRight w:val="0"/>
              <w:marTop w:val="120"/>
              <w:marBottom w:val="120"/>
              <w:divBdr>
                <w:top w:val="none" w:sz="0" w:space="0" w:color="auto"/>
                <w:left w:val="none" w:sz="0" w:space="0" w:color="auto"/>
                <w:bottom w:val="none" w:sz="0" w:space="0" w:color="auto"/>
                <w:right w:val="none" w:sz="0" w:space="0" w:color="auto"/>
              </w:divBdr>
            </w:div>
          </w:divsChild>
        </w:div>
        <w:div w:id="1428648091">
          <w:marLeft w:val="0"/>
          <w:marRight w:val="0"/>
          <w:marTop w:val="120"/>
          <w:marBottom w:val="0"/>
          <w:divBdr>
            <w:top w:val="single" w:sz="6" w:space="0" w:color="D5DDC6"/>
            <w:left w:val="single" w:sz="6" w:space="4" w:color="D5DDC6"/>
            <w:bottom w:val="single" w:sz="6" w:space="0" w:color="D5DDC6"/>
            <w:right w:val="single" w:sz="6" w:space="0" w:color="D5DDC6"/>
          </w:divBdr>
        </w:div>
        <w:div w:id="980886010">
          <w:marLeft w:val="0"/>
          <w:marRight w:val="0"/>
          <w:marTop w:val="0"/>
          <w:marBottom w:val="120"/>
          <w:divBdr>
            <w:top w:val="single" w:sz="6" w:space="0" w:color="auto"/>
            <w:left w:val="single" w:sz="24" w:space="0" w:color="auto"/>
            <w:bottom w:val="single" w:sz="6" w:space="0" w:color="auto"/>
            <w:right w:val="single" w:sz="6" w:space="0" w:color="auto"/>
          </w:divBdr>
          <w:divsChild>
            <w:div w:id="1800806397">
              <w:marLeft w:val="0"/>
              <w:marRight w:val="0"/>
              <w:marTop w:val="120"/>
              <w:marBottom w:val="120"/>
              <w:divBdr>
                <w:top w:val="none" w:sz="0" w:space="0" w:color="auto"/>
                <w:left w:val="none" w:sz="0" w:space="0" w:color="auto"/>
                <w:bottom w:val="none" w:sz="0" w:space="0" w:color="auto"/>
                <w:right w:val="none" w:sz="0" w:space="0" w:color="auto"/>
              </w:divBdr>
            </w:div>
          </w:divsChild>
        </w:div>
        <w:div w:id="818419931">
          <w:marLeft w:val="0"/>
          <w:marRight w:val="0"/>
          <w:marTop w:val="0"/>
          <w:marBottom w:val="120"/>
          <w:divBdr>
            <w:top w:val="single" w:sz="6" w:space="0" w:color="auto"/>
            <w:left w:val="single" w:sz="24" w:space="0" w:color="auto"/>
            <w:bottom w:val="single" w:sz="6" w:space="0" w:color="auto"/>
            <w:right w:val="single" w:sz="6" w:space="0" w:color="auto"/>
          </w:divBdr>
          <w:divsChild>
            <w:div w:id="274951093">
              <w:marLeft w:val="0"/>
              <w:marRight w:val="0"/>
              <w:marTop w:val="120"/>
              <w:marBottom w:val="120"/>
              <w:divBdr>
                <w:top w:val="none" w:sz="0" w:space="0" w:color="auto"/>
                <w:left w:val="none" w:sz="0" w:space="0" w:color="auto"/>
                <w:bottom w:val="none" w:sz="0" w:space="0" w:color="auto"/>
                <w:right w:val="none" w:sz="0" w:space="0" w:color="auto"/>
              </w:divBdr>
            </w:div>
          </w:divsChild>
        </w:div>
        <w:div w:id="522322612">
          <w:marLeft w:val="0"/>
          <w:marRight w:val="0"/>
          <w:marTop w:val="120"/>
          <w:marBottom w:val="0"/>
          <w:divBdr>
            <w:top w:val="single" w:sz="6" w:space="0" w:color="D5DDC6"/>
            <w:left w:val="single" w:sz="6" w:space="4" w:color="D5DDC6"/>
            <w:bottom w:val="single" w:sz="6" w:space="0" w:color="D5DDC6"/>
            <w:right w:val="single" w:sz="6" w:space="0" w:color="D5DDC6"/>
          </w:divBdr>
        </w:div>
        <w:div w:id="1471748495">
          <w:marLeft w:val="0"/>
          <w:marRight w:val="0"/>
          <w:marTop w:val="0"/>
          <w:marBottom w:val="120"/>
          <w:divBdr>
            <w:top w:val="single" w:sz="6" w:space="0" w:color="auto"/>
            <w:left w:val="single" w:sz="24" w:space="0" w:color="auto"/>
            <w:bottom w:val="single" w:sz="6" w:space="0" w:color="auto"/>
            <w:right w:val="single" w:sz="6" w:space="0" w:color="auto"/>
          </w:divBdr>
          <w:divsChild>
            <w:div w:id="83503576">
              <w:marLeft w:val="0"/>
              <w:marRight w:val="0"/>
              <w:marTop w:val="120"/>
              <w:marBottom w:val="120"/>
              <w:divBdr>
                <w:top w:val="none" w:sz="0" w:space="0" w:color="auto"/>
                <w:left w:val="none" w:sz="0" w:space="0" w:color="auto"/>
                <w:bottom w:val="none" w:sz="0" w:space="0" w:color="auto"/>
                <w:right w:val="none" w:sz="0" w:space="0" w:color="auto"/>
              </w:divBdr>
            </w:div>
          </w:divsChild>
        </w:div>
        <w:div w:id="465703186">
          <w:marLeft w:val="0"/>
          <w:marRight w:val="0"/>
          <w:marTop w:val="120"/>
          <w:marBottom w:val="0"/>
          <w:divBdr>
            <w:top w:val="single" w:sz="6" w:space="0" w:color="D5DDC6"/>
            <w:left w:val="single" w:sz="6" w:space="4" w:color="D5DDC6"/>
            <w:bottom w:val="single" w:sz="6" w:space="0" w:color="D5DDC6"/>
            <w:right w:val="single" w:sz="6" w:space="0" w:color="D5DDC6"/>
          </w:divBdr>
        </w:div>
        <w:div w:id="896362381">
          <w:marLeft w:val="0"/>
          <w:marRight w:val="0"/>
          <w:marTop w:val="0"/>
          <w:marBottom w:val="120"/>
          <w:divBdr>
            <w:top w:val="single" w:sz="6" w:space="0" w:color="auto"/>
            <w:left w:val="single" w:sz="24" w:space="0" w:color="auto"/>
            <w:bottom w:val="single" w:sz="6" w:space="0" w:color="auto"/>
            <w:right w:val="single" w:sz="6" w:space="0" w:color="auto"/>
          </w:divBdr>
          <w:divsChild>
            <w:div w:id="1262685019">
              <w:marLeft w:val="0"/>
              <w:marRight w:val="0"/>
              <w:marTop w:val="120"/>
              <w:marBottom w:val="120"/>
              <w:divBdr>
                <w:top w:val="none" w:sz="0" w:space="0" w:color="auto"/>
                <w:left w:val="none" w:sz="0" w:space="0" w:color="auto"/>
                <w:bottom w:val="none" w:sz="0" w:space="0" w:color="auto"/>
                <w:right w:val="none" w:sz="0" w:space="0" w:color="auto"/>
              </w:divBdr>
            </w:div>
          </w:divsChild>
        </w:div>
        <w:div w:id="720397584">
          <w:marLeft w:val="0"/>
          <w:marRight w:val="0"/>
          <w:marTop w:val="120"/>
          <w:marBottom w:val="0"/>
          <w:divBdr>
            <w:top w:val="single" w:sz="6" w:space="0" w:color="D5DDC6"/>
            <w:left w:val="single" w:sz="6" w:space="4" w:color="D5DDC6"/>
            <w:bottom w:val="single" w:sz="6" w:space="0" w:color="D5DDC6"/>
            <w:right w:val="single" w:sz="6" w:space="0" w:color="D5DDC6"/>
          </w:divBdr>
        </w:div>
        <w:div w:id="292518506">
          <w:marLeft w:val="0"/>
          <w:marRight w:val="0"/>
          <w:marTop w:val="0"/>
          <w:marBottom w:val="120"/>
          <w:divBdr>
            <w:top w:val="single" w:sz="6" w:space="0" w:color="auto"/>
            <w:left w:val="single" w:sz="24" w:space="0" w:color="auto"/>
            <w:bottom w:val="single" w:sz="6" w:space="0" w:color="auto"/>
            <w:right w:val="single" w:sz="6" w:space="0" w:color="auto"/>
          </w:divBdr>
          <w:divsChild>
            <w:div w:id="2115394196">
              <w:marLeft w:val="0"/>
              <w:marRight w:val="0"/>
              <w:marTop w:val="120"/>
              <w:marBottom w:val="120"/>
              <w:divBdr>
                <w:top w:val="none" w:sz="0" w:space="0" w:color="auto"/>
                <w:left w:val="none" w:sz="0" w:space="0" w:color="auto"/>
                <w:bottom w:val="none" w:sz="0" w:space="0" w:color="auto"/>
                <w:right w:val="none" w:sz="0" w:space="0" w:color="auto"/>
              </w:divBdr>
            </w:div>
          </w:divsChild>
        </w:div>
        <w:div w:id="17390907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1688228">
      <w:bodyDiv w:val="1"/>
      <w:marLeft w:val="0"/>
      <w:marRight w:val="0"/>
      <w:marTop w:val="0"/>
      <w:marBottom w:val="0"/>
      <w:divBdr>
        <w:top w:val="none" w:sz="0" w:space="0" w:color="auto"/>
        <w:left w:val="none" w:sz="0" w:space="0" w:color="auto"/>
        <w:bottom w:val="none" w:sz="0" w:space="0" w:color="auto"/>
        <w:right w:val="none" w:sz="0" w:space="0" w:color="auto"/>
      </w:divBdr>
      <w:divsChild>
        <w:div w:id="17622195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6525">
      <w:bodyDiv w:val="1"/>
      <w:marLeft w:val="0"/>
      <w:marRight w:val="0"/>
      <w:marTop w:val="0"/>
      <w:marBottom w:val="0"/>
      <w:divBdr>
        <w:top w:val="none" w:sz="0" w:space="0" w:color="auto"/>
        <w:left w:val="none" w:sz="0" w:space="0" w:color="auto"/>
        <w:bottom w:val="none" w:sz="0" w:space="0" w:color="auto"/>
        <w:right w:val="none" w:sz="0" w:space="0" w:color="auto"/>
      </w:divBdr>
    </w:div>
    <w:div w:id="1656686517">
      <w:bodyDiv w:val="1"/>
      <w:marLeft w:val="0"/>
      <w:marRight w:val="0"/>
      <w:marTop w:val="0"/>
      <w:marBottom w:val="0"/>
      <w:divBdr>
        <w:top w:val="none" w:sz="0" w:space="0" w:color="auto"/>
        <w:left w:val="none" w:sz="0" w:space="0" w:color="auto"/>
        <w:bottom w:val="none" w:sz="0" w:space="0" w:color="auto"/>
        <w:right w:val="none" w:sz="0" w:space="0" w:color="auto"/>
      </w:divBdr>
    </w:div>
    <w:div w:id="1675959690">
      <w:bodyDiv w:val="1"/>
      <w:marLeft w:val="0"/>
      <w:marRight w:val="0"/>
      <w:marTop w:val="0"/>
      <w:marBottom w:val="0"/>
      <w:divBdr>
        <w:top w:val="none" w:sz="0" w:space="0" w:color="auto"/>
        <w:left w:val="none" w:sz="0" w:space="0" w:color="auto"/>
        <w:bottom w:val="none" w:sz="0" w:space="0" w:color="auto"/>
        <w:right w:val="none" w:sz="0" w:space="0" w:color="auto"/>
      </w:divBdr>
    </w:div>
    <w:div w:id="1759935698">
      <w:bodyDiv w:val="1"/>
      <w:marLeft w:val="0"/>
      <w:marRight w:val="0"/>
      <w:marTop w:val="0"/>
      <w:marBottom w:val="0"/>
      <w:divBdr>
        <w:top w:val="none" w:sz="0" w:space="0" w:color="auto"/>
        <w:left w:val="none" w:sz="0" w:space="0" w:color="auto"/>
        <w:bottom w:val="none" w:sz="0" w:space="0" w:color="auto"/>
        <w:right w:val="none" w:sz="0" w:space="0" w:color="auto"/>
      </w:divBdr>
      <w:divsChild>
        <w:div w:id="677267514">
          <w:marLeft w:val="0"/>
          <w:marRight w:val="0"/>
          <w:marTop w:val="0"/>
          <w:marBottom w:val="480"/>
          <w:divBdr>
            <w:top w:val="none" w:sz="0" w:space="0" w:color="auto"/>
            <w:left w:val="none" w:sz="0" w:space="0" w:color="auto"/>
            <w:bottom w:val="none" w:sz="0" w:space="0" w:color="auto"/>
            <w:right w:val="none" w:sz="0" w:space="0" w:color="auto"/>
          </w:divBdr>
          <w:divsChild>
            <w:div w:id="1463425695">
              <w:marLeft w:val="0"/>
              <w:marRight w:val="0"/>
              <w:marTop w:val="0"/>
              <w:marBottom w:val="0"/>
              <w:divBdr>
                <w:top w:val="none" w:sz="0" w:space="0" w:color="auto"/>
                <w:left w:val="none" w:sz="0" w:space="0" w:color="auto"/>
                <w:bottom w:val="none" w:sz="0" w:space="0" w:color="auto"/>
                <w:right w:val="none" w:sz="0" w:space="0" w:color="auto"/>
              </w:divBdr>
              <w:divsChild>
                <w:div w:id="1015886193">
                  <w:marLeft w:val="0"/>
                  <w:marRight w:val="0"/>
                  <w:marTop w:val="0"/>
                  <w:marBottom w:val="0"/>
                  <w:divBdr>
                    <w:top w:val="none" w:sz="0" w:space="0" w:color="auto"/>
                    <w:left w:val="none" w:sz="0" w:space="0" w:color="auto"/>
                    <w:bottom w:val="none" w:sz="0" w:space="0" w:color="auto"/>
                    <w:right w:val="none" w:sz="0" w:space="0" w:color="auto"/>
                  </w:divBdr>
                </w:div>
              </w:divsChild>
            </w:div>
            <w:div w:id="1424034721">
              <w:marLeft w:val="0"/>
              <w:marRight w:val="0"/>
              <w:marTop w:val="0"/>
              <w:marBottom w:val="0"/>
              <w:divBdr>
                <w:top w:val="none" w:sz="0" w:space="0" w:color="auto"/>
                <w:left w:val="none" w:sz="0" w:space="0" w:color="auto"/>
                <w:bottom w:val="none" w:sz="0" w:space="0" w:color="auto"/>
                <w:right w:val="none" w:sz="0" w:space="0" w:color="auto"/>
              </w:divBdr>
            </w:div>
          </w:divsChild>
        </w:div>
        <w:div w:id="1389718573">
          <w:marLeft w:val="0"/>
          <w:marRight w:val="0"/>
          <w:marTop w:val="0"/>
          <w:marBottom w:val="480"/>
          <w:divBdr>
            <w:top w:val="none" w:sz="0" w:space="0" w:color="auto"/>
            <w:left w:val="none" w:sz="0" w:space="0" w:color="auto"/>
            <w:bottom w:val="none" w:sz="0" w:space="0" w:color="auto"/>
            <w:right w:val="none" w:sz="0" w:space="0" w:color="auto"/>
          </w:divBdr>
          <w:divsChild>
            <w:div w:id="705106213">
              <w:marLeft w:val="0"/>
              <w:marRight w:val="0"/>
              <w:marTop w:val="0"/>
              <w:marBottom w:val="0"/>
              <w:divBdr>
                <w:top w:val="none" w:sz="0" w:space="0" w:color="auto"/>
                <w:left w:val="none" w:sz="0" w:space="0" w:color="auto"/>
                <w:bottom w:val="none" w:sz="0" w:space="0" w:color="auto"/>
                <w:right w:val="none" w:sz="0" w:space="0" w:color="auto"/>
              </w:divBdr>
              <w:divsChild>
                <w:div w:id="1875340290">
                  <w:marLeft w:val="0"/>
                  <w:marRight w:val="0"/>
                  <w:marTop w:val="0"/>
                  <w:marBottom w:val="0"/>
                  <w:divBdr>
                    <w:top w:val="none" w:sz="0" w:space="0" w:color="auto"/>
                    <w:left w:val="none" w:sz="0" w:space="0" w:color="auto"/>
                    <w:bottom w:val="none" w:sz="0" w:space="0" w:color="auto"/>
                    <w:right w:val="none" w:sz="0" w:space="0" w:color="auto"/>
                  </w:divBdr>
                </w:div>
              </w:divsChild>
            </w:div>
            <w:div w:id="912468640">
              <w:marLeft w:val="0"/>
              <w:marRight w:val="0"/>
              <w:marTop w:val="0"/>
              <w:marBottom w:val="0"/>
              <w:divBdr>
                <w:top w:val="none" w:sz="0" w:space="0" w:color="auto"/>
                <w:left w:val="none" w:sz="0" w:space="0" w:color="auto"/>
                <w:bottom w:val="none" w:sz="0" w:space="0" w:color="auto"/>
                <w:right w:val="none" w:sz="0" w:space="0" w:color="auto"/>
              </w:divBdr>
            </w:div>
          </w:divsChild>
        </w:div>
        <w:div w:id="235096230">
          <w:marLeft w:val="0"/>
          <w:marRight w:val="0"/>
          <w:marTop w:val="0"/>
          <w:marBottom w:val="480"/>
          <w:divBdr>
            <w:top w:val="none" w:sz="0" w:space="0" w:color="auto"/>
            <w:left w:val="none" w:sz="0" w:space="0" w:color="auto"/>
            <w:bottom w:val="none" w:sz="0" w:space="0" w:color="auto"/>
            <w:right w:val="none" w:sz="0" w:space="0" w:color="auto"/>
          </w:divBdr>
          <w:divsChild>
            <w:div w:id="1577281014">
              <w:marLeft w:val="0"/>
              <w:marRight w:val="0"/>
              <w:marTop w:val="0"/>
              <w:marBottom w:val="0"/>
              <w:divBdr>
                <w:top w:val="none" w:sz="0" w:space="0" w:color="auto"/>
                <w:left w:val="none" w:sz="0" w:space="0" w:color="auto"/>
                <w:bottom w:val="none" w:sz="0" w:space="0" w:color="auto"/>
                <w:right w:val="none" w:sz="0" w:space="0" w:color="auto"/>
              </w:divBdr>
              <w:divsChild>
                <w:div w:id="710573374">
                  <w:marLeft w:val="0"/>
                  <w:marRight w:val="0"/>
                  <w:marTop w:val="0"/>
                  <w:marBottom w:val="0"/>
                  <w:divBdr>
                    <w:top w:val="none" w:sz="0" w:space="0" w:color="auto"/>
                    <w:left w:val="none" w:sz="0" w:space="0" w:color="auto"/>
                    <w:bottom w:val="none" w:sz="0" w:space="0" w:color="auto"/>
                    <w:right w:val="none" w:sz="0" w:space="0" w:color="auto"/>
                  </w:divBdr>
                </w:div>
              </w:divsChild>
            </w:div>
            <w:div w:id="928806931">
              <w:marLeft w:val="0"/>
              <w:marRight w:val="0"/>
              <w:marTop w:val="0"/>
              <w:marBottom w:val="0"/>
              <w:divBdr>
                <w:top w:val="none" w:sz="0" w:space="0" w:color="auto"/>
                <w:left w:val="none" w:sz="0" w:space="0" w:color="auto"/>
                <w:bottom w:val="none" w:sz="0" w:space="0" w:color="auto"/>
                <w:right w:val="none" w:sz="0" w:space="0" w:color="auto"/>
              </w:divBdr>
            </w:div>
          </w:divsChild>
        </w:div>
        <w:div w:id="279338298">
          <w:marLeft w:val="0"/>
          <w:marRight w:val="0"/>
          <w:marTop w:val="0"/>
          <w:marBottom w:val="480"/>
          <w:divBdr>
            <w:top w:val="none" w:sz="0" w:space="0" w:color="auto"/>
            <w:left w:val="none" w:sz="0" w:space="0" w:color="auto"/>
            <w:bottom w:val="none" w:sz="0" w:space="0" w:color="auto"/>
            <w:right w:val="none" w:sz="0" w:space="0" w:color="auto"/>
          </w:divBdr>
          <w:divsChild>
            <w:div w:id="33586080">
              <w:marLeft w:val="0"/>
              <w:marRight w:val="0"/>
              <w:marTop w:val="0"/>
              <w:marBottom w:val="0"/>
              <w:divBdr>
                <w:top w:val="none" w:sz="0" w:space="0" w:color="auto"/>
                <w:left w:val="none" w:sz="0" w:space="0" w:color="auto"/>
                <w:bottom w:val="none" w:sz="0" w:space="0" w:color="auto"/>
                <w:right w:val="none" w:sz="0" w:space="0" w:color="auto"/>
              </w:divBdr>
              <w:divsChild>
                <w:div w:id="429619629">
                  <w:marLeft w:val="0"/>
                  <w:marRight w:val="0"/>
                  <w:marTop w:val="0"/>
                  <w:marBottom w:val="0"/>
                  <w:divBdr>
                    <w:top w:val="none" w:sz="0" w:space="0" w:color="auto"/>
                    <w:left w:val="none" w:sz="0" w:space="0" w:color="auto"/>
                    <w:bottom w:val="none" w:sz="0" w:space="0" w:color="auto"/>
                    <w:right w:val="none" w:sz="0" w:space="0" w:color="auto"/>
                  </w:divBdr>
                </w:div>
              </w:divsChild>
            </w:div>
            <w:div w:id="15314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591">
      <w:bodyDiv w:val="1"/>
      <w:marLeft w:val="0"/>
      <w:marRight w:val="0"/>
      <w:marTop w:val="0"/>
      <w:marBottom w:val="0"/>
      <w:divBdr>
        <w:top w:val="none" w:sz="0" w:space="0" w:color="auto"/>
        <w:left w:val="none" w:sz="0" w:space="0" w:color="auto"/>
        <w:bottom w:val="none" w:sz="0" w:space="0" w:color="auto"/>
        <w:right w:val="none" w:sz="0" w:space="0" w:color="auto"/>
      </w:divBdr>
      <w:divsChild>
        <w:div w:id="1664772967">
          <w:marLeft w:val="0"/>
          <w:marRight w:val="0"/>
          <w:marTop w:val="0"/>
          <w:marBottom w:val="120"/>
          <w:divBdr>
            <w:top w:val="single" w:sz="6" w:space="0" w:color="auto"/>
            <w:left w:val="single" w:sz="24" w:space="0" w:color="auto"/>
            <w:bottom w:val="single" w:sz="6" w:space="0" w:color="auto"/>
            <w:right w:val="single" w:sz="6" w:space="0" w:color="auto"/>
          </w:divBdr>
          <w:divsChild>
            <w:div w:id="2121416027">
              <w:marLeft w:val="0"/>
              <w:marRight w:val="0"/>
              <w:marTop w:val="120"/>
              <w:marBottom w:val="120"/>
              <w:divBdr>
                <w:top w:val="none" w:sz="0" w:space="0" w:color="auto"/>
                <w:left w:val="none" w:sz="0" w:space="0" w:color="auto"/>
                <w:bottom w:val="none" w:sz="0" w:space="0" w:color="auto"/>
                <w:right w:val="none" w:sz="0" w:space="0" w:color="auto"/>
              </w:divBdr>
            </w:div>
          </w:divsChild>
        </w:div>
        <w:div w:id="17307647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8225492">
      <w:bodyDiv w:val="1"/>
      <w:marLeft w:val="0"/>
      <w:marRight w:val="0"/>
      <w:marTop w:val="0"/>
      <w:marBottom w:val="0"/>
      <w:divBdr>
        <w:top w:val="none" w:sz="0" w:space="0" w:color="auto"/>
        <w:left w:val="none" w:sz="0" w:space="0" w:color="auto"/>
        <w:bottom w:val="none" w:sz="0" w:space="0" w:color="auto"/>
        <w:right w:val="none" w:sz="0" w:space="0" w:color="auto"/>
      </w:divBdr>
    </w:div>
    <w:div w:id="1869249773">
      <w:bodyDiv w:val="1"/>
      <w:marLeft w:val="0"/>
      <w:marRight w:val="0"/>
      <w:marTop w:val="0"/>
      <w:marBottom w:val="0"/>
      <w:divBdr>
        <w:top w:val="none" w:sz="0" w:space="0" w:color="auto"/>
        <w:left w:val="none" w:sz="0" w:space="0" w:color="auto"/>
        <w:bottom w:val="none" w:sz="0" w:space="0" w:color="auto"/>
        <w:right w:val="none" w:sz="0" w:space="0" w:color="auto"/>
      </w:divBdr>
    </w:div>
    <w:div w:id="1933200963">
      <w:bodyDiv w:val="1"/>
      <w:marLeft w:val="0"/>
      <w:marRight w:val="0"/>
      <w:marTop w:val="0"/>
      <w:marBottom w:val="0"/>
      <w:divBdr>
        <w:top w:val="none" w:sz="0" w:space="0" w:color="auto"/>
        <w:left w:val="none" w:sz="0" w:space="0" w:color="auto"/>
        <w:bottom w:val="none" w:sz="0" w:space="0" w:color="auto"/>
        <w:right w:val="none" w:sz="0" w:space="0" w:color="auto"/>
      </w:divBdr>
    </w:div>
    <w:div w:id="1955290021">
      <w:bodyDiv w:val="1"/>
      <w:marLeft w:val="0"/>
      <w:marRight w:val="0"/>
      <w:marTop w:val="0"/>
      <w:marBottom w:val="0"/>
      <w:divBdr>
        <w:top w:val="none" w:sz="0" w:space="0" w:color="auto"/>
        <w:left w:val="none" w:sz="0" w:space="0" w:color="auto"/>
        <w:bottom w:val="none" w:sz="0" w:space="0" w:color="auto"/>
        <w:right w:val="none" w:sz="0" w:space="0" w:color="auto"/>
      </w:divBdr>
      <w:divsChild>
        <w:div w:id="255986468">
          <w:marLeft w:val="0"/>
          <w:marRight w:val="0"/>
          <w:marTop w:val="150"/>
          <w:marBottom w:val="150"/>
          <w:divBdr>
            <w:top w:val="none" w:sz="0" w:space="0" w:color="auto"/>
            <w:left w:val="none" w:sz="0" w:space="0" w:color="auto"/>
            <w:bottom w:val="none" w:sz="0" w:space="0" w:color="auto"/>
            <w:right w:val="none" w:sz="0" w:space="0" w:color="auto"/>
          </w:divBdr>
          <w:divsChild>
            <w:div w:id="1253706336">
              <w:marLeft w:val="0"/>
              <w:marRight w:val="0"/>
              <w:marTop w:val="100"/>
              <w:marBottom w:val="100"/>
              <w:divBdr>
                <w:top w:val="none" w:sz="0" w:space="0" w:color="auto"/>
                <w:left w:val="none" w:sz="0" w:space="0" w:color="auto"/>
                <w:bottom w:val="none" w:sz="0" w:space="0" w:color="auto"/>
                <w:right w:val="none" w:sz="0" w:space="0" w:color="auto"/>
              </w:divBdr>
              <w:divsChild>
                <w:div w:id="4880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2209">
      <w:bodyDiv w:val="1"/>
      <w:marLeft w:val="0"/>
      <w:marRight w:val="0"/>
      <w:marTop w:val="0"/>
      <w:marBottom w:val="0"/>
      <w:divBdr>
        <w:top w:val="none" w:sz="0" w:space="0" w:color="auto"/>
        <w:left w:val="none" w:sz="0" w:space="0" w:color="auto"/>
        <w:bottom w:val="none" w:sz="0" w:space="0" w:color="auto"/>
        <w:right w:val="none" w:sz="0" w:space="0" w:color="auto"/>
      </w:divBdr>
      <w:divsChild>
        <w:div w:id="929387825">
          <w:marLeft w:val="0"/>
          <w:marRight w:val="0"/>
          <w:marTop w:val="0"/>
          <w:marBottom w:val="120"/>
          <w:divBdr>
            <w:top w:val="single" w:sz="6" w:space="0" w:color="auto"/>
            <w:left w:val="single" w:sz="24" w:space="0" w:color="auto"/>
            <w:bottom w:val="single" w:sz="6" w:space="0" w:color="auto"/>
            <w:right w:val="single" w:sz="6" w:space="0" w:color="auto"/>
          </w:divBdr>
          <w:divsChild>
            <w:div w:id="794831086">
              <w:marLeft w:val="0"/>
              <w:marRight w:val="0"/>
              <w:marTop w:val="120"/>
              <w:marBottom w:val="120"/>
              <w:divBdr>
                <w:top w:val="none" w:sz="0" w:space="0" w:color="auto"/>
                <w:left w:val="none" w:sz="0" w:space="0" w:color="auto"/>
                <w:bottom w:val="none" w:sz="0" w:space="0" w:color="auto"/>
                <w:right w:val="none" w:sz="0" w:space="0" w:color="auto"/>
              </w:divBdr>
              <w:divsChild>
                <w:div w:id="355624114">
                  <w:marLeft w:val="0"/>
                  <w:marRight w:val="0"/>
                  <w:marTop w:val="0"/>
                  <w:marBottom w:val="0"/>
                  <w:divBdr>
                    <w:top w:val="none" w:sz="0" w:space="0" w:color="auto"/>
                    <w:left w:val="none" w:sz="0" w:space="0" w:color="auto"/>
                    <w:bottom w:val="none" w:sz="0" w:space="0" w:color="auto"/>
                    <w:right w:val="none" w:sz="0" w:space="0" w:color="auto"/>
                  </w:divBdr>
                  <w:divsChild>
                    <w:div w:id="1241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8741">
          <w:marLeft w:val="0"/>
          <w:marRight w:val="0"/>
          <w:marTop w:val="0"/>
          <w:marBottom w:val="120"/>
          <w:divBdr>
            <w:top w:val="single" w:sz="6" w:space="0" w:color="auto"/>
            <w:left w:val="single" w:sz="24" w:space="0" w:color="auto"/>
            <w:bottom w:val="single" w:sz="6" w:space="0" w:color="auto"/>
            <w:right w:val="single" w:sz="6" w:space="0" w:color="auto"/>
          </w:divBdr>
          <w:divsChild>
            <w:div w:id="1336952800">
              <w:marLeft w:val="0"/>
              <w:marRight w:val="0"/>
              <w:marTop w:val="120"/>
              <w:marBottom w:val="120"/>
              <w:divBdr>
                <w:top w:val="none" w:sz="0" w:space="0" w:color="auto"/>
                <w:left w:val="none" w:sz="0" w:space="0" w:color="auto"/>
                <w:bottom w:val="none" w:sz="0" w:space="0" w:color="auto"/>
                <w:right w:val="none" w:sz="0" w:space="0" w:color="auto"/>
              </w:divBdr>
              <w:divsChild>
                <w:div w:id="1888757937">
                  <w:marLeft w:val="0"/>
                  <w:marRight w:val="0"/>
                  <w:marTop w:val="0"/>
                  <w:marBottom w:val="0"/>
                  <w:divBdr>
                    <w:top w:val="none" w:sz="0" w:space="0" w:color="auto"/>
                    <w:left w:val="none" w:sz="0" w:space="0" w:color="auto"/>
                    <w:bottom w:val="none" w:sz="0" w:space="0" w:color="auto"/>
                    <w:right w:val="none" w:sz="0" w:space="0" w:color="auto"/>
                  </w:divBdr>
                  <w:divsChild>
                    <w:div w:id="17845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608">
          <w:marLeft w:val="0"/>
          <w:marRight w:val="0"/>
          <w:marTop w:val="120"/>
          <w:marBottom w:val="0"/>
          <w:divBdr>
            <w:top w:val="single" w:sz="6" w:space="0" w:color="D5DDC6"/>
            <w:left w:val="single" w:sz="6" w:space="4" w:color="D5DDC6"/>
            <w:bottom w:val="single" w:sz="6" w:space="0" w:color="D5DDC6"/>
            <w:right w:val="single" w:sz="6" w:space="0" w:color="D5DDC6"/>
          </w:divBdr>
        </w:div>
        <w:div w:id="382487387">
          <w:marLeft w:val="0"/>
          <w:marRight w:val="0"/>
          <w:marTop w:val="0"/>
          <w:marBottom w:val="120"/>
          <w:divBdr>
            <w:top w:val="single" w:sz="6" w:space="0" w:color="auto"/>
            <w:left w:val="single" w:sz="24" w:space="0" w:color="auto"/>
            <w:bottom w:val="single" w:sz="6" w:space="0" w:color="auto"/>
            <w:right w:val="single" w:sz="6" w:space="0" w:color="auto"/>
          </w:divBdr>
          <w:divsChild>
            <w:div w:id="604196013">
              <w:marLeft w:val="0"/>
              <w:marRight w:val="0"/>
              <w:marTop w:val="120"/>
              <w:marBottom w:val="120"/>
              <w:divBdr>
                <w:top w:val="none" w:sz="0" w:space="0" w:color="auto"/>
                <w:left w:val="none" w:sz="0" w:space="0" w:color="auto"/>
                <w:bottom w:val="none" w:sz="0" w:space="0" w:color="auto"/>
                <w:right w:val="none" w:sz="0" w:space="0" w:color="auto"/>
              </w:divBdr>
              <w:divsChild>
                <w:div w:id="2046522525">
                  <w:marLeft w:val="0"/>
                  <w:marRight w:val="0"/>
                  <w:marTop w:val="0"/>
                  <w:marBottom w:val="0"/>
                  <w:divBdr>
                    <w:top w:val="none" w:sz="0" w:space="0" w:color="auto"/>
                    <w:left w:val="none" w:sz="0" w:space="0" w:color="auto"/>
                    <w:bottom w:val="none" w:sz="0" w:space="0" w:color="auto"/>
                    <w:right w:val="none" w:sz="0" w:space="0" w:color="auto"/>
                  </w:divBdr>
                  <w:divsChild>
                    <w:div w:id="14218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29583">
      <w:bodyDiv w:val="1"/>
      <w:marLeft w:val="0"/>
      <w:marRight w:val="0"/>
      <w:marTop w:val="0"/>
      <w:marBottom w:val="0"/>
      <w:divBdr>
        <w:top w:val="none" w:sz="0" w:space="0" w:color="auto"/>
        <w:left w:val="none" w:sz="0" w:space="0" w:color="auto"/>
        <w:bottom w:val="none" w:sz="0" w:space="0" w:color="auto"/>
        <w:right w:val="none" w:sz="0" w:space="0" w:color="auto"/>
      </w:divBdr>
    </w:div>
    <w:div w:id="1989161647">
      <w:bodyDiv w:val="1"/>
      <w:marLeft w:val="0"/>
      <w:marRight w:val="0"/>
      <w:marTop w:val="0"/>
      <w:marBottom w:val="0"/>
      <w:divBdr>
        <w:top w:val="none" w:sz="0" w:space="0" w:color="auto"/>
        <w:left w:val="none" w:sz="0" w:space="0" w:color="auto"/>
        <w:bottom w:val="none" w:sz="0" w:space="0" w:color="auto"/>
        <w:right w:val="none" w:sz="0" w:space="0" w:color="auto"/>
      </w:divBdr>
    </w:div>
    <w:div w:id="2019693612">
      <w:bodyDiv w:val="1"/>
      <w:marLeft w:val="0"/>
      <w:marRight w:val="0"/>
      <w:marTop w:val="0"/>
      <w:marBottom w:val="0"/>
      <w:divBdr>
        <w:top w:val="none" w:sz="0" w:space="0" w:color="auto"/>
        <w:left w:val="none" w:sz="0" w:space="0" w:color="auto"/>
        <w:bottom w:val="none" w:sz="0" w:space="0" w:color="auto"/>
        <w:right w:val="none" w:sz="0" w:space="0" w:color="auto"/>
      </w:divBdr>
    </w:div>
    <w:div w:id="2029788759">
      <w:bodyDiv w:val="1"/>
      <w:marLeft w:val="0"/>
      <w:marRight w:val="0"/>
      <w:marTop w:val="0"/>
      <w:marBottom w:val="0"/>
      <w:divBdr>
        <w:top w:val="none" w:sz="0" w:space="0" w:color="auto"/>
        <w:left w:val="none" w:sz="0" w:space="0" w:color="auto"/>
        <w:bottom w:val="none" w:sz="0" w:space="0" w:color="auto"/>
        <w:right w:val="none" w:sz="0" w:space="0" w:color="auto"/>
      </w:divBdr>
      <w:divsChild>
        <w:div w:id="718632404">
          <w:marLeft w:val="0"/>
          <w:marRight w:val="0"/>
          <w:marTop w:val="150"/>
          <w:marBottom w:val="150"/>
          <w:divBdr>
            <w:top w:val="none" w:sz="0" w:space="0" w:color="auto"/>
            <w:left w:val="none" w:sz="0" w:space="0" w:color="auto"/>
            <w:bottom w:val="none" w:sz="0" w:space="0" w:color="auto"/>
            <w:right w:val="none" w:sz="0" w:space="0" w:color="auto"/>
          </w:divBdr>
          <w:divsChild>
            <w:div w:id="1967927177">
              <w:marLeft w:val="0"/>
              <w:marRight w:val="0"/>
              <w:marTop w:val="100"/>
              <w:marBottom w:val="100"/>
              <w:divBdr>
                <w:top w:val="none" w:sz="0" w:space="0" w:color="auto"/>
                <w:left w:val="none" w:sz="0" w:space="0" w:color="auto"/>
                <w:bottom w:val="none" w:sz="0" w:space="0" w:color="auto"/>
                <w:right w:val="none" w:sz="0" w:space="0" w:color="auto"/>
              </w:divBdr>
              <w:divsChild>
                <w:div w:id="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5815">
      <w:bodyDiv w:val="1"/>
      <w:marLeft w:val="0"/>
      <w:marRight w:val="0"/>
      <w:marTop w:val="0"/>
      <w:marBottom w:val="0"/>
      <w:divBdr>
        <w:top w:val="none" w:sz="0" w:space="0" w:color="auto"/>
        <w:left w:val="none" w:sz="0" w:space="0" w:color="auto"/>
        <w:bottom w:val="none" w:sz="0" w:space="0" w:color="auto"/>
        <w:right w:val="none" w:sz="0" w:space="0" w:color="auto"/>
      </w:divBdr>
      <w:divsChild>
        <w:div w:id="2127457971">
          <w:marLeft w:val="0"/>
          <w:marRight w:val="0"/>
          <w:marTop w:val="0"/>
          <w:marBottom w:val="480"/>
          <w:divBdr>
            <w:top w:val="none" w:sz="0" w:space="0" w:color="auto"/>
            <w:left w:val="none" w:sz="0" w:space="0" w:color="auto"/>
            <w:bottom w:val="none" w:sz="0" w:space="0" w:color="auto"/>
            <w:right w:val="none" w:sz="0" w:space="0" w:color="auto"/>
          </w:divBdr>
          <w:divsChild>
            <w:div w:id="1877814140">
              <w:marLeft w:val="0"/>
              <w:marRight w:val="0"/>
              <w:marTop w:val="0"/>
              <w:marBottom w:val="0"/>
              <w:divBdr>
                <w:top w:val="none" w:sz="0" w:space="0" w:color="auto"/>
                <w:left w:val="none" w:sz="0" w:space="0" w:color="auto"/>
                <w:bottom w:val="none" w:sz="0" w:space="0" w:color="auto"/>
                <w:right w:val="none" w:sz="0" w:space="0" w:color="auto"/>
              </w:divBdr>
              <w:divsChild>
                <w:div w:id="81531765">
                  <w:marLeft w:val="0"/>
                  <w:marRight w:val="0"/>
                  <w:marTop w:val="0"/>
                  <w:marBottom w:val="0"/>
                  <w:divBdr>
                    <w:top w:val="none" w:sz="0" w:space="0" w:color="auto"/>
                    <w:left w:val="none" w:sz="0" w:space="0" w:color="auto"/>
                    <w:bottom w:val="none" w:sz="0" w:space="0" w:color="auto"/>
                    <w:right w:val="none" w:sz="0" w:space="0" w:color="auto"/>
                  </w:divBdr>
                </w:div>
              </w:divsChild>
            </w:div>
            <w:div w:id="9466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0598">
      <w:bodyDiv w:val="1"/>
      <w:marLeft w:val="0"/>
      <w:marRight w:val="0"/>
      <w:marTop w:val="0"/>
      <w:marBottom w:val="0"/>
      <w:divBdr>
        <w:top w:val="none" w:sz="0" w:space="0" w:color="auto"/>
        <w:left w:val="none" w:sz="0" w:space="0" w:color="auto"/>
        <w:bottom w:val="none" w:sz="0" w:space="0" w:color="auto"/>
        <w:right w:val="none" w:sz="0" w:space="0" w:color="auto"/>
      </w:divBdr>
      <w:divsChild>
        <w:div w:id="75054337">
          <w:marLeft w:val="0"/>
          <w:marRight w:val="0"/>
          <w:marTop w:val="0"/>
          <w:marBottom w:val="480"/>
          <w:divBdr>
            <w:top w:val="none" w:sz="0" w:space="0" w:color="auto"/>
            <w:left w:val="none" w:sz="0" w:space="0" w:color="auto"/>
            <w:bottom w:val="none" w:sz="0" w:space="0" w:color="auto"/>
            <w:right w:val="none" w:sz="0" w:space="0" w:color="auto"/>
          </w:divBdr>
          <w:divsChild>
            <w:div w:id="143011193">
              <w:marLeft w:val="0"/>
              <w:marRight w:val="0"/>
              <w:marTop w:val="0"/>
              <w:marBottom w:val="0"/>
              <w:divBdr>
                <w:top w:val="none" w:sz="0" w:space="0" w:color="auto"/>
                <w:left w:val="none" w:sz="0" w:space="0" w:color="auto"/>
                <w:bottom w:val="none" w:sz="0" w:space="0" w:color="auto"/>
                <w:right w:val="none" w:sz="0" w:space="0" w:color="auto"/>
              </w:divBdr>
              <w:divsChild>
                <w:div w:id="1924099700">
                  <w:marLeft w:val="0"/>
                  <w:marRight w:val="0"/>
                  <w:marTop w:val="0"/>
                  <w:marBottom w:val="0"/>
                  <w:divBdr>
                    <w:top w:val="none" w:sz="0" w:space="0" w:color="auto"/>
                    <w:left w:val="none" w:sz="0" w:space="0" w:color="auto"/>
                    <w:bottom w:val="none" w:sz="0" w:space="0" w:color="auto"/>
                    <w:right w:val="none" w:sz="0" w:space="0" w:color="auto"/>
                  </w:divBdr>
                </w:div>
              </w:divsChild>
            </w:div>
            <w:div w:id="31079271">
              <w:marLeft w:val="0"/>
              <w:marRight w:val="0"/>
              <w:marTop w:val="0"/>
              <w:marBottom w:val="0"/>
              <w:divBdr>
                <w:top w:val="none" w:sz="0" w:space="0" w:color="auto"/>
                <w:left w:val="none" w:sz="0" w:space="0" w:color="auto"/>
                <w:bottom w:val="none" w:sz="0" w:space="0" w:color="auto"/>
                <w:right w:val="none" w:sz="0" w:space="0" w:color="auto"/>
              </w:divBdr>
            </w:div>
          </w:divsChild>
        </w:div>
        <w:div w:id="245576371">
          <w:marLeft w:val="0"/>
          <w:marRight w:val="0"/>
          <w:marTop w:val="0"/>
          <w:marBottom w:val="480"/>
          <w:divBdr>
            <w:top w:val="none" w:sz="0" w:space="0" w:color="auto"/>
            <w:left w:val="none" w:sz="0" w:space="0" w:color="auto"/>
            <w:bottom w:val="none" w:sz="0" w:space="0" w:color="auto"/>
            <w:right w:val="none" w:sz="0" w:space="0" w:color="auto"/>
          </w:divBdr>
          <w:divsChild>
            <w:div w:id="1492062797">
              <w:marLeft w:val="0"/>
              <w:marRight w:val="0"/>
              <w:marTop w:val="0"/>
              <w:marBottom w:val="0"/>
              <w:divBdr>
                <w:top w:val="none" w:sz="0" w:space="0" w:color="auto"/>
                <w:left w:val="none" w:sz="0" w:space="0" w:color="auto"/>
                <w:bottom w:val="none" w:sz="0" w:space="0" w:color="auto"/>
                <w:right w:val="none" w:sz="0" w:space="0" w:color="auto"/>
              </w:divBdr>
              <w:divsChild>
                <w:div w:id="2048602728">
                  <w:marLeft w:val="0"/>
                  <w:marRight w:val="0"/>
                  <w:marTop w:val="0"/>
                  <w:marBottom w:val="0"/>
                  <w:divBdr>
                    <w:top w:val="none" w:sz="0" w:space="0" w:color="auto"/>
                    <w:left w:val="none" w:sz="0" w:space="0" w:color="auto"/>
                    <w:bottom w:val="none" w:sz="0" w:space="0" w:color="auto"/>
                    <w:right w:val="none" w:sz="0" w:space="0" w:color="auto"/>
                  </w:divBdr>
                </w:div>
              </w:divsChild>
            </w:div>
            <w:div w:id="375666582">
              <w:marLeft w:val="0"/>
              <w:marRight w:val="0"/>
              <w:marTop w:val="0"/>
              <w:marBottom w:val="0"/>
              <w:divBdr>
                <w:top w:val="none" w:sz="0" w:space="0" w:color="auto"/>
                <w:left w:val="none" w:sz="0" w:space="0" w:color="auto"/>
                <w:bottom w:val="none" w:sz="0" w:space="0" w:color="auto"/>
                <w:right w:val="none" w:sz="0" w:space="0" w:color="auto"/>
              </w:divBdr>
            </w:div>
          </w:divsChild>
        </w:div>
        <w:div w:id="823355427">
          <w:marLeft w:val="0"/>
          <w:marRight w:val="0"/>
          <w:marTop w:val="0"/>
          <w:marBottom w:val="480"/>
          <w:divBdr>
            <w:top w:val="none" w:sz="0" w:space="0" w:color="auto"/>
            <w:left w:val="none" w:sz="0" w:space="0" w:color="auto"/>
            <w:bottom w:val="none" w:sz="0" w:space="0" w:color="auto"/>
            <w:right w:val="none" w:sz="0" w:space="0" w:color="auto"/>
          </w:divBdr>
          <w:divsChild>
            <w:div w:id="1183518614">
              <w:marLeft w:val="0"/>
              <w:marRight w:val="0"/>
              <w:marTop w:val="0"/>
              <w:marBottom w:val="0"/>
              <w:divBdr>
                <w:top w:val="none" w:sz="0" w:space="0" w:color="auto"/>
                <w:left w:val="none" w:sz="0" w:space="0" w:color="auto"/>
                <w:bottom w:val="none" w:sz="0" w:space="0" w:color="auto"/>
                <w:right w:val="none" w:sz="0" w:space="0" w:color="auto"/>
              </w:divBdr>
              <w:divsChild>
                <w:div w:id="1111703645">
                  <w:marLeft w:val="0"/>
                  <w:marRight w:val="0"/>
                  <w:marTop w:val="0"/>
                  <w:marBottom w:val="0"/>
                  <w:divBdr>
                    <w:top w:val="none" w:sz="0" w:space="0" w:color="auto"/>
                    <w:left w:val="none" w:sz="0" w:space="0" w:color="auto"/>
                    <w:bottom w:val="none" w:sz="0" w:space="0" w:color="auto"/>
                    <w:right w:val="none" w:sz="0" w:space="0" w:color="auto"/>
                  </w:divBdr>
                </w:div>
              </w:divsChild>
            </w:div>
            <w:div w:id="130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141">
      <w:bodyDiv w:val="1"/>
      <w:marLeft w:val="0"/>
      <w:marRight w:val="0"/>
      <w:marTop w:val="0"/>
      <w:marBottom w:val="0"/>
      <w:divBdr>
        <w:top w:val="none" w:sz="0" w:space="0" w:color="auto"/>
        <w:left w:val="none" w:sz="0" w:space="0" w:color="auto"/>
        <w:bottom w:val="none" w:sz="0" w:space="0" w:color="auto"/>
        <w:right w:val="none" w:sz="0" w:space="0" w:color="auto"/>
      </w:divBdr>
      <w:divsChild>
        <w:div w:id="1956986038">
          <w:marLeft w:val="-300"/>
          <w:marRight w:val="-300"/>
          <w:marTop w:val="360"/>
          <w:marBottom w:val="360"/>
          <w:divBdr>
            <w:top w:val="none" w:sz="0" w:space="0" w:color="auto"/>
            <w:left w:val="none" w:sz="0" w:space="0" w:color="auto"/>
            <w:bottom w:val="none" w:sz="0" w:space="0" w:color="auto"/>
            <w:right w:val="none" w:sz="0" w:space="0" w:color="auto"/>
          </w:divBdr>
          <w:divsChild>
            <w:div w:id="1492793976">
              <w:marLeft w:val="0"/>
              <w:marRight w:val="0"/>
              <w:marTop w:val="240"/>
              <w:marBottom w:val="0"/>
              <w:divBdr>
                <w:top w:val="none" w:sz="0" w:space="0" w:color="auto"/>
                <w:left w:val="none" w:sz="0" w:space="0" w:color="auto"/>
                <w:bottom w:val="none" w:sz="0" w:space="0" w:color="auto"/>
                <w:right w:val="none" w:sz="0" w:space="0" w:color="auto"/>
              </w:divBdr>
            </w:div>
            <w:div w:id="921255940">
              <w:marLeft w:val="0"/>
              <w:marRight w:val="0"/>
              <w:marTop w:val="240"/>
              <w:marBottom w:val="0"/>
              <w:divBdr>
                <w:top w:val="none" w:sz="0" w:space="0" w:color="auto"/>
                <w:left w:val="none" w:sz="0" w:space="0" w:color="auto"/>
                <w:bottom w:val="none" w:sz="0" w:space="0" w:color="auto"/>
                <w:right w:val="none" w:sz="0" w:space="0" w:color="auto"/>
              </w:divBdr>
            </w:div>
          </w:divsChild>
        </w:div>
        <w:div w:id="873808950">
          <w:marLeft w:val="-300"/>
          <w:marRight w:val="-300"/>
          <w:marTop w:val="360"/>
          <w:marBottom w:val="360"/>
          <w:divBdr>
            <w:top w:val="none" w:sz="0" w:space="0" w:color="auto"/>
            <w:left w:val="none" w:sz="0" w:space="0" w:color="auto"/>
            <w:bottom w:val="none" w:sz="0" w:space="0" w:color="auto"/>
            <w:right w:val="none" w:sz="0" w:space="0" w:color="auto"/>
          </w:divBdr>
        </w:div>
        <w:div w:id="1518153933">
          <w:marLeft w:val="-480"/>
          <w:marRight w:val="-480"/>
          <w:marTop w:val="360"/>
          <w:marBottom w:val="360"/>
          <w:divBdr>
            <w:top w:val="none" w:sz="0" w:space="0" w:color="auto"/>
            <w:left w:val="none" w:sz="0" w:space="0" w:color="auto"/>
            <w:bottom w:val="none" w:sz="0" w:space="0" w:color="auto"/>
            <w:right w:val="none" w:sz="0" w:space="0" w:color="auto"/>
          </w:divBdr>
        </w:div>
        <w:div w:id="940644390">
          <w:marLeft w:val="-300"/>
          <w:marRight w:val="-300"/>
          <w:marTop w:val="360"/>
          <w:marBottom w:val="360"/>
          <w:divBdr>
            <w:top w:val="none" w:sz="0" w:space="0" w:color="auto"/>
            <w:left w:val="none" w:sz="0" w:space="0" w:color="auto"/>
            <w:bottom w:val="none" w:sz="0" w:space="0" w:color="auto"/>
            <w:right w:val="none" w:sz="0" w:space="0" w:color="auto"/>
          </w:divBdr>
        </w:div>
      </w:divsChild>
    </w:div>
    <w:div w:id="2140107046">
      <w:bodyDiv w:val="1"/>
      <w:marLeft w:val="0"/>
      <w:marRight w:val="0"/>
      <w:marTop w:val="0"/>
      <w:marBottom w:val="0"/>
      <w:divBdr>
        <w:top w:val="none" w:sz="0" w:space="0" w:color="auto"/>
        <w:left w:val="none" w:sz="0" w:space="0" w:color="auto"/>
        <w:bottom w:val="none" w:sz="0" w:space="0" w:color="auto"/>
        <w:right w:val="none" w:sz="0" w:space="0" w:color="auto"/>
      </w:divBdr>
      <w:divsChild>
        <w:div w:id="1525825957">
          <w:marLeft w:val="0"/>
          <w:marRight w:val="0"/>
          <w:marTop w:val="150"/>
          <w:marBottom w:val="150"/>
          <w:divBdr>
            <w:top w:val="none" w:sz="0" w:space="0" w:color="auto"/>
            <w:left w:val="none" w:sz="0" w:space="0" w:color="auto"/>
            <w:bottom w:val="none" w:sz="0" w:space="0" w:color="auto"/>
            <w:right w:val="none" w:sz="0" w:space="0" w:color="auto"/>
          </w:divBdr>
          <w:divsChild>
            <w:div w:id="1453087873">
              <w:marLeft w:val="0"/>
              <w:marRight w:val="0"/>
              <w:marTop w:val="100"/>
              <w:marBottom w:val="100"/>
              <w:divBdr>
                <w:top w:val="none" w:sz="0" w:space="0" w:color="auto"/>
                <w:left w:val="none" w:sz="0" w:space="0" w:color="auto"/>
                <w:bottom w:val="none" w:sz="0" w:space="0" w:color="auto"/>
                <w:right w:val="none" w:sz="0" w:space="0" w:color="auto"/>
              </w:divBdr>
              <w:divsChild>
                <w:div w:id="40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0149">
          <w:marLeft w:val="0"/>
          <w:marRight w:val="0"/>
          <w:marTop w:val="0"/>
          <w:marBottom w:val="120"/>
          <w:divBdr>
            <w:top w:val="single" w:sz="6" w:space="0" w:color="auto"/>
            <w:left w:val="single" w:sz="24" w:space="0" w:color="auto"/>
            <w:bottom w:val="single" w:sz="6" w:space="0" w:color="auto"/>
            <w:right w:val="single" w:sz="6" w:space="0" w:color="auto"/>
          </w:divBdr>
          <w:divsChild>
            <w:div w:id="935479995">
              <w:marLeft w:val="0"/>
              <w:marRight w:val="0"/>
              <w:marTop w:val="120"/>
              <w:marBottom w:val="120"/>
              <w:divBdr>
                <w:top w:val="none" w:sz="0" w:space="0" w:color="auto"/>
                <w:left w:val="none" w:sz="0" w:space="0" w:color="auto"/>
                <w:bottom w:val="none" w:sz="0" w:space="0" w:color="auto"/>
                <w:right w:val="none" w:sz="0" w:space="0" w:color="auto"/>
              </w:divBdr>
            </w:div>
          </w:divsChild>
        </w:div>
        <w:div w:id="1771655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gramiz.com/java-programming/online-compiler" TargetMode="External"/><Relationship Id="rId21" Type="http://schemas.openxmlformats.org/officeDocument/2006/relationships/image" Target="media/image2.png"/><Relationship Id="rId42" Type="http://schemas.openxmlformats.org/officeDocument/2006/relationships/hyperlink" Target="https://www.programiz.com/java-programming/online-compiler" TargetMode="External"/><Relationship Id="rId63" Type="http://schemas.openxmlformats.org/officeDocument/2006/relationships/hyperlink" Target="https://www.programiz.com/java-programming/online-compiler" TargetMode="External"/><Relationship Id="rId84" Type="http://schemas.openxmlformats.org/officeDocument/2006/relationships/image" Target="media/image20.png"/><Relationship Id="rId16" Type="http://schemas.openxmlformats.org/officeDocument/2006/relationships/hyperlink" Target="https://www.javatpoint.com/object-and-class-in-java" TargetMode="External"/><Relationship Id="rId107" Type="http://schemas.openxmlformats.org/officeDocument/2006/relationships/hyperlink" Target="https://www.javatpoint.com/java-constructor" TargetMode="External"/><Relationship Id="rId11" Type="http://schemas.openxmlformats.org/officeDocument/2006/relationships/hyperlink" Target="https://www.javatpoint.com/ejb-tutorial" TargetMode="External"/><Relationship Id="rId32" Type="http://schemas.openxmlformats.org/officeDocument/2006/relationships/image" Target="media/image10.jpeg"/><Relationship Id="rId37" Type="http://schemas.openxmlformats.org/officeDocument/2006/relationships/image" Target="media/image13.png"/><Relationship Id="rId53" Type="http://schemas.openxmlformats.org/officeDocument/2006/relationships/hyperlink" Target="https://www.programiz.com/java-programming/access-modifiers" TargetMode="External"/><Relationship Id="rId58" Type="http://schemas.openxmlformats.org/officeDocument/2006/relationships/image" Target="media/image15.png"/><Relationship Id="rId74" Type="http://schemas.openxmlformats.org/officeDocument/2006/relationships/image" Target="media/image17.png"/><Relationship Id="rId79" Type="http://schemas.openxmlformats.org/officeDocument/2006/relationships/hyperlink" Target="https://www.javatpoint.com/java-for-loop" TargetMode="External"/><Relationship Id="rId102" Type="http://schemas.openxmlformats.org/officeDocument/2006/relationships/image" Target="media/image23.png"/><Relationship Id="rId123" Type="http://schemas.openxmlformats.org/officeDocument/2006/relationships/image" Target="media/image26.png"/><Relationship Id="rId128" Type="http://schemas.openxmlformats.org/officeDocument/2006/relationships/image" Target="media/image29.jpeg"/><Relationship Id="rId5" Type="http://schemas.openxmlformats.org/officeDocument/2006/relationships/hyperlink" Target="https://www.javatpoint.com/servlet-tutorial" TargetMode="External"/><Relationship Id="rId90" Type="http://schemas.openxmlformats.org/officeDocument/2006/relationships/hyperlink" Target="https://www.geeksforgeeks.org/encapsulation-in-java/" TargetMode="External"/><Relationship Id="rId95" Type="http://schemas.openxmlformats.org/officeDocument/2006/relationships/hyperlink" Target="https://www.javatpoint.com/inheritance-in-java" TargetMode="External"/><Relationship Id="rId22" Type="http://schemas.openxmlformats.org/officeDocument/2006/relationships/hyperlink" Target="https://www.javatpoint.com/c-programming-language-tutorial" TargetMode="External"/><Relationship Id="rId27" Type="http://schemas.openxmlformats.org/officeDocument/2006/relationships/image" Target="media/image6.jpeg"/><Relationship Id="rId43" Type="http://schemas.openxmlformats.org/officeDocument/2006/relationships/hyperlink" Target="https://www.programiz.com/java-programming/online-compiler" TargetMode="External"/><Relationship Id="rId48" Type="http://schemas.openxmlformats.org/officeDocument/2006/relationships/hyperlink" Target="http://stackoverflow.com/questions/801117/whats-the-difference-between-a-single-precision-and-double-precision-floating-p" TargetMode="External"/><Relationship Id="rId64" Type="http://schemas.openxmlformats.org/officeDocument/2006/relationships/hyperlink" Target="https://www.programiz.com/java-programming/examples/private-constructor-implementation" TargetMode="External"/><Relationship Id="rId69" Type="http://schemas.openxmlformats.org/officeDocument/2006/relationships/hyperlink" Target="https://www.programiz.com/java-programming/online-compiler" TargetMode="External"/><Relationship Id="rId113" Type="http://schemas.openxmlformats.org/officeDocument/2006/relationships/hyperlink" Target="https://www.javatpoint.com/opr/test.jsp?filename=Bike12" TargetMode="External"/><Relationship Id="rId118" Type="http://schemas.openxmlformats.org/officeDocument/2006/relationships/hyperlink" Target="https://www.programiz.com/java-programming/online-compiler" TargetMode="External"/><Relationship Id="rId134" Type="http://schemas.openxmlformats.org/officeDocument/2006/relationships/fontTable" Target="fontTable.xml"/><Relationship Id="rId80" Type="http://schemas.openxmlformats.org/officeDocument/2006/relationships/hyperlink" Target="https://www.javatpoint.com/c-programming-language-tutorial" TargetMode="External"/><Relationship Id="rId85" Type="http://schemas.openxmlformats.org/officeDocument/2006/relationships/hyperlink" Target="https://www.javatpoint.com/java-do-while-loop"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inheritance-in-java" TargetMode="External"/><Relationship Id="rId33" Type="http://schemas.openxmlformats.org/officeDocument/2006/relationships/image" Target="media/image11.jpeg"/><Relationship Id="rId38" Type="http://schemas.openxmlformats.org/officeDocument/2006/relationships/hyperlink" Target="https://www.javatpoint.com/object-and-class-in-java" TargetMode="External"/><Relationship Id="rId59" Type="http://schemas.openxmlformats.org/officeDocument/2006/relationships/hyperlink" Target="https://www.programiz.com/java-programming/online-compiler" TargetMode="External"/><Relationship Id="rId103" Type="http://schemas.openxmlformats.org/officeDocument/2006/relationships/image" Target="media/image24.jpeg"/><Relationship Id="rId108" Type="http://schemas.openxmlformats.org/officeDocument/2006/relationships/image" Target="media/image25.jpeg"/><Relationship Id="rId124" Type="http://schemas.openxmlformats.org/officeDocument/2006/relationships/hyperlink" Target="https://www.programiz.com/java-programming/online-compiler" TargetMode="External"/><Relationship Id="rId129" Type="http://schemas.openxmlformats.org/officeDocument/2006/relationships/image" Target="media/image30.jpeg"/><Relationship Id="rId54" Type="http://schemas.openxmlformats.org/officeDocument/2006/relationships/hyperlink" Target="https://docs.oracle.com/javase/8/docs/api/java/lang/Math.html" TargetMode="External"/><Relationship Id="rId70" Type="http://schemas.openxmlformats.org/officeDocument/2006/relationships/hyperlink" Target="https://www.programiz.com/java-programming/online-compiler" TargetMode="External"/><Relationship Id="rId75" Type="http://schemas.openxmlformats.org/officeDocument/2006/relationships/hyperlink" Target="https://www.javatpoint.com/opr/test.jsp?filename=TestStaticVariable1" TargetMode="External"/><Relationship Id="rId91" Type="http://schemas.openxmlformats.org/officeDocument/2006/relationships/hyperlink" Target="https://www.geeksforgeeks.org/inheritance-in-java/" TargetMode="External"/><Relationship Id="rId96"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jsp-tutorial" TargetMode="External"/><Relationship Id="rId23" Type="http://schemas.openxmlformats.org/officeDocument/2006/relationships/hyperlink" Target="https://www.javatpoint.com/cpp-tutorial" TargetMode="External"/><Relationship Id="rId28" Type="http://schemas.openxmlformats.org/officeDocument/2006/relationships/hyperlink" Target="https://www.eclipse.org/downloads/" TargetMode="External"/><Relationship Id="rId49" Type="http://schemas.openxmlformats.org/officeDocument/2006/relationships/hyperlink" Target="https://www.programiz.com/java-programming/online-compiler" TargetMode="External"/><Relationship Id="rId114" Type="http://schemas.openxmlformats.org/officeDocument/2006/relationships/hyperlink" Target="https://www.programiz.com/java-programming/online-compiler" TargetMode="External"/><Relationship Id="rId119" Type="http://schemas.openxmlformats.org/officeDocument/2006/relationships/hyperlink" Target="https://www.programiz.com/java-programming/method-overriding" TargetMode="External"/><Relationship Id="rId44" Type="http://schemas.openxmlformats.org/officeDocument/2006/relationships/hyperlink" Target="http://stackoverflow.com/questions/25556017/how-to-use-the-unsigned-integer-in-java-8" TargetMode="External"/><Relationship Id="rId60" Type="http://schemas.openxmlformats.org/officeDocument/2006/relationships/hyperlink" Target="https://www.programiz.com/java-programming/online-compiler" TargetMode="External"/><Relationship Id="rId65" Type="http://schemas.openxmlformats.org/officeDocument/2006/relationships/hyperlink" Target="https://www.programiz.com/java-programming/online-compiler" TargetMode="External"/><Relationship Id="rId81" Type="http://schemas.openxmlformats.org/officeDocument/2006/relationships/hyperlink" Target="https://www.javatpoint.com/cpp-tutorial" TargetMode="External"/><Relationship Id="rId86" Type="http://schemas.openxmlformats.org/officeDocument/2006/relationships/image" Target="media/image21.png"/><Relationship Id="rId130" Type="http://schemas.openxmlformats.org/officeDocument/2006/relationships/image" Target="media/image31.jpeg"/><Relationship Id="rId135" Type="http://schemas.openxmlformats.org/officeDocument/2006/relationships/theme" Target="theme/theme1.xml"/><Relationship Id="rId13" Type="http://schemas.openxmlformats.org/officeDocument/2006/relationships/hyperlink" Target="https://campaign.adpushup.com/get-started/?utm_source=banner&amp;utm_campaign=growth_hack" TargetMode="External"/><Relationship Id="rId18" Type="http://schemas.openxmlformats.org/officeDocument/2006/relationships/hyperlink" Target="https://www.javatpoint.com/runtime-polymorphism-in-java" TargetMode="External"/><Relationship Id="rId39" Type="http://schemas.openxmlformats.org/officeDocument/2006/relationships/hyperlink" Target="https://www.javatpoint.com/interface-in-java" TargetMode="External"/><Relationship Id="rId109" Type="http://schemas.openxmlformats.org/officeDocument/2006/relationships/hyperlink" Target="https://www.javatpoint.com/opr/test.jsp?filename=Honda4" TargetMode="External"/><Relationship Id="rId34" Type="http://schemas.openxmlformats.org/officeDocument/2006/relationships/hyperlink" Target="https://www.javatpoint.com/opr/test.jsp?filename=Simple" TargetMode="External"/><Relationship Id="rId50" Type="http://schemas.openxmlformats.org/officeDocument/2006/relationships/hyperlink" Target="https://www.programiz.com/java-programming/online-compiler" TargetMode="External"/><Relationship Id="rId55" Type="http://schemas.openxmlformats.org/officeDocument/2006/relationships/image" Target="media/image14.png"/><Relationship Id="rId76" Type="http://schemas.openxmlformats.org/officeDocument/2006/relationships/image" Target="media/image18.jpeg"/><Relationship Id="rId97" Type="http://schemas.openxmlformats.org/officeDocument/2006/relationships/hyperlink" Target="https://www.javatpoint.com/object-and-class-in-java" TargetMode="External"/><Relationship Id="rId104" Type="http://schemas.openxmlformats.org/officeDocument/2006/relationships/hyperlink" Target="https://www.javatpoint.com/opr/test.jsp?filename=C" TargetMode="External"/><Relationship Id="rId120" Type="http://schemas.openxmlformats.org/officeDocument/2006/relationships/hyperlink" Target="https://www.programiz.com/java-programming/method-overloading" TargetMode="External"/><Relationship Id="rId125" Type="http://schemas.openxmlformats.org/officeDocument/2006/relationships/hyperlink" Target="https://www.programiz.com/java-programming/online-compiler" TargetMode="External"/><Relationship Id="rId7" Type="http://schemas.openxmlformats.org/officeDocument/2006/relationships/hyperlink" Target="https://www.javatpoint.com/struts-2-tutorial" TargetMode="External"/><Relationship Id="rId71" Type="http://schemas.openxmlformats.org/officeDocument/2006/relationships/hyperlink" Target="https://www.programiz.com/java-programming/method-overloading" TargetMode="External"/><Relationship Id="rId92" Type="http://schemas.openxmlformats.org/officeDocument/2006/relationships/hyperlink" Target="https://www.geeksforgeeks.org/polymorphism-in-java/" TargetMode="External"/><Relationship Id="rId2" Type="http://schemas.openxmlformats.org/officeDocument/2006/relationships/styles" Target="styles.xml"/><Relationship Id="rId29" Type="http://schemas.openxmlformats.org/officeDocument/2006/relationships/image" Target="media/image7.jpeg"/><Relationship Id="rId24" Type="http://schemas.openxmlformats.org/officeDocument/2006/relationships/image" Target="media/image3.png"/><Relationship Id="rId40" Type="http://schemas.openxmlformats.org/officeDocument/2006/relationships/hyperlink" Target="https://www.javatpoint.com/array-in-java" TargetMode="External"/><Relationship Id="rId45" Type="http://schemas.openxmlformats.org/officeDocument/2006/relationships/hyperlink" Target="https://www.programiz.com/java-programming/online-compiler" TargetMode="External"/><Relationship Id="rId66" Type="http://schemas.openxmlformats.org/officeDocument/2006/relationships/hyperlink" Target="https://www.programiz.com/java-programming/access-modifiers" TargetMode="External"/><Relationship Id="rId87" Type="http://schemas.openxmlformats.org/officeDocument/2006/relationships/hyperlink" Target="https://www.javatpoint.com/java-break" TargetMode="External"/><Relationship Id="rId110" Type="http://schemas.openxmlformats.org/officeDocument/2006/relationships/hyperlink" Target="https://www.javatpoint.com/opr/test.jsp?filename=TestAbstraction1" TargetMode="External"/><Relationship Id="rId115" Type="http://schemas.openxmlformats.org/officeDocument/2006/relationships/hyperlink" Target="https://www.programiz.com/java-programming/online-compiler" TargetMode="External"/><Relationship Id="rId131" Type="http://schemas.openxmlformats.org/officeDocument/2006/relationships/image" Target="media/image32.jpeg"/><Relationship Id="rId61" Type="http://schemas.openxmlformats.org/officeDocument/2006/relationships/hyperlink" Target="https://www.programiz.com/java-programming/library" TargetMode="External"/><Relationship Id="rId82" Type="http://schemas.openxmlformats.org/officeDocument/2006/relationships/image" Target="media/image19.png"/><Relationship Id="rId19" Type="http://schemas.openxmlformats.org/officeDocument/2006/relationships/hyperlink" Target="https://www.javatpoint.com/abstract-class-in-java" TargetMode="External"/><Relationship Id="rId14" Type="http://schemas.openxmlformats.org/officeDocument/2006/relationships/image" Target="media/image1.png"/><Relationship Id="rId30" Type="http://schemas.openxmlformats.org/officeDocument/2006/relationships/image" Target="media/image8.jpeg"/><Relationship Id="rId35" Type="http://schemas.openxmlformats.org/officeDocument/2006/relationships/hyperlink" Target="https://www.javatpoint.com/command-line-argument" TargetMode="External"/><Relationship Id="rId56" Type="http://schemas.openxmlformats.org/officeDocument/2006/relationships/hyperlink" Target="https://www.programiz.com/java-programming/online-compiler" TargetMode="External"/><Relationship Id="rId77" Type="http://schemas.openxmlformats.org/officeDocument/2006/relationships/hyperlink" Target="https://www.javatpoint.com/java-if-else" TargetMode="External"/><Relationship Id="rId100" Type="http://schemas.openxmlformats.org/officeDocument/2006/relationships/image" Target="media/image22.jpeg"/><Relationship Id="rId105" Type="http://schemas.openxmlformats.org/officeDocument/2006/relationships/hyperlink" Target="https://www.javatpoint.com/java-tutorial" TargetMode="External"/><Relationship Id="rId126" Type="http://schemas.openxmlformats.org/officeDocument/2006/relationships/image" Target="media/image27.png"/><Relationship Id="rId8" Type="http://schemas.openxmlformats.org/officeDocument/2006/relationships/hyperlink" Target="https://www.javatpoint.com/spring-tutorial" TargetMode="External"/><Relationship Id="rId51" Type="http://schemas.openxmlformats.org/officeDocument/2006/relationships/hyperlink" Target="https://www.programiz.com/java-programming/online-compiler" TargetMode="External"/><Relationship Id="rId72" Type="http://schemas.openxmlformats.org/officeDocument/2006/relationships/hyperlink" Target="https://www.programiz.com/java-programming/online-compiler" TargetMode="External"/><Relationship Id="rId93" Type="http://schemas.openxmlformats.org/officeDocument/2006/relationships/hyperlink" Target="https://www.javatpoint.com/inheritance-in-java" TargetMode="External"/><Relationship Id="rId98" Type="http://schemas.openxmlformats.org/officeDocument/2006/relationships/hyperlink" Target="https://www.javatpoint.com/method-overriding-in-java" TargetMode="External"/><Relationship Id="rId121" Type="http://schemas.openxmlformats.org/officeDocument/2006/relationships/hyperlink" Target="https://www.programiz.com/java-programming/inheritance"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s://www.programiz.com/java-programming/online-compiler" TargetMode="External"/><Relationship Id="rId67" Type="http://schemas.openxmlformats.org/officeDocument/2006/relationships/hyperlink" Target="https://www.programiz.com/java-programming/online-compiler" TargetMode="External"/><Relationship Id="rId116" Type="http://schemas.openxmlformats.org/officeDocument/2006/relationships/hyperlink" Target="https://www.programiz.com/java-programming/online-compiler" TargetMode="External"/><Relationship Id="rId20" Type="http://schemas.openxmlformats.org/officeDocument/2006/relationships/hyperlink" Target="https://www.javatpoint.com/encapsulation" TargetMode="External"/><Relationship Id="rId41" Type="http://schemas.openxmlformats.org/officeDocument/2006/relationships/hyperlink" Target="https://www.programiz.com/java-programming/online-compiler" TargetMode="External"/><Relationship Id="rId62" Type="http://schemas.openxmlformats.org/officeDocument/2006/relationships/hyperlink" Target="https://www.programiz.com/java-programming/online-compiler" TargetMode="External"/><Relationship Id="rId83" Type="http://schemas.openxmlformats.org/officeDocument/2006/relationships/hyperlink" Target="https://www.javatpoint.com/java-while-loop" TargetMode="External"/><Relationship Id="rId88" Type="http://schemas.openxmlformats.org/officeDocument/2006/relationships/hyperlink" Target="https://www.javatpoint.com/java-continue" TargetMode="External"/><Relationship Id="rId111" Type="http://schemas.openxmlformats.org/officeDocument/2006/relationships/hyperlink" Target="https://www.javatpoint.com/opr/test.jsp?filename=TestBank" TargetMode="External"/><Relationship Id="rId132" Type="http://schemas.openxmlformats.org/officeDocument/2006/relationships/image" Target="media/image33.jpeg"/><Relationship Id="rId15" Type="http://schemas.openxmlformats.org/officeDocument/2006/relationships/hyperlink" Target="https://www.javatpoint.com/object-and-class-in-java" TargetMode="External"/><Relationship Id="rId36" Type="http://schemas.openxmlformats.org/officeDocument/2006/relationships/image" Target="media/image12.png"/><Relationship Id="rId57" Type="http://schemas.openxmlformats.org/officeDocument/2006/relationships/hyperlink" Target="https://www.programiz.com/java-programming/online-compiler" TargetMode="External"/><Relationship Id="rId106" Type="http://schemas.openxmlformats.org/officeDocument/2006/relationships/hyperlink" Target="https://www.javatpoint.com/object-and-class-in-java" TargetMode="External"/><Relationship Id="rId127" Type="http://schemas.openxmlformats.org/officeDocument/2006/relationships/image" Target="media/image28.png"/><Relationship Id="rId10" Type="http://schemas.openxmlformats.org/officeDocument/2006/relationships/hyperlink" Target="https://www.javatpoint.com/jsf-tutorial" TargetMode="External"/><Relationship Id="rId31" Type="http://schemas.openxmlformats.org/officeDocument/2006/relationships/image" Target="media/image9.jpeg"/><Relationship Id="rId52" Type="http://schemas.openxmlformats.org/officeDocument/2006/relationships/hyperlink" Target="https://www.programiz.com/java-programming/keywords-identifiers" TargetMode="External"/><Relationship Id="rId73" Type="http://schemas.openxmlformats.org/officeDocument/2006/relationships/hyperlink" Target="https://www.javatpoint.com/java-tutorial" TargetMode="External"/><Relationship Id="rId78" Type="http://schemas.openxmlformats.org/officeDocument/2006/relationships/hyperlink" Target="https://www.javatpoint.com/java-switch" TargetMode="External"/><Relationship Id="rId94" Type="http://schemas.openxmlformats.org/officeDocument/2006/relationships/hyperlink" Target="https://www.javatpoint.com/inheritance-in-java" TargetMode="External"/><Relationship Id="rId99" Type="http://schemas.openxmlformats.org/officeDocument/2006/relationships/hyperlink" Target="https://www.javatpoint.com/runtime-polymorphism-in-java" TargetMode="External"/><Relationship Id="rId101" Type="http://schemas.openxmlformats.org/officeDocument/2006/relationships/hyperlink" Target="https://www.javatpoint.com/opr/test.jsp?filename=Programmer" TargetMode="External"/><Relationship Id="rId122" Type="http://schemas.openxmlformats.org/officeDocument/2006/relationships/hyperlink" Target="https://www.programiz.com/java-programming/online-compiler" TargetMode="Externa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26" Type="http://schemas.openxmlformats.org/officeDocument/2006/relationships/image" Target="media/image5.png"/><Relationship Id="rId47" Type="http://schemas.openxmlformats.org/officeDocument/2006/relationships/hyperlink" Target="https://www.programiz.com/java-programming/online-compiler" TargetMode="External"/><Relationship Id="rId68" Type="http://schemas.openxmlformats.org/officeDocument/2006/relationships/image" Target="media/image16.png"/><Relationship Id="rId89" Type="http://schemas.openxmlformats.org/officeDocument/2006/relationships/hyperlink" Target="https://www.geeksforgeeks.org/abstraction-in-java-2/" TargetMode="External"/><Relationship Id="rId112" Type="http://schemas.openxmlformats.org/officeDocument/2006/relationships/hyperlink" Target="https://www.javatpoint.com/opr/test.jsp?filename=TestAbstraction2" TargetMode="External"/><Relationship Id="rId133" Type="http://schemas.openxmlformats.org/officeDocument/2006/relationships/hyperlink" Target="https://beginnersbook.com/2013/05/java-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15033</Words>
  <Characters>85694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Pidathala</dc:creator>
  <cp:keywords/>
  <dc:description/>
  <cp:lastModifiedBy>Ravindra Pidathala</cp:lastModifiedBy>
  <cp:revision>19</cp:revision>
  <dcterms:created xsi:type="dcterms:W3CDTF">2022-09-22T06:38:00Z</dcterms:created>
  <dcterms:modified xsi:type="dcterms:W3CDTF">2022-09-27T09:23:00Z</dcterms:modified>
</cp:coreProperties>
</file>