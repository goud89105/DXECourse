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664" w:rsidRPr="00486664" w:rsidRDefault="00486664" w:rsidP="004866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J</w:t>
      </w:r>
      <w:r w:rsidRPr="00486664">
        <w:rPr>
          <w:rFonts w:ascii="Helvetica" w:eastAsia="Times New Roman" w:hAnsi="Helvetica" w:cs="Helvetica"/>
          <w:color w:val="610B38"/>
          <w:kern w:val="36"/>
          <w:sz w:val="44"/>
          <w:szCs w:val="44"/>
          <w:lang w:eastAsia="en-IN"/>
        </w:rPr>
        <w:t>avaScript Example</w:t>
      </w:r>
    </w:p>
    <w:p w:rsidR="00486664" w:rsidRPr="00486664" w:rsidRDefault="00486664" w:rsidP="00486664">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history="1">
        <w:r w:rsidRPr="00486664">
          <w:rPr>
            <w:rFonts w:ascii="Times New Roman" w:eastAsia="Times New Roman" w:hAnsi="Times New Roman" w:cs="Times New Roman"/>
            <w:color w:val="008000"/>
            <w:sz w:val="23"/>
            <w:szCs w:val="23"/>
            <w:u w:val="single"/>
            <w:lang w:eastAsia="en-IN"/>
          </w:rPr>
          <w:t>JavaScript Example</w:t>
        </w:r>
      </w:hyperlink>
    </w:p>
    <w:p w:rsidR="00486664" w:rsidRPr="00486664" w:rsidRDefault="00486664" w:rsidP="00486664">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history="1">
        <w:r w:rsidRPr="00486664">
          <w:rPr>
            <w:rFonts w:ascii="Times New Roman" w:eastAsia="Times New Roman" w:hAnsi="Times New Roman" w:cs="Times New Roman"/>
            <w:color w:val="008000"/>
            <w:sz w:val="23"/>
            <w:szCs w:val="23"/>
            <w:u w:val="single"/>
            <w:lang w:eastAsia="en-IN"/>
          </w:rPr>
          <w:t>Within body tag</w:t>
        </w:r>
      </w:hyperlink>
    </w:p>
    <w:p w:rsidR="00486664" w:rsidRPr="00486664" w:rsidRDefault="00486664" w:rsidP="00486664">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history="1">
        <w:r w:rsidRPr="00486664">
          <w:rPr>
            <w:rFonts w:ascii="Times New Roman" w:eastAsia="Times New Roman" w:hAnsi="Times New Roman" w:cs="Times New Roman"/>
            <w:color w:val="008000"/>
            <w:sz w:val="23"/>
            <w:szCs w:val="23"/>
            <w:u w:val="single"/>
            <w:lang w:eastAsia="en-IN"/>
          </w:rPr>
          <w:t>Within head tag</w:t>
        </w:r>
      </w:hyperlink>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86664">
        <w:rPr>
          <w:rFonts w:ascii="Segoe UI" w:eastAsia="Times New Roman" w:hAnsi="Segoe UI" w:cs="Segoe UI"/>
          <w:color w:val="333333"/>
          <w:sz w:val="24"/>
          <w:szCs w:val="24"/>
          <w:lang w:eastAsia="en-IN"/>
        </w:rPr>
        <w:t>Javascript</w:t>
      </w:r>
      <w:proofErr w:type="spellEnd"/>
      <w:r w:rsidRPr="00486664">
        <w:rPr>
          <w:rFonts w:ascii="Segoe UI" w:eastAsia="Times New Roman" w:hAnsi="Segoe UI" w:cs="Segoe UI"/>
          <w:color w:val="333333"/>
          <w:sz w:val="24"/>
          <w:szCs w:val="24"/>
          <w:lang w:eastAsia="en-IN"/>
        </w:rPr>
        <w:t xml:space="preserve"> example is easy to code. JavaScript provides 3 places to put the JavaScript code: within body tag, within head tag and external JavaScript file.</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Let’s create the first JavaScript example.</w:t>
      </w:r>
    </w:p>
    <w:p w:rsidR="00486664" w:rsidRPr="00486664" w:rsidRDefault="00486664" w:rsidP="004866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"text/</w:t>
      </w:r>
      <w:proofErr w:type="spellStart"/>
      <w:r w:rsidRPr="00486664">
        <w:rPr>
          <w:rFonts w:ascii="Segoe UI" w:eastAsia="Times New Roman" w:hAnsi="Segoe UI" w:cs="Segoe UI"/>
          <w:color w:val="0000FF"/>
          <w:sz w:val="24"/>
          <w:szCs w:val="24"/>
          <w:bdr w:val="none" w:sz="0" w:space="0" w:color="auto" w:frame="1"/>
          <w:lang w:eastAsia="en-IN"/>
        </w:rPr>
        <w:t>javascript</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b/>
          <w:bCs/>
          <w:color w:val="006699"/>
          <w:sz w:val="24"/>
          <w:szCs w:val="24"/>
          <w:bdr w:val="none" w:sz="0" w:space="0" w:color="auto" w:frame="1"/>
          <w:lang w:eastAsia="en-IN"/>
        </w:rPr>
        <w: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document.write("JavaScript is a simple language for javatpoint learners");  </w:t>
      </w:r>
    </w:p>
    <w:p w:rsidR="00486664" w:rsidRPr="00486664" w:rsidRDefault="00486664" w:rsidP="00486664">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spacing w:after="0" w:line="240" w:lineRule="auto"/>
        <w:rPr>
          <w:rFonts w:ascii="Times New Roman" w:eastAsia="Times New Roman" w:hAnsi="Times New Roman" w:cs="Times New Roman"/>
          <w:sz w:val="24"/>
          <w:szCs w:val="24"/>
          <w:lang w:eastAsia="en-IN"/>
        </w:rPr>
      </w:pPr>
      <w:hyperlink r:id="rId9" w:tgtFrame="_blank" w:history="1">
        <w:r w:rsidRPr="00486664">
          <w:rPr>
            <w:rFonts w:ascii="Verdana" w:eastAsia="Times New Roman" w:hAnsi="Verdana" w:cs="Segoe UI"/>
            <w:b/>
            <w:bCs/>
            <w:color w:val="FFFFFF"/>
            <w:sz w:val="20"/>
            <w:szCs w:val="20"/>
            <w:u w:val="single"/>
            <w:shd w:val="clear" w:color="auto" w:fill="4CAF50"/>
            <w:lang w:eastAsia="en-IN"/>
          </w:rPr>
          <w:t xml:space="preserve">Test it </w:t>
        </w:r>
        <w:proofErr w:type="gramStart"/>
        <w:r w:rsidRPr="00486664">
          <w:rPr>
            <w:rFonts w:ascii="Verdana" w:eastAsia="Times New Roman" w:hAnsi="Verdana" w:cs="Segoe UI"/>
            <w:b/>
            <w:bCs/>
            <w:color w:val="FFFFFF"/>
            <w:sz w:val="20"/>
            <w:szCs w:val="20"/>
            <w:u w:val="single"/>
            <w:shd w:val="clear" w:color="auto" w:fill="4CAF50"/>
            <w:lang w:eastAsia="en-IN"/>
          </w:rPr>
          <w:t>Now</w:t>
        </w:r>
        <w:proofErr w:type="gramEnd"/>
      </w:hyperlink>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The </w:t>
      </w:r>
      <w:r w:rsidRPr="00486664">
        <w:rPr>
          <w:rFonts w:ascii="Segoe UI" w:eastAsia="Times New Roman" w:hAnsi="Segoe UI" w:cs="Segoe UI"/>
          <w:b/>
          <w:bCs/>
          <w:color w:val="333333"/>
          <w:sz w:val="24"/>
          <w:szCs w:val="24"/>
          <w:lang w:eastAsia="en-IN"/>
        </w:rPr>
        <w:t>script</w:t>
      </w:r>
      <w:r w:rsidRPr="00486664">
        <w:rPr>
          <w:rFonts w:ascii="Segoe UI" w:eastAsia="Times New Roman" w:hAnsi="Segoe UI" w:cs="Segoe UI"/>
          <w:color w:val="333333"/>
          <w:sz w:val="24"/>
          <w:szCs w:val="24"/>
          <w:lang w:eastAsia="en-IN"/>
        </w:rPr>
        <w:t> tag specifies that we are using JavaScript.</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The </w:t>
      </w:r>
      <w:r w:rsidRPr="00486664">
        <w:rPr>
          <w:rFonts w:ascii="Segoe UI" w:eastAsia="Times New Roman" w:hAnsi="Segoe UI" w:cs="Segoe UI"/>
          <w:b/>
          <w:bCs/>
          <w:color w:val="333333"/>
          <w:sz w:val="24"/>
          <w:szCs w:val="24"/>
          <w:lang w:eastAsia="en-IN"/>
        </w:rPr>
        <w:t>text/</w:t>
      </w:r>
      <w:proofErr w:type="spellStart"/>
      <w:r w:rsidRPr="00486664">
        <w:rPr>
          <w:rFonts w:ascii="Segoe UI" w:eastAsia="Times New Roman" w:hAnsi="Segoe UI" w:cs="Segoe UI"/>
          <w:b/>
          <w:bCs/>
          <w:color w:val="333333"/>
          <w:sz w:val="24"/>
          <w:szCs w:val="24"/>
          <w:lang w:eastAsia="en-IN"/>
        </w:rPr>
        <w:t>javascript</w:t>
      </w:r>
      <w:proofErr w:type="spellEnd"/>
      <w:r w:rsidRPr="00486664">
        <w:rPr>
          <w:rFonts w:ascii="Segoe UI" w:eastAsia="Times New Roman" w:hAnsi="Segoe UI" w:cs="Segoe UI"/>
          <w:color w:val="333333"/>
          <w:sz w:val="24"/>
          <w:szCs w:val="24"/>
          <w:lang w:eastAsia="en-IN"/>
        </w:rPr>
        <w:t> is the content type that provides information to the browser about the data.</w:t>
      </w:r>
    </w:p>
    <w:p w:rsidR="00486664" w:rsidRPr="00486664" w:rsidRDefault="00486664" w:rsidP="00486664">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486664">
        <w:rPr>
          <w:rFonts w:ascii="Arial" w:eastAsia="Times New Roman" w:hAnsi="Arial" w:cs="Arial"/>
          <w:color w:val="FFFFFF"/>
          <w:sz w:val="21"/>
          <w:szCs w:val="21"/>
          <w:bdr w:val="none" w:sz="0" w:space="0" w:color="auto" w:frame="1"/>
          <w:lang w:eastAsia="en-IN"/>
        </w:rPr>
        <w:t xml:space="preserve">Play </w:t>
      </w:r>
      <w:proofErr w:type="spellStart"/>
      <w:r w:rsidRPr="00486664">
        <w:rPr>
          <w:rFonts w:ascii="Arial" w:eastAsia="Times New Roman" w:hAnsi="Arial" w:cs="Arial"/>
          <w:color w:val="FFFFFF"/>
          <w:sz w:val="21"/>
          <w:szCs w:val="21"/>
          <w:bdr w:val="none" w:sz="0" w:space="0" w:color="auto" w:frame="1"/>
          <w:lang w:eastAsia="en-IN"/>
        </w:rPr>
        <w:t>Video</w:t>
      </w:r>
      <w:r w:rsidRPr="00486664">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1" name="Picture 1"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The </w:t>
      </w:r>
      <w:proofErr w:type="spellStart"/>
      <w:proofErr w:type="gramStart"/>
      <w:r w:rsidRPr="00486664">
        <w:rPr>
          <w:rFonts w:ascii="Segoe UI" w:eastAsia="Times New Roman" w:hAnsi="Segoe UI" w:cs="Segoe UI"/>
          <w:b/>
          <w:bCs/>
          <w:color w:val="333333"/>
          <w:sz w:val="24"/>
          <w:szCs w:val="24"/>
          <w:lang w:eastAsia="en-IN"/>
        </w:rPr>
        <w:t>document.write</w:t>
      </w:r>
      <w:proofErr w:type="spellEnd"/>
      <w:r w:rsidRPr="00486664">
        <w:rPr>
          <w:rFonts w:ascii="Segoe UI" w:eastAsia="Times New Roman" w:hAnsi="Segoe UI" w:cs="Segoe UI"/>
          <w:b/>
          <w:bCs/>
          <w:color w:val="333333"/>
          <w:sz w:val="24"/>
          <w:szCs w:val="24"/>
          <w:lang w:eastAsia="en-IN"/>
        </w:rPr>
        <w:t>(</w:t>
      </w:r>
      <w:proofErr w:type="gramEnd"/>
      <w:r w:rsidRPr="00486664">
        <w:rPr>
          <w:rFonts w:ascii="Segoe UI" w:eastAsia="Times New Roman" w:hAnsi="Segoe UI" w:cs="Segoe UI"/>
          <w:b/>
          <w:bCs/>
          <w:color w:val="333333"/>
          <w:sz w:val="24"/>
          <w:szCs w:val="24"/>
          <w:lang w:eastAsia="en-IN"/>
        </w:rPr>
        <w:t>)</w:t>
      </w:r>
      <w:r w:rsidRPr="00486664">
        <w:rPr>
          <w:rFonts w:ascii="Segoe UI" w:eastAsia="Times New Roman" w:hAnsi="Segoe UI" w:cs="Segoe UI"/>
          <w:color w:val="333333"/>
          <w:sz w:val="24"/>
          <w:szCs w:val="24"/>
          <w:lang w:eastAsia="en-IN"/>
        </w:rPr>
        <w:t> function is used to display dynamic content through JavaScript. We will learn about document object in detail later.</w:t>
      </w:r>
    </w:p>
    <w:p w:rsidR="00486664" w:rsidRPr="00486664" w:rsidRDefault="00486664" w:rsidP="00486664">
      <w:pPr>
        <w:spacing w:after="0" w:line="240" w:lineRule="auto"/>
        <w:rPr>
          <w:rFonts w:ascii="Times New Roman" w:eastAsia="Times New Roman" w:hAnsi="Times New Roman" w:cs="Times New Roman"/>
          <w:sz w:val="24"/>
          <w:szCs w:val="24"/>
          <w:lang w:eastAsia="en-IN"/>
        </w:rPr>
      </w:pPr>
      <w:r w:rsidRPr="00486664">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486664" w:rsidRPr="00486664" w:rsidRDefault="00486664" w:rsidP="004866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86664">
        <w:rPr>
          <w:rFonts w:ascii="Helvetica" w:eastAsia="Times New Roman" w:hAnsi="Helvetica" w:cs="Helvetica"/>
          <w:color w:val="610B38"/>
          <w:sz w:val="38"/>
          <w:szCs w:val="38"/>
          <w:lang w:eastAsia="en-IN"/>
        </w:rPr>
        <w:t>3 Places to put JavaScript code</w:t>
      </w:r>
    </w:p>
    <w:p w:rsidR="00486664" w:rsidRPr="00486664" w:rsidRDefault="00486664" w:rsidP="004866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Between the body tag of html</w:t>
      </w:r>
    </w:p>
    <w:p w:rsidR="00486664" w:rsidRPr="00486664" w:rsidRDefault="00486664" w:rsidP="004866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lastRenderedPageBreak/>
        <w:t>Between the head tag of html</w:t>
      </w:r>
    </w:p>
    <w:p w:rsidR="00486664" w:rsidRPr="00486664" w:rsidRDefault="00486664" w:rsidP="004866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In .</w:t>
      </w:r>
      <w:proofErr w:type="spellStart"/>
      <w:r w:rsidRPr="00486664">
        <w:rPr>
          <w:rFonts w:ascii="Segoe UI" w:eastAsia="Times New Roman" w:hAnsi="Segoe UI" w:cs="Segoe UI"/>
          <w:color w:val="000000"/>
          <w:sz w:val="24"/>
          <w:szCs w:val="24"/>
          <w:lang w:eastAsia="en-IN"/>
        </w:rPr>
        <w:t>js</w:t>
      </w:r>
      <w:proofErr w:type="spellEnd"/>
      <w:r w:rsidRPr="00486664">
        <w:rPr>
          <w:rFonts w:ascii="Segoe UI" w:eastAsia="Times New Roman" w:hAnsi="Segoe UI" w:cs="Segoe UI"/>
          <w:color w:val="000000"/>
          <w:sz w:val="24"/>
          <w:szCs w:val="24"/>
          <w:lang w:eastAsia="en-IN"/>
        </w:rPr>
        <w:t xml:space="preserve"> file (external </w:t>
      </w:r>
      <w:proofErr w:type="spellStart"/>
      <w:r w:rsidRPr="00486664">
        <w:rPr>
          <w:rFonts w:ascii="Segoe UI" w:eastAsia="Times New Roman" w:hAnsi="Segoe UI" w:cs="Segoe UI"/>
          <w:color w:val="000000"/>
          <w:sz w:val="24"/>
          <w:szCs w:val="24"/>
          <w:lang w:eastAsia="en-IN"/>
        </w:rPr>
        <w:t>javaScript</w:t>
      </w:r>
      <w:proofErr w:type="spellEnd"/>
      <w:r w:rsidRPr="00486664">
        <w:rPr>
          <w:rFonts w:ascii="Segoe UI" w:eastAsia="Times New Roman" w:hAnsi="Segoe UI" w:cs="Segoe UI"/>
          <w:color w:val="000000"/>
          <w:sz w:val="24"/>
          <w:szCs w:val="24"/>
          <w:lang w:eastAsia="en-IN"/>
        </w:rPr>
        <w:t>)</w:t>
      </w:r>
    </w:p>
    <w:p w:rsidR="00486664" w:rsidRPr="00486664" w:rsidRDefault="00486664" w:rsidP="00486664">
      <w:pPr>
        <w:spacing w:after="0" w:line="240" w:lineRule="auto"/>
        <w:rPr>
          <w:rFonts w:ascii="Times New Roman" w:eastAsia="Times New Roman" w:hAnsi="Times New Roman" w:cs="Times New Roman"/>
          <w:sz w:val="24"/>
          <w:szCs w:val="24"/>
          <w:lang w:eastAsia="en-IN"/>
        </w:rPr>
      </w:pPr>
      <w:r w:rsidRPr="00486664">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486664" w:rsidRPr="00486664" w:rsidRDefault="00486664" w:rsidP="004866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86664">
        <w:rPr>
          <w:rFonts w:ascii="Helvetica" w:eastAsia="Times New Roman" w:hAnsi="Helvetica" w:cs="Helvetica"/>
          <w:color w:val="610B38"/>
          <w:sz w:val="38"/>
          <w:szCs w:val="38"/>
          <w:lang w:eastAsia="en-IN"/>
        </w:rPr>
        <w:t xml:space="preserve">1) JavaScript </w:t>
      </w:r>
      <w:proofErr w:type="gramStart"/>
      <w:r w:rsidRPr="00486664">
        <w:rPr>
          <w:rFonts w:ascii="Helvetica" w:eastAsia="Times New Roman" w:hAnsi="Helvetica" w:cs="Helvetica"/>
          <w:color w:val="610B38"/>
          <w:sz w:val="38"/>
          <w:szCs w:val="38"/>
          <w:lang w:eastAsia="en-IN"/>
        </w:rPr>
        <w:t>Example :</w:t>
      </w:r>
      <w:proofErr w:type="gramEnd"/>
      <w:r w:rsidRPr="00486664">
        <w:rPr>
          <w:rFonts w:ascii="Helvetica" w:eastAsia="Times New Roman" w:hAnsi="Helvetica" w:cs="Helvetica"/>
          <w:color w:val="610B38"/>
          <w:sz w:val="38"/>
          <w:szCs w:val="38"/>
          <w:lang w:eastAsia="en-IN"/>
        </w:rPr>
        <w:t xml:space="preserve"> code between the body tag</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In the above example, we have displayed the dynamic content using JavaScript. Let’s see the simple example of JavaScript that displays alert dialog box.</w:t>
      </w:r>
    </w:p>
    <w:p w:rsidR="00486664" w:rsidRPr="00486664" w:rsidRDefault="00486664" w:rsidP="00486664">
      <w:pPr>
        <w:numPr>
          <w:ilvl w:val="0"/>
          <w:numId w:val="4"/>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"text/</w:t>
      </w:r>
      <w:proofErr w:type="spellStart"/>
      <w:r w:rsidRPr="00486664">
        <w:rPr>
          <w:rFonts w:ascii="Segoe UI" w:eastAsia="Times New Roman" w:hAnsi="Segoe UI" w:cs="Segoe UI"/>
          <w:color w:val="0000FF"/>
          <w:sz w:val="24"/>
          <w:szCs w:val="24"/>
          <w:bdr w:val="none" w:sz="0" w:space="0" w:color="auto" w:frame="1"/>
          <w:lang w:eastAsia="en-IN"/>
        </w:rPr>
        <w:t>javascript</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b/>
          <w:bCs/>
          <w:color w:val="006699"/>
          <w:sz w:val="24"/>
          <w:szCs w:val="24"/>
          <w:bdr w:val="none" w:sz="0" w:space="0" w:color="auto" w:frame="1"/>
          <w:lang w:eastAsia="en-IN"/>
        </w:rPr>
        <w: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4"/>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 alert("Hello </w:t>
      </w:r>
      <w:proofErr w:type="spellStart"/>
      <w:r w:rsidRPr="00486664">
        <w:rPr>
          <w:rFonts w:ascii="Segoe UI" w:eastAsia="Times New Roman" w:hAnsi="Segoe UI" w:cs="Segoe UI"/>
          <w:color w:val="000000"/>
          <w:sz w:val="24"/>
          <w:szCs w:val="24"/>
          <w:bdr w:val="none" w:sz="0" w:space="0" w:color="auto" w:frame="1"/>
          <w:lang w:eastAsia="en-IN"/>
        </w:rPr>
        <w:t>Javatpoint</w:t>
      </w:r>
      <w:proofErr w:type="spellEnd"/>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spacing w:after="0" w:line="240" w:lineRule="auto"/>
        <w:rPr>
          <w:rFonts w:ascii="Times New Roman" w:eastAsia="Times New Roman" w:hAnsi="Times New Roman" w:cs="Times New Roman"/>
          <w:sz w:val="24"/>
          <w:szCs w:val="24"/>
          <w:lang w:eastAsia="en-IN"/>
        </w:rPr>
      </w:pPr>
      <w:hyperlink r:id="rId12" w:tgtFrame="_blank" w:history="1">
        <w:r w:rsidRPr="00486664">
          <w:rPr>
            <w:rFonts w:ascii="Verdana" w:eastAsia="Times New Roman" w:hAnsi="Verdana" w:cs="Segoe UI"/>
            <w:b/>
            <w:bCs/>
            <w:color w:val="FFFFFF"/>
            <w:sz w:val="20"/>
            <w:szCs w:val="20"/>
            <w:u w:val="single"/>
            <w:shd w:val="clear" w:color="auto" w:fill="4CAF50"/>
            <w:lang w:eastAsia="en-IN"/>
          </w:rPr>
          <w:t xml:space="preserve">Test it </w:t>
        </w:r>
        <w:proofErr w:type="gramStart"/>
        <w:r w:rsidRPr="00486664">
          <w:rPr>
            <w:rFonts w:ascii="Verdana" w:eastAsia="Times New Roman" w:hAnsi="Verdana" w:cs="Segoe UI"/>
            <w:b/>
            <w:bCs/>
            <w:color w:val="FFFFFF"/>
            <w:sz w:val="20"/>
            <w:szCs w:val="20"/>
            <w:u w:val="single"/>
            <w:shd w:val="clear" w:color="auto" w:fill="4CAF50"/>
            <w:lang w:eastAsia="en-IN"/>
          </w:rPr>
          <w:t>Now</w:t>
        </w:r>
        <w:proofErr w:type="gramEnd"/>
      </w:hyperlink>
    </w:p>
    <w:p w:rsidR="00486664" w:rsidRPr="00486664" w:rsidRDefault="00486664" w:rsidP="00486664">
      <w:pPr>
        <w:spacing w:after="0" w:line="240" w:lineRule="auto"/>
        <w:rPr>
          <w:rFonts w:ascii="Times New Roman" w:eastAsia="Times New Roman" w:hAnsi="Times New Roman" w:cs="Times New Roman"/>
          <w:sz w:val="24"/>
          <w:szCs w:val="24"/>
          <w:lang w:eastAsia="en-IN"/>
        </w:rPr>
      </w:pPr>
      <w:r w:rsidRPr="00486664">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486664" w:rsidRPr="00486664" w:rsidRDefault="00486664" w:rsidP="004866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86664">
        <w:rPr>
          <w:rFonts w:ascii="Helvetica" w:eastAsia="Times New Roman" w:hAnsi="Helvetica" w:cs="Helvetica"/>
          <w:color w:val="610B38"/>
          <w:sz w:val="38"/>
          <w:szCs w:val="38"/>
          <w:lang w:eastAsia="en-IN"/>
        </w:rPr>
        <w:t xml:space="preserve">2) JavaScript </w:t>
      </w:r>
      <w:proofErr w:type="gramStart"/>
      <w:r w:rsidRPr="00486664">
        <w:rPr>
          <w:rFonts w:ascii="Helvetica" w:eastAsia="Times New Roman" w:hAnsi="Helvetica" w:cs="Helvetica"/>
          <w:color w:val="610B38"/>
          <w:sz w:val="38"/>
          <w:szCs w:val="38"/>
          <w:lang w:eastAsia="en-IN"/>
        </w:rPr>
        <w:t>Example :</w:t>
      </w:r>
      <w:proofErr w:type="gramEnd"/>
      <w:r w:rsidRPr="00486664">
        <w:rPr>
          <w:rFonts w:ascii="Helvetica" w:eastAsia="Times New Roman" w:hAnsi="Helvetica" w:cs="Helvetica"/>
          <w:color w:val="610B38"/>
          <w:sz w:val="38"/>
          <w:szCs w:val="38"/>
          <w:lang w:eastAsia="en-IN"/>
        </w:rPr>
        <w:t xml:space="preserve"> code between the head tag</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Let’s see the same example of displaying alert dialog box of JavaScript that is contained inside the head tag.</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 xml:space="preserve">In this example, we are creating a function </w:t>
      </w:r>
      <w:proofErr w:type="spellStart"/>
      <w:proofErr w:type="gramStart"/>
      <w:r w:rsidRPr="00486664">
        <w:rPr>
          <w:rFonts w:ascii="Segoe UI" w:eastAsia="Times New Roman" w:hAnsi="Segoe UI" w:cs="Segoe UI"/>
          <w:color w:val="333333"/>
          <w:sz w:val="24"/>
          <w:szCs w:val="24"/>
          <w:lang w:eastAsia="en-IN"/>
        </w:rPr>
        <w:t>msg</w:t>
      </w:r>
      <w:proofErr w:type="spellEnd"/>
      <w:r w:rsidRPr="00486664">
        <w:rPr>
          <w:rFonts w:ascii="Segoe UI" w:eastAsia="Times New Roman" w:hAnsi="Segoe UI" w:cs="Segoe UI"/>
          <w:color w:val="333333"/>
          <w:sz w:val="24"/>
          <w:szCs w:val="24"/>
          <w:lang w:eastAsia="en-IN"/>
        </w:rPr>
        <w:t>(</w:t>
      </w:r>
      <w:proofErr w:type="gramEnd"/>
      <w:r w:rsidRPr="00486664">
        <w:rPr>
          <w:rFonts w:ascii="Segoe UI" w:eastAsia="Times New Roman" w:hAnsi="Segoe UI" w:cs="Segoe UI"/>
          <w:color w:val="333333"/>
          <w:sz w:val="24"/>
          <w:szCs w:val="24"/>
          <w:lang w:eastAsia="en-IN"/>
        </w:rPr>
        <w:t xml:space="preserve">). To create function in JavaScript, you need to write function with </w:t>
      </w:r>
      <w:proofErr w:type="spellStart"/>
      <w:r w:rsidRPr="00486664">
        <w:rPr>
          <w:rFonts w:ascii="Segoe UI" w:eastAsia="Times New Roman" w:hAnsi="Segoe UI" w:cs="Segoe UI"/>
          <w:color w:val="333333"/>
          <w:sz w:val="24"/>
          <w:szCs w:val="24"/>
          <w:lang w:eastAsia="en-IN"/>
        </w:rPr>
        <w:t>function_name</w:t>
      </w:r>
      <w:proofErr w:type="spellEnd"/>
      <w:r w:rsidRPr="00486664">
        <w:rPr>
          <w:rFonts w:ascii="Segoe UI" w:eastAsia="Times New Roman" w:hAnsi="Segoe UI" w:cs="Segoe UI"/>
          <w:color w:val="333333"/>
          <w:sz w:val="24"/>
          <w:szCs w:val="24"/>
          <w:lang w:eastAsia="en-IN"/>
        </w:rPr>
        <w:t xml:space="preserve"> as given below.</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 xml:space="preserve">To call function, you need to work on event. Here we are using </w:t>
      </w:r>
      <w:proofErr w:type="spellStart"/>
      <w:r w:rsidRPr="00486664">
        <w:rPr>
          <w:rFonts w:ascii="Segoe UI" w:eastAsia="Times New Roman" w:hAnsi="Segoe UI" w:cs="Segoe UI"/>
          <w:color w:val="333333"/>
          <w:sz w:val="24"/>
          <w:szCs w:val="24"/>
          <w:lang w:eastAsia="en-IN"/>
        </w:rPr>
        <w:t>onclick</w:t>
      </w:r>
      <w:proofErr w:type="spellEnd"/>
      <w:r w:rsidRPr="00486664">
        <w:rPr>
          <w:rFonts w:ascii="Segoe UI" w:eastAsia="Times New Roman" w:hAnsi="Segoe UI" w:cs="Segoe UI"/>
          <w:color w:val="333333"/>
          <w:sz w:val="24"/>
          <w:szCs w:val="24"/>
          <w:lang w:eastAsia="en-IN"/>
        </w:rPr>
        <w:t xml:space="preserve"> event to call </w:t>
      </w:r>
      <w:proofErr w:type="spellStart"/>
      <w:proofErr w:type="gramStart"/>
      <w:r w:rsidRPr="00486664">
        <w:rPr>
          <w:rFonts w:ascii="Segoe UI" w:eastAsia="Times New Roman" w:hAnsi="Segoe UI" w:cs="Segoe UI"/>
          <w:color w:val="333333"/>
          <w:sz w:val="24"/>
          <w:szCs w:val="24"/>
          <w:lang w:eastAsia="en-IN"/>
        </w:rPr>
        <w:t>msg</w:t>
      </w:r>
      <w:proofErr w:type="spellEnd"/>
      <w:r w:rsidRPr="00486664">
        <w:rPr>
          <w:rFonts w:ascii="Segoe UI" w:eastAsia="Times New Roman" w:hAnsi="Segoe UI" w:cs="Segoe UI"/>
          <w:color w:val="333333"/>
          <w:sz w:val="24"/>
          <w:szCs w:val="24"/>
          <w:lang w:eastAsia="en-IN"/>
        </w:rPr>
        <w:t>(</w:t>
      </w:r>
      <w:proofErr w:type="gramEnd"/>
      <w:r w:rsidRPr="00486664">
        <w:rPr>
          <w:rFonts w:ascii="Segoe UI" w:eastAsia="Times New Roman" w:hAnsi="Segoe UI" w:cs="Segoe UI"/>
          <w:color w:val="333333"/>
          <w:sz w:val="24"/>
          <w:szCs w:val="24"/>
          <w:lang w:eastAsia="en-IN"/>
        </w:rPr>
        <w:t>) function.</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&lt;html&gt;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&lt;head&gt;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"text/</w:t>
      </w:r>
      <w:proofErr w:type="spellStart"/>
      <w:r w:rsidRPr="00486664">
        <w:rPr>
          <w:rFonts w:ascii="Segoe UI" w:eastAsia="Times New Roman" w:hAnsi="Segoe UI" w:cs="Segoe UI"/>
          <w:color w:val="0000FF"/>
          <w:sz w:val="24"/>
          <w:szCs w:val="24"/>
          <w:bdr w:val="none" w:sz="0" w:space="0" w:color="auto" w:frame="1"/>
          <w:lang w:eastAsia="en-IN"/>
        </w:rPr>
        <w:t>javascript</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b/>
          <w:bCs/>
          <w:color w:val="006699"/>
          <w:sz w:val="24"/>
          <w:szCs w:val="24"/>
          <w:bdr w:val="none" w:sz="0" w:space="0" w:color="auto" w:frame="1"/>
          <w:lang w:eastAsia="en-IN"/>
        </w:rPr>
        <w: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function </w:t>
      </w:r>
      <w:proofErr w:type="spellStart"/>
      <w:r w:rsidRPr="00486664">
        <w:rPr>
          <w:rFonts w:ascii="Segoe UI" w:eastAsia="Times New Roman" w:hAnsi="Segoe UI" w:cs="Segoe UI"/>
          <w:color w:val="000000"/>
          <w:sz w:val="24"/>
          <w:szCs w:val="24"/>
          <w:bdr w:val="none" w:sz="0" w:space="0" w:color="auto" w:frame="1"/>
          <w:lang w:eastAsia="en-IN"/>
        </w:rPr>
        <w:t>msg</w:t>
      </w:r>
      <w:proofErr w:type="spellEnd"/>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 alert("Hello </w:t>
      </w:r>
      <w:proofErr w:type="spellStart"/>
      <w:r w:rsidRPr="00486664">
        <w:rPr>
          <w:rFonts w:ascii="Segoe UI" w:eastAsia="Times New Roman" w:hAnsi="Segoe UI" w:cs="Segoe UI"/>
          <w:color w:val="000000"/>
          <w:sz w:val="24"/>
          <w:szCs w:val="24"/>
          <w:bdr w:val="none" w:sz="0" w:space="0" w:color="auto" w:frame="1"/>
          <w:lang w:eastAsia="en-IN"/>
        </w:rPr>
        <w:t>Javatpoint</w:t>
      </w:r>
      <w:proofErr w:type="spellEnd"/>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&lt;/head&gt;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&lt;body&gt;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&lt;p&gt;</w:t>
      </w:r>
      <w:r w:rsidRPr="00486664">
        <w:rPr>
          <w:rFonts w:ascii="Segoe UI" w:eastAsia="Times New Roman" w:hAnsi="Segoe UI" w:cs="Segoe UI"/>
          <w:color w:val="000000"/>
          <w:sz w:val="24"/>
          <w:szCs w:val="24"/>
          <w:bdr w:val="none" w:sz="0" w:space="0" w:color="auto" w:frame="1"/>
          <w:lang w:eastAsia="en-IN"/>
        </w:rPr>
        <w:t>Welcome to JavaScript</w:t>
      </w:r>
      <w:r w:rsidRPr="00486664">
        <w:rPr>
          <w:rFonts w:ascii="Segoe UI" w:eastAsia="Times New Roman" w:hAnsi="Segoe UI" w:cs="Segoe UI"/>
          <w:b/>
          <w:bCs/>
          <w:color w:val="006699"/>
          <w:sz w:val="24"/>
          <w:szCs w:val="24"/>
          <w:bdr w:val="none" w:sz="0" w:space="0" w:color="auto" w:frame="1"/>
          <w:lang w:eastAsia="en-IN"/>
        </w:rPr>
        <w:t>&lt;/p&gt;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&lt;form&gt;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&lt;input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"button"</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value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"click"</w:t>
      </w:r>
      <w:r w:rsidRPr="00486664">
        <w:rPr>
          <w:rFonts w:ascii="Segoe UI" w:eastAsia="Times New Roman" w:hAnsi="Segoe UI" w:cs="Segoe UI"/>
          <w:color w:val="000000"/>
          <w:sz w:val="24"/>
          <w:szCs w:val="24"/>
          <w:bdr w:val="none" w:sz="0" w:space="0" w:color="auto" w:frame="1"/>
          <w:lang w:eastAsia="en-IN"/>
        </w:rPr>
        <w:t> </w:t>
      </w:r>
      <w:proofErr w:type="spellStart"/>
      <w:r w:rsidRPr="00486664">
        <w:rPr>
          <w:rFonts w:ascii="Segoe UI" w:eastAsia="Times New Roman" w:hAnsi="Segoe UI" w:cs="Segoe UI"/>
          <w:color w:val="FF0000"/>
          <w:sz w:val="24"/>
          <w:szCs w:val="24"/>
          <w:bdr w:val="none" w:sz="0" w:space="0" w:color="auto" w:frame="1"/>
          <w:lang w:eastAsia="en-IN"/>
        </w:rPr>
        <w:t>onclick</w:t>
      </w:r>
      <w:proofErr w:type="spellEnd"/>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w:t>
      </w:r>
      <w:proofErr w:type="spellStart"/>
      <w:r w:rsidRPr="00486664">
        <w:rPr>
          <w:rFonts w:ascii="Segoe UI" w:eastAsia="Times New Roman" w:hAnsi="Segoe UI" w:cs="Segoe UI"/>
          <w:color w:val="0000FF"/>
          <w:sz w:val="24"/>
          <w:szCs w:val="24"/>
          <w:bdr w:val="none" w:sz="0" w:space="0" w:color="auto" w:frame="1"/>
          <w:lang w:eastAsia="en-IN"/>
        </w:rPr>
        <w:t>msg</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b/>
          <w:bCs/>
          <w:color w:val="006699"/>
          <w:sz w:val="24"/>
          <w:szCs w:val="24"/>
          <w:bdr w:val="none" w:sz="0" w:space="0" w:color="auto" w:frame="1"/>
          <w:lang w:eastAsia="en-IN"/>
        </w:rPr>
        <w: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&lt;/form&gt;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lastRenderedPageBreak/>
        <w:t>&lt;/body&gt;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&lt;/html&gt;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86664">
        <w:rPr>
          <w:rFonts w:ascii="Helvetica" w:eastAsia="Times New Roman" w:hAnsi="Helvetica" w:cs="Helvetica"/>
          <w:color w:val="610B38"/>
          <w:kern w:val="36"/>
          <w:sz w:val="44"/>
          <w:szCs w:val="44"/>
          <w:lang w:eastAsia="en-IN"/>
        </w:rPr>
        <w:t>External JavaScript file</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We can create external JavaScript file and embed it in many html page.</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It provides </w:t>
      </w:r>
      <w:r w:rsidRPr="00486664">
        <w:rPr>
          <w:rFonts w:ascii="Segoe UI" w:eastAsia="Times New Roman" w:hAnsi="Segoe UI" w:cs="Segoe UI"/>
          <w:b/>
          <w:bCs/>
          <w:color w:val="333333"/>
          <w:sz w:val="24"/>
          <w:szCs w:val="24"/>
          <w:lang w:eastAsia="en-IN"/>
        </w:rPr>
        <w:t>code re usability</w:t>
      </w:r>
      <w:r w:rsidRPr="00486664">
        <w:rPr>
          <w:rFonts w:ascii="Segoe UI" w:eastAsia="Times New Roman" w:hAnsi="Segoe UI" w:cs="Segoe UI"/>
          <w:color w:val="333333"/>
          <w:sz w:val="24"/>
          <w:szCs w:val="24"/>
          <w:lang w:eastAsia="en-IN"/>
        </w:rPr>
        <w:t> because single JavaScript file can be used in several html pages.</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An external JavaScript file must be saved by .</w:t>
      </w:r>
      <w:proofErr w:type="spellStart"/>
      <w:r w:rsidRPr="00486664">
        <w:rPr>
          <w:rFonts w:ascii="Segoe UI" w:eastAsia="Times New Roman" w:hAnsi="Segoe UI" w:cs="Segoe UI"/>
          <w:color w:val="333333"/>
          <w:sz w:val="24"/>
          <w:szCs w:val="24"/>
          <w:lang w:eastAsia="en-IN"/>
        </w:rPr>
        <w:t>js</w:t>
      </w:r>
      <w:proofErr w:type="spellEnd"/>
      <w:r w:rsidRPr="00486664">
        <w:rPr>
          <w:rFonts w:ascii="Segoe UI" w:eastAsia="Times New Roman" w:hAnsi="Segoe UI" w:cs="Segoe UI"/>
          <w:color w:val="333333"/>
          <w:sz w:val="24"/>
          <w:szCs w:val="24"/>
          <w:lang w:eastAsia="en-IN"/>
        </w:rPr>
        <w:t xml:space="preserve"> extension. It is recommended to embed all JavaScript files into a single file. It increases the speed of the webpage.</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Let's create an external </w:t>
      </w:r>
      <w:hyperlink r:id="rId13" w:history="1">
        <w:r w:rsidRPr="00486664">
          <w:rPr>
            <w:rFonts w:ascii="Segoe UI" w:eastAsia="Times New Roman" w:hAnsi="Segoe UI" w:cs="Segoe UI"/>
            <w:color w:val="008000"/>
            <w:sz w:val="24"/>
            <w:szCs w:val="24"/>
            <w:u w:val="single"/>
            <w:lang w:eastAsia="en-IN"/>
          </w:rPr>
          <w:t>JavaScript</w:t>
        </w:r>
      </w:hyperlink>
      <w:r w:rsidRPr="00486664">
        <w:rPr>
          <w:rFonts w:ascii="Segoe UI" w:eastAsia="Times New Roman" w:hAnsi="Segoe UI" w:cs="Segoe UI"/>
          <w:color w:val="333333"/>
          <w:sz w:val="24"/>
          <w:szCs w:val="24"/>
          <w:lang w:eastAsia="en-IN"/>
        </w:rPr>
        <w:t xml:space="preserve"> file that prints Hello </w:t>
      </w:r>
      <w:proofErr w:type="spellStart"/>
      <w:r w:rsidRPr="00486664">
        <w:rPr>
          <w:rFonts w:ascii="Segoe UI" w:eastAsia="Times New Roman" w:hAnsi="Segoe UI" w:cs="Segoe UI"/>
          <w:color w:val="333333"/>
          <w:sz w:val="24"/>
          <w:szCs w:val="24"/>
          <w:lang w:eastAsia="en-IN"/>
        </w:rPr>
        <w:t>Javatpoint</w:t>
      </w:r>
      <w:proofErr w:type="spellEnd"/>
      <w:r w:rsidRPr="00486664">
        <w:rPr>
          <w:rFonts w:ascii="Segoe UI" w:eastAsia="Times New Roman" w:hAnsi="Segoe UI" w:cs="Segoe UI"/>
          <w:color w:val="333333"/>
          <w:sz w:val="24"/>
          <w:szCs w:val="24"/>
          <w:lang w:eastAsia="en-IN"/>
        </w:rPr>
        <w:t xml:space="preserve"> in </w:t>
      </w:r>
      <w:proofErr w:type="spellStart"/>
      <w:proofErr w:type="gramStart"/>
      <w:r w:rsidRPr="00486664">
        <w:rPr>
          <w:rFonts w:ascii="Segoe UI" w:eastAsia="Times New Roman" w:hAnsi="Segoe UI" w:cs="Segoe UI"/>
          <w:color w:val="333333"/>
          <w:sz w:val="24"/>
          <w:szCs w:val="24"/>
          <w:lang w:eastAsia="en-IN"/>
        </w:rPr>
        <w:t>a</w:t>
      </w:r>
      <w:proofErr w:type="spellEnd"/>
      <w:proofErr w:type="gramEnd"/>
      <w:r w:rsidRPr="00486664">
        <w:rPr>
          <w:rFonts w:ascii="Segoe UI" w:eastAsia="Times New Roman" w:hAnsi="Segoe UI" w:cs="Segoe UI"/>
          <w:color w:val="333333"/>
          <w:sz w:val="24"/>
          <w:szCs w:val="24"/>
          <w:lang w:eastAsia="en-IN"/>
        </w:rPr>
        <w:t xml:space="preserve"> alert dialog box.</w:t>
      </w:r>
    </w:p>
    <w:p w:rsidR="00486664" w:rsidRPr="00486664" w:rsidRDefault="00486664" w:rsidP="00486664">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486664">
        <w:rPr>
          <w:rFonts w:ascii="Arial" w:eastAsia="Times New Roman" w:hAnsi="Arial" w:cs="Arial"/>
          <w:color w:val="FFFFFF"/>
          <w:sz w:val="21"/>
          <w:szCs w:val="21"/>
          <w:bdr w:val="none" w:sz="0" w:space="0" w:color="auto" w:frame="1"/>
          <w:lang w:eastAsia="en-IN"/>
        </w:rPr>
        <w:t xml:space="preserve">Play </w:t>
      </w:r>
      <w:proofErr w:type="spellStart"/>
      <w:r w:rsidRPr="00486664">
        <w:rPr>
          <w:rFonts w:ascii="Arial" w:eastAsia="Times New Roman" w:hAnsi="Arial" w:cs="Arial"/>
          <w:color w:val="FFFFFF"/>
          <w:sz w:val="21"/>
          <w:szCs w:val="21"/>
          <w:bdr w:val="none" w:sz="0" w:space="0" w:color="auto" w:frame="1"/>
          <w:lang w:eastAsia="en-IN"/>
        </w:rPr>
        <w:t>Video</w:t>
      </w:r>
      <w:r w:rsidRPr="00486664">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2" name="Picture 2"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b/>
          <w:bCs/>
          <w:color w:val="333333"/>
          <w:sz w:val="24"/>
          <w:szCs w:val="24"/>
          <w:lang w:eastAsia="en-IN"/>
        </w:rPr>
        <w:t>message.js</w:t>
      </w:r>
    </w:p>
    <w:p w:rsidR="00486664" w:rsidRPr="00486664" w:rsidRDefault="00486664" w:rsidP="004866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function </w:t>
      </w:r>
      <w:proofErr w:type="spellStart"/>
      <w:r w:rsidRPr="00486664">
        <w:rPr>
          <w:rFonts w:ascii="Segoe UI" w:eastAsia="Times New Roman" w:hAnsi="Segoe UI" w:cs="Segoe UI"/>
          <w:color w:val="000000"/>
          <w:sz w:val="24"/>
          <w:szCs w:val="24"/>
          <w:bdr w:val="none" w:sz="0" w:space="0" w:color="auto" w:frame="1"/>
          <w:lang w:eastAsia="en-IN"/>
        </w:rPr>
        <w:t>msg</w:t>
      </w:r>
      <w:proofErr w:type="spellEnd"/>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 alert("Hello </w:t>
      </w:r>
      <w:proofErr w:type="spellStart"/>
      <w:r w:rsidRPr="00486664">
        <w:rPr>
          <w:rFonts w:ascii="Segoe UI" w:eastAsia="Times New Roman" w:hAnsi="Segoe UI" w:cs="Segoe UI"/>
          <w:color w:val="000000"/>
          <w:sz w:val="24"/>
          <w:szCs w:val="24"/>
          <w:bdr w:val="none" w:sz="0" w:space="0" w:color="auto" w:frame="1"/>
          <w:lang w:eastAsia="en-IN"/>
        </w:rPr>
        <w:t>Javatpoint</w:t>
      </w:r>
      <w:proofErr w:type="spellEnd"/>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Let's include the JavaScript file into </w:t>
      </w:r>
      <w:hyperlink r:id="rId14" w:history="1">
        <w:r w:rsidRPr="00486664">
          <w:rPr>
            <w:rFonts w:ascii="Segoe UI" w:eastAsia="Times New Roman" w:hAnsi="Segoe UI" w:cs="Segoe UI"/>
            <w:color w:val="008000"/>
            <w:sz w:val="24"/>
            <w:szCs w:val="24"/>
            <w:u w:val="single"/>
            <w:lang w:eastAsia="en-IN"/>
          </w:rPr>
          <w:t>html</w:t>
        </w:r>
      </w:hyperlink>
      <w:r w:rsidRPr="00486664">
        <w:rPr>
          <w:rFonts w:ascii="Segoe UI" w:eastAsia="Times New Roman" w:hAnsi="Segoe UI" w:cs="Segoe UI"/>
          <w:color w:val="333333"/>
          <w:sz w:val="24"/>
          <w:szCs w:val="24"/>
          <w:lang w:eastAsia="en-IN"/>
        </w:rPr>
        <w:t> page. It calls the </w:t>
      </w:r>
      <w:hyperlink r:id="rId15" w:history="1">
        <w:r w:rsidRPr="00486664">
          <w:rPr>
            <w:rFonts w:ascii="Segoe UI" w:eastAsia="Times New Roman" w:hAnsi="Segoe UI" w:cs="Segoe UI"/>
            <w:color w:val="008000"/>
            <w:sz w:val="24"/>
            <w:szCs w:val="24"/>
            <w:u w:val="single"/>
            <w:lang w:eastAsia="en-IN"/>
          </w:rPr>
          <w:t>JavaScript function</w:t>
        </w:r>
      </w:hyperlink>
      <w:r w:rsidRPr="00486664">
        <w:rPr>
          <w:rFonts w:ascii="Segoe UI" w:eastAsia="Times New Roman" w:hAnsi="Segoe UI" w:cs="Segoe UI"/>
          <w:color w:val="333333"/>
          <w:sz w:val="24"/>
          <w:szCs w:val="24"/>
          <w:lang w:eastAsia="en-IN"/>
        </w:rPr>
        <w:t> on button click.</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b/>
          <w:bCs/>
          <w:color w:val="333333"/>
          <w:sz w:val="24"/>
          <w:szCs w:val="24"/>
          <w:lang w:eastAsia="en-IN"/>
        </w:rPr>
        <w:t>index.html</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&lt;html&gt;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&lt;head&gt;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&lt;script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"text/</w:t>
      </w:r>
      <w:proofErr w:type="spellStart"/>
      <w:r w:rsidRPr="00486664">
        <w:rPr>
          <w:rFonts w:ascii="Segoe UI" w:eastAsia="Times New Roman" w:hAnsi="Segoe UI" w:cs="Segoe UI"/>
          <w:color w:val="0000FF"/>
          <w:sz w:val="24"/>
          <w:szCs w:val="24"/>
          <w:bdr w:val="none" w:sz="0" w:space="0" w:color="auto" w:frame="1"/>
          <w:lang w:eastAsia="en-IN"/>
        </w:rPr>
        <w:t>javascript</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color w:val="000000"/>
          <w:sz w:val="24"/>
          <w:szCs w:val="24"/>
          <w:bdr w:val="none" w:sz="0" w:space="0" w:color="auto" w:frame="1"/>
          <w:lang w:eastAsia="en-IN"/>
        </w:rPr>
        <w:t> </w:t>
      </w:r>
      <w:proofErr w:type="spellStart"/>
      <w:r w:rsidRPr="00486664">
        <w:rPr>
          <w:rFonts w:ascii="Segoe UI" w:eastAsia="Times New Roman" w:hAnsi="Segoe UI" w:cs="Segoe UI"/>
          <w:color w:val="FF0000"/>
          <w:sz w:val="24"/>
          <w:szCs w:val="24"/>
          <w:bdr w:val="none" w:sz="0" w:space="0" w:color="auto" w:frame="1"/>
          <w:lang w:eastAsia="en-IN"/>
        </w:rPr>
        <w:t>src</w:t>
      </w:r>
      <w:proofErr w:type="spellEnd"/>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"message.js"</w:t>
      </w:r>
      <w:r w:rsidRPr="00486664">
        <w:rPr>
          <w:rFonts w:ascii="Segoe UI" w:eastAsia="Times New Roman" w:hAnsi="Segoe UI" w:cs="Segoe UI"/>
          <w:b/>
          <w:bCs/>
          <w:color w:val="006699"/>
          <w:sz w:val="24"/>
          <w:szCs w:val="24"/>
          <w:bdr w:val="none" w:sz="0" w:space="0" w:color="auto" w:frame="1"/>
          <w:lang w:eastAsia="en-IN"/>
        </w:rPr>
        <w:t>&gt;&lt;/script&gt;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&lt;/head&gt;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lastRenderedPageBreak/>
        <w:t>&lt;body&gt;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&lt;p&gt;</w:t>
      </w:r>
      <w:r w:rsidRPr="00486664">
        <w:rPr>
          <w:rFonts w:ascii="Segoe UI" w:eastAsia="Times New Roman" w:hAnsi="Segoe UI" w:cs="Segoe UI"/>
          <w:color w:val="000000"/>
          <w:sz w:val="24"/>
          <w:szCs w:val="24"/>
          <w:bdr w:val="none" w:sz="0" w:space="0" w:color="auto" w:frame="1"/>
          <w:lang w:eastAsia="en-IN"/>
        </w:rPr>
        <w:t>Welcome to JavaScript</w:t>
      </w:r>
      <w:r w:rsidRPr="00486664">
        <w:rPr>
          <w:rFonts w:ascii="Segoe UI" w:eastAsia="Times New Roman" w:hAnsi="Segoe UI" w:cs="Segoe UI"/>
          <w:b/>
          <w:bCs/>
          <w:color w:val="006699"/>
          <w:sz w:val="24"/>
          <w:szCs w:val="24"/>
          <w:bdr w:val="none" w:sz="0" w:space="0" w:color="auto" w:frame="1"/>
          <w:lang w:eastAsia="en-IN"/>
        </w:rPr>
        <w:t>&lt;/p&gt;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&lt;form&gt;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&lt;input</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type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"button"</w:t>
      </w:r>
      <w:r w:rsidRPr="00486664">
        <w:rPr>
          <w:rFonts w:ascii="Segoe UI" w:eastAsia="Times New Roman" w:hAnsi="Segoe UI" w:cs="Segoe UI"/>
          <w:color w:val="000000"/>
          <w:sz w:val="24"/>
          <w:szCs w:val="24"/>
          <w:bdr w:val="none" w:sz="0" w:space="0" w:color="auto" w:frame="1"/>
          <w:lang w:eastAsia="en-IN"/>
        </w:rPr>
        <w:t> </w:t>
      </w:r>
      <w:r w:rsidRPr="00486664">
        <w:rPr>
          <w:rFonts w:ascii="Segoe UI" w:eastAsia="Times New Roman" w:hAnsi="Segoe UI" w:cs="Segoe UI"/>
          <w:color w:val="FF0000"/>
          <w:sz w:val="24"/>
          <w:szCs w:val="24"/>
          <w:bdr w:val="none" w:sz="0" w:space="0" w:color="auto" w:frame="1"/>
          <w:lang w:eastAsia="en-IN"/>
        </w:rPr>
        <w:t>value</w:t>
      </w:r>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"click"</w:t>
      </w:r>
      <w:r w:rsidRPr="00486664">
        <w:rPr>
          <w:rFonts w:ascii="Segoe UI" w:eastAsia="Times New Roman" w:hAnsi="Segoe UI" w:cs="Segoe UI"/>
          <w:color w:val="000000"/>
          <w:sz w:val="24"/>
          <w:szCs w:val="24"/>
          <w:bdr w:val="none" w:sz="0" w:space="0" w:color="auto" w:frame="1"/>
          <w:lang w:eastAsia="en-IN"/>
        </w:rPr>
        <w:t> </w:t>
      </w:r>
      <w:proofErr w:type="spellStart"/>
      <w:r w:rsidRPr="00486664">
        <w:rPr>
          <w:rFonts w:ascii="Segoe UI" w:eastAsia="Times New Roman" w:hAnsi="Segoe UI" w:cs="Segoe UI"/>
          <w:color w:val="FF0000"/>
          <w:sz w:val="24"/>
          <w:szCs w:val="24"/>
          <w:bdr w:val="none" w:sz="0" w:space="0" w:color="auto" w:frame="1"/>
          <w:lang w:eastAsia="en-IN"/>
        </w:rPr>
        <w:t>onclick</w:t>
      </w:r>
      <w:proofErr w:type="spellEnd"/>
      <w:r w:rsidRPr="00486664">
        <w:rPr>
          <w:rFonts w:ascii="Segoe UI" w:eastAsia="Times New Roman" w:hAnsi="Segoe UI" w:cs="Segoe UI"/>
          <w:color w:val="000000"/>
          <w:sz w:val="24"/>
          <w:szCs w:val="24"/>
          <w:bdr w:val="none" w:sz="0" w:space="0" w:color="auto" w:frame="1"/>
          <w:lang w:eastAsia="en-IN"/>
        </w:rPr>
        <w:t>=</w:t>
      </w:r>
      <w:r w:rsidRPr="00486664">
        <w:rPr>
          <w:rFonts w:ascii="Segoe UI" w:eastAsia="Times New Roman" w:hAnsi="Segoe UI" w:cs="Segoe UI"/>
          <w:color w:val="0000FF"/>
          <w:sz w:val="24"/>
          <w:szCs w:val="24"/>
          <w:bdr w:val="none" w:sz="0" w:space="0" w:color="auto" w:frame="1"/>
          <w:lang w:eastAsia="en-IN"/>
        </w:rPr>
        <w:t>"</w:t>
      </w:r>
      <w:proofErr w:type="spellStart"/>
      <w:r w:rsidRPr="00486664">
        <w:rPr>
          <w:rFonts w:ascii="Segoe UI" w:eastAsia="Times New Roman" w:hAnsi="Segoe UI" w:cs="Segoe UI"/>
          <w:color w:val="0000FF"/>
          <w:sz w:val="24"/>
          <w:szCs w:val="24"/>
          <w:bdr w:val="none" w:sz="0" w:space="0" w:color="auto" w:frame="1"/>
          <w:lang w:eastAsia="en-IN"/>
        </w:rPr>
        <w:t>msg</w:t>
      </w:r>
      <w:proofErr w:type="spellEnd"/>
      <w:r w:rsidRPr="00486664">
        <w:rPr>
          <w:rFonts w:ascii="Segoe UI" w:eastAsia="Times New Roman" w:hAnsi="Segoe UI" w:cs="Segoe UI"/>
          <w:color w:val="0000FF"/>
          <w:sz w:val="24"/>
          <w:szCs w:val="24"/>
          <w:bdr w:val="none" w:sz="0" w:space="0" w:color="auto" w:frame="1"/>
          <w:lang w:eastAsia="en-IN"/>
        </w:rPr>
        <w:t>()"</w:t>
      </w:r>
      <w:r w:rsidRPr="00486664">
        <w:rPr>
          <w:rFonts w:ascii="Segoe UI" w:eastAsia="Times New Roman" w:hAnsi="Segoe UI" w:cs="Segoe UI"/>
          <w:b/>
          <w:bCs/>
          <w:color w:val="006699"/>
          <w:sz w:val="24"/>
          <w:szCs w:val="24"/>
          <w:bdr w:val="none" w:sz="0" w:space="0" w:color="auto" w:frame="1"/>
          <w:lang w:eastAsia="en-IN"/>
        </w:rPr>
        <w:t>/&gt;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&lt;/form&gt;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&lt;/body&gt;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486664">
        <w:rPr>
          <w:rFonts w:ascii="Segoe UI" w:eastAsia="Times New Roman" w:hAnsi="Segoe UI" w:cs="Segoe UI"/>
          <w:b/>
          <w:bCs/>
          <w:color w:val="006699"/>
          <w:sz w:val="24"/>
          <w:szCs w:val="24"/>
          <w:bdr w:val="none" w:sz="0" w:space="0" w:color="auto" w:frame="1"/>
          <w:lang w:eastAsia="en-IN"/>
        </w:rPr>
        <w:t>&lt;/html&gt;</w:t>
      </w:r>
      <w:r w:rsidRPr="00486664">
        <w:rPr>
          <w:rFonts w:ascii="Segoe UI" w:eastAsia="Times New Roman" w:hAnsi="Segoe UI" w:cs="Segoe UI"/>
          <w:color w:val="000000"/>
          <w:sz w:val="24"/>
          <w:szCs w:val="24"/>
          <w:bdr w:val="none" w:sz="0" w:space="0" w:color="auto" w:frame="1"/>
          <w:lang w:eastAsia="en-IN"/>
        </w:rPr>
        <w:t>  </w:t>
      </w:r>
    </w:p>
    <w:p w:rsidR="00486664" w:rsidRPr="00486664" w:rsidRDefault="00486664" w:rsidP="004866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86664">
        <w:rPr>
          <w:rFonts w:ascii="Helvetica" w:eastAsia="Times New Roman" w:hAnsi="Helvetica" w:cs="Helvetica"/>
          <w:color w:val="610B4B"/>
          <w:sz w:val="32"/>
          <w:szCs w:val="32"/>
          <w:lang w:eastAsia="en-IN"/>
        </w:rPr>
        <w:t>Advantages of External JavaScript</w:t>
      </w:r>
    </w:p>
    <w:p w:rsidR="00486664" w:rsidRPr="00486664" w:rsidRDefault="00486664" w:rsidP="004866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664">
        <w:rPr>
          <w:rFonts w:ascii="Segoe UI" w:eastAsia="Times New Roman" w:hAnsi="Segoe UI" w:cs="Segoe UI"/>
          <w:color w:val="333333"/>
          <w:sz w:val="24"/>
          <w:szCs w:val="24"/>
          <w:lang w:eastAsia="en-IN"/>
        </w:rPr>
        <w:t xml:space="preserve">There will be following benefits if a user creates an external </w:t>
      </w:r>
      <w:proofErr w:type="spellStart"/>
      <w:r w:rsidRPr="00486664">
        <w:rPr>
          <w:rFonts w:ascii="Segoe UI" w:eastAsia="Times New Roman" w:hAnsi="Segoe UI" w:cs="Segoe UI"/>
          <w:color w:val="333333"/>
          <w:sz w:val="24"/>
          <w:szCs w:val="24"/>
          <w:lang w:eastAsia="en-IN"/>
        </w:rPr>
        <w:t>javascript</w:t>
      </w:r>
      <w:proofErr w:type="spellEnd"/>
      <w:r w:rsidRPr="00486664">
        <w:rPr>
          <w:rFonts w:ascii="Segoe UI" w:eastAsia="Times New Roman" w:hAnsi="Segoe UI" w:cs="Segoe UI"/>
          <w:color w:val="333333"/>
          <w:sz w:val="24"/>
          <w:szCs w:val="24"/>
          <w:lang w:eastAsia="en-IN"/>
        </w:rPr>
        <w:t>:</w:t>
      </w:r>
    </w:p>
    <w:p w:rsidR="00486664" w:rsidRPr="00486664" w:rsidRDefault="00486664" w:rsidP="004866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It helps in the reusability of code in more than one HTML file.</w:t>
      </w:r>
    </w:p>
    <w:p w:rsidR="00486664" w:rsidRPr="00486664" w:rsidRDefault="00486664" w:rsidP="004866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It allows easy code readability.</w:t>
      </w:r>
    </w:p>
    <w:p w:rsidR="00486664" w:rsidRPr="00486664" w:rsidRDefault="00486664" w:rsidP="004866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 xml:space="preserve">It is time-efficient as web browsers cache the external </w:t>
      </w:r>
      <w:proofErr w:type="spellStart"/>
      <w:r w:rsidRPr="00486664">
        <w:rPr>
          <w:rFonts w:ascii="Segoe UI" w:eastAsia="Times New Roman" w:hAnsi="Segoe UI" w:cs="Segoe UI"/>
          <w:color w:val="000000"/>
          <w:sz w:val="24"/>
          <w:szCs w:val="24"/>
          <w:lang w:eastAsia="en-IN"/>
        </w:rPr>
        <w:t>js</w:t>
      </w:r>
      <w:proofErr w:type="spellEnd"/>
      <w:r w:rsidRPr="00486664">
        <w:rPr>
          <w:rFonts w:ascii="Segoe UI" w:eastAsia="Times New Roman" w:hAnsi="Segoe UI" w:cs="Segoe UI"/>
          <w:color w:val="000000"/>
          <w:sz w:val="24"/>
          <w:szCs w:val="24"/>
          <w:lang w:eastAsia="en-IN"/>
        </w:rPr>
        <w:t xml:space="preserve"> files, which further reduces the page loading time.</w:t>
      </w:r>
    </w:p>
    <w:p w:rsidR="00486664" w:rsidRPr="00486664" w:rsidRDefault="00486664" w:rsidP="004866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 xml:space="preserve">It enables both web designers and coders to work with html and </w:t>
      </w:r>
      <w:proofErr w:type="spellStart"/>
      <w:r w:rsidRPr="00486664">
        <w:rPr>
          <w:rFonts w:ascii="Segoe UI" w:eastAsia="Times New Roman" w:hAnsi="Segoe UI" w:cs="Segoe UI"/>
          <w:color w:val="000000"/>
          <w:sz w:val="24"/>
          <w:szCs w:val="24"/>
          <w:lang w:eastAsia="en-IN"/>
        </w:rPr>
        <w:t>js</w:t>
      </w:r>
      <w:proofErr w:type="spellEnd"/>
      <w:r w:rsidRPr="00486664">
        <w:rPr>
          <w:rFonts w:ascii="Segoe UI" w:eastAsia="Times New Roman" w:hAnsi="Segoe UI" w:cs="Segoe UI"/>
          <w:color w:val="000000"/>
          <w:sz w:val="24"/>
          <w:szCs w:val="24"/>
          <w:lang w:eastAsia="en-IN"/>
        </w:rPr>
        <w:t xml:space="preserve"> files </w:t>
      </w:r>
      <w:proofErr w:type="spellStart"/>
      <w:r w:rsidRPr="00486664">
        <w:rPr>
          <w:rFonts w:ascii="Segoe UI" w:eastAsia="Times New Roman" w:hAnsi="Segoe UI" w:cs="Segoe UI"/>
          <w:color w:val="000000"/>
          <w:sz w:val="24"/>
          <w:szCs w:val="24"/>
          <w:lang w:eastAsia="en-IN"/>
        </w:rPr>
        <w:t>parallelly</w:t>
      </w:r>
      <w:proofErr w:type="spellEnd"/>
      <w:r w:rsidRPr="00486664">
        <w:rPr>
          <w:rFonts w:ascii="Segoe UI" w:eastAsia="Times New Roman" w:hAnsi="Segoe UI" w:cs="Segoe UI"/>
          <w:color w:val="000000"/>
          <w:sz w:val="24"/>
          <w:szCs w:val="24"/>
          <w:lang w:eastAsia="en-IN"/>
        </w:rPr>
        <w:t xml:space="preserve"> and separately, i.e., without facing any code conflictions.</w:t>
      </w:r>
    </w:p>
    <w:p w:rsidR="00486664" w:rsidRPr="00486664" w:rsidRDefault="00486664" w:rsidP="004866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664">
        <w:rPr>
          <w:rFonts w:ascii="Segoe UI" w:eastAsia="Times New Roman" w:hAnsi="Segoe UI" w:cs="Segoe UI"/>
          <w:color w:val="000000"/>
          <w:sz w:val="24"/>
          <w:szCs w:val="24"/>
          <w:lang w:eastAsia="en-IN"/>
        </w:rPr>
        <w:t xml:space="preserve">The length of the code reduces as only we need to specify the location of the </w:t>
      </w:r>
      <w:proofErr w:type="spellStart"/>
      <w:r w:rsidRPr="00486664">
        <w:rPr>
          <w:rFonts w:ascii="Segoe UI" w:eastAsia="Times New Roman" w:hAnsi="Segoe UI" w:cs="Segoe UI"/>
          <w:color w:val="000000"/>
          <w:sz w:val="24"/>
          <w:szCs w:val="24"/>
          <w:lang w:eastAsia="en-IN"/>
        </w:rPr>
        <w:t>js</w:t>
      </w:r>
      <w:proofErr w:type="spellEnd"/>
      <w:r w:rsidRPr="00486664">
        <w:rPr>
          <w:rFonts w:ascii="Segoe UI" w:eastAsia="Times New Roman" w:hAnsi="Segoe UI" w:cs="Segoe UI"/>
          <w:color w:val="000000"/>
          <w:sz w:val="24"/>
          <w:szCs w:val="24"/>
          <w:lang w:eastAsia="en-IN"/>
        </w:rPr>
        <w:t xml:space="preserve"> file.</w:t>
      </w:r>
    </w:p>
    <w:p w:rsidR="00486664" w:rsidRDefault="00486664" w:rsidP="0048666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JavaScript Comment</w:t>
      </w:r>
    </w:p>
    <w:p w:rsidR="00486664" w:rsidRDefault="00486664" w:rsidP="00486664">
      <w:pPr>
        <w:numPr>
          <w:ilvl w:val="0"/>
          <w:numId w:val="9"/>
        </w:numPr>
        <w:shd w:val="clear" w:color="auto" w:fill="FFFFFF"/>
        <w:spacing w:before="60" w:after="100" w:afterAutospacing="1" w:line="375" w:lineRule="atLeast"/>
        <w:jc w:val="both"/>
        <w:rPr>
          <w:rFonts w:ascii="Segoe UI" w:hAnsi="Segoe UI" w:cs="Segoe UI"/>
          <w:color w:val="000000"/>
          <w:sz w:val="24"/>
          <w:szCs w:val="24"/>
        </w:rPr>
      </w:pPr>
      <w:hyperlink r:id="rId16" w:history="1">
        <w:r>
          <w:rPr>
            <w:rStyle w:val="Hyperlink"/>
            <w:color w:val="008000"/>
            <w:sz w:val="23"/>
            <w:szCs w:val="23"/>
          </w:rPr>
          <w:t>JavaScript comments</w:t>
        </w:r>
      </w:hyperlink>
    </w:p>
    <w:p w:rsidR="00486664" w:rsidRDefault="00486664" w:rsidP="00486664">
      <w:pPr>
        <w:numPr>
          <w:ilvl w:val="0"/>
          <w:numId w:val="9"/>
        </w:numPr>
        <w:shd w:val="clear" w:color="auto" w:fill="FFFFFF"/>
        <w:spacing w:before="60" w:after="100" w:afterAutospacing="1" w:line="375" w:lineRule="atLeast"/>
        <w:jc w:val="both"/>
        <w:rPr>
          <w:rFonts w:ascii="Segoe UI" w:hAnsi="Segoe UI" w:cs="Segoe UI"/>
          <w:color w:val="000000"/>
        </w:rPr>
      </w:pPr>
      <w:hyperlink r:id="rId17" w:history="1">
        <w:r>
          <w:rPr>
            <w:rStyle w:val="Hyperlink"/>
            <w:color w:val="008000"/>
            <w:sz w:val="23"/>
            <w:szCs w:val="23"/>
          </w:rPr>
          <w:t xml:space="preserve">Advantage of </w:t>
        </w:r>
        <w:proofErr w:type="spellStart"/>
        <w:r>
          <w:rPr>
            <w:rStyle w:val="Hyperlink"/>
            <w:color w:val="008000"/>
            <w:sz w:val="23"/>
            <w:szCs w:val="23"/>
          </w:rPr>
          <w:t>javaScript</w:t>
        </w:r>
        <w:proofErr w:type="spellEnd"/>
        <w:r>
          <w:rPr>
            <w:rStyle w:val="Hyperlink"/>
            <w:color w:val="008000"/>
            <w:sz w:val="23"/>
            <w:szCs w:val="23"/>
          </w:rPr>
          <w:t xml:space="preserve"> comments</w:t>
        </w:r>
      </w:hyperlink>
    </w:p>
    <w:p w:rsidR="00486664" w:rsidRDefault="00486664" w:rsidP="00486664">
      <w:pPr>
        <w:numPr>
          <w:ilvl w:val="0"/>
          <w:numId w:val="9"/>
        </w:numPr>
        <w:shd w:val="clear" w:color="auto" w:fill="FFFFFF"/>
        <w:spacing w:before="60" w:after="100" w:afterAutospacing="1" w:line="375" w:lineRule="atLeast"/>
        <w:jc w:val="both"/>
        <w:rPr>
          <w:rFonts w:ascii="Segoe UI" w:hAnsi="Segoe UI" w:cs="Segoe UI"/>
          <w:color w:val="000000"/>
        </w:rPr>
      </w:pPr>
      <w:hyperlink r:id="rId18" w:history="1">
        <w:r>
          <w:rPr>
            <w:rStyle w:val="Hyperlink"/>
            <w:color w:val="008000"/>
            <w:sz w:val="23"/>
            <w:szCs w:val="23"/>
          </w:rPr>
          <w:t>Single-line and Multi-line comments</w:t>
        </w:r>
      </w:hyperlink>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comments</w:t>
      </w:r>
      <w:r>
        <w:rPr>
          <w:rFonts w:ascii="Segoe UI" w:hAnsi="Segoe UI" w:cs="Segoe UI"/>
          <w:color w:val="333333"/>
        </w:rPr>
        <w:t> are meaningful way to deliver message. It is used to add information about the code, warnings or suggestions so that end user can easily interpret the code.</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The JavaScript comment is ignored by the JavaScript engine i.e. embedded in the browser.</w:t>
      </w:r>
    </w:p>
    <w:p w:rsidR="00486664" w:rsidRDefault="00486664" w:rsidP="00486664">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Advantages of JavaScript comments</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comments.</w:t>
      </w:r>
    </w:p>
    <w:p w:rsidR="00486664" w:rsidRDefault="00486664" w:rsidP="00486664">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3" name="Picture 3"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486664" w:rsidRDefault="00486664" w:rsidP="00486664">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To make code easy to understand</w:t>
      </w:r>
      <w:r>
        <w:rPr>
          <w:rFonts w:ascii="Segoe UI" w:hAnsi="Segoe UI" w:cs="Segoe UI"/>
          <w:color w:val="000000"/>
        </w:rPr>
        <w:t> </w:t>
      </w:r>
      <w:proofErr w:type="gramStart"/>
      <w:r>
        <w:rPr>
          <w:rFonts w:ascii="Segoe UI" w:hAnsi="Segoe UI" w:cs="Segoe UI"/>
          <w:color w:val="000000"/>
        </w:rPr>
        <w:t>It</w:t>
      </w:r>
      <w:proofErr w:type="gramEnd"/>
      <w:r>
        <w:rPr>
          <w:rFonts w:ascii="Segoe UI" w:hAnsi="Segoe UI" w:cs="Segoe UI"/>
          <w:color w:val="000000"/>
        </w:rPr>
        <w:t xml:space="preserve"> can be used to elaborate the code so that end user can easily understand the code.</w:t>
      </w:r>
    </w:p>
    <w:p w:rsidR="00486664" w:rsidRDefault="00486664" w:rsidP="0048666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To avoid the unnecessary code</w:t>
      </w:r>
      <w:r>
        <w:rPr>
          <w:rFonts w:ascii="Segoe UI" w:hAnsi="Segoe UI" w:cs="Segoe UI"/>
          <w:color w:val="000000"/>
        </w:rPr>
        <w:t> </w:t>
      </w:r>
      <w:proofErr w:type="gramStart"/>
      <w:r>
        <w:rPr>
          <w:rFonts w:ascii="Segoe UI" w:hAnsi="Segoe UI" w:cs="Segoe UI"/>
          <w:color w:val="000000"/>
        </w:rPr>
        <w:t>It</w:t>
      </w:r>
      <w:proofErr w:type="gramEnd"/>
      <w:r>
        <w:rPr>
          <w:rFonts w:ascii="Segoe UI" w:hAnsi="Segoe UI" w:cs="Segoe UI"/>
          <w:color w:val="000000"/>
        </w:rPr>
        <w:t xml:space="preserve"> can also be used to avoid the code being executed. Sometimes, we add the code to perform some action. But after sometime, there may be need to disable the code. In such case, it is better to use comments.</w:t>
      </w:r>
    </w:p>
    <w:p w:rsidR="00486664" w:rsidRDefault="00486664" w:rsidP="00486664">
      <w:pPr>
        <w:spacing w:after="0" w:line="240" w:lineRule="auto"/>
        <w:rPr>
          <w:rFonts w:ascii="Times New Roman" w:hAnsi="Times New Roman" w:cs="Times New Roman"/>
        </w:rPr>
      </w:pPr>
      <w:r>
        <w:pict>
          <v:rect id="_x0000_i1036" style="width:0;height:.75pt" o:hralign="left" o:hrstd="t" o:hrnoshade="t" o:hr="t" fillcolor="#d4d4d4" stroked="f"/>
        </w:pict>
      </w:r>
    </w:p>
    <w:p w:rsidR="00486664" w:rsidRDefault="00486664" w:rsidP="004866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JavaScript Comments</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There are two types of comments in JavaScript.</w:t>
      </w:r>
    </w:p>
    <w:p w:rsidR="00486664" w:rsidRDefault="00486664" w:rsidP="0048666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Single-line Comment</w:t>
      </w:r>
    </w:p>
    <w:p w:rsidR="00486664" w:rsidRDefault="00486664" w:rsidP="0048666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Multi-line Comment</w:t>
      </w:r>
    </w:p>
    <w:p w:rsidR="00486664" w:rsidRDefault="00486664" w:rsidP="00486664">
      <w:pPr>
        <w:spacing w:after="0" w:line="240" w:lineRule="auto"/>
        <w:rPr>
          <w:rFonts w:ascii="Times New Roman" w:hAnsi="Times New Roman" w:cs="Times New Roman"/>
        </w:rPr>
      </w:pPr>
      <w:r>
        <w:pict>
          <v:rect id="_x0000_i1037" style="width:0;height:.75pt" o:hralign="left" o:hrstd="t" o:hrnoshade="t" o:hr="t" fillcolor="#d4d4d4" stroked="f"/>
        </w:pict>
      </w:r>
    </w:p>
    <w:p w:rsidR="00486664" w:rsidRDefault="00486664" w:rsidP="004866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Single line Comment</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It is represented by double forward slashes (//). It can be used before and after the statement.</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Let’s see the example of single-line comment i.e. added before the statement.</w:t>
      </w:r>
    </w:p>
    <w:p w:rsidR="00486664" w:rsidRDefault="00486664" w:rsidP="00486664">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6664" w:rsidRDefault="00486664" w:rsidP="0048666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 is single line comment  </w:t>
      </w:r>
    </w:p>
    <w:p w:rsidR="00486664" w:rsidRDefault="00486664" w:rsidP="00486664">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javascript</w:t>
      </w:r>
      <w:proofErr w:type="spellEnd"/>
      <w:r>
        <w:rPr>
          <w:rFonts w:ascii="Segoe UI" w:hAnsi="Segoe UI" w:cs="Segoe UI"/>
          <w:color w:val="000000"/>
          <w:bdr w:val="none" w:sz="0" w:space="0" w:color="auto" w:frame="1"/>
        </w:rPr>
        <w:t>");  </w:t>
      </w:r>
    </w:p>
    <w:p w:rsidR="00486664" w:rsidRDefault="00486664" w:rsidP="00486664">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6664" w:rsidRDefault="00486664" w:rsidP="00486664">
      <w:pPr>
        <w:spacing w:line="240" w:lineRule="auto"/>
        <w:rPr>
          <w:rFonts w:ascii="Times New Roman" w:hAnsi="Times New Roman" w:cs="Times New Roman"/>
        </w:rPr>
      </w:pPr>
      <w:hyperlink r:id="rId1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single-line comment i.e. added after the statement.</w:t>
      </w:r>
    </w:p>
    <w:p w:rsidR="00486664" w:rsidRDefault="00486664" w:rsidP="00486664">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6664" w:rsidRDefault="00486664" w:rsidP="0048666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486664" w:rsidRDefault="00486664" w:rsidP="0048666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486664" w:rsidRDefault="00486664" w:rsidP="0048666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a</w:t>
      </w:r>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;//It adds values of a and b variable  </w:t>
      </w:r>
    </w:p>
    <w:p w:rsidR="00486664" w:rsidRDefault="00486664" w:rsidP="0048666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(c);//prints sum of 10 and 20  </w:t>
      </w:r>
    </w:p>
    <w:p w:rsidR="00486664" w:rsidRDefault="00486664" w:rsidP="00486664">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6664" w:rsidRDefault="00486664" w:rsidP="00486664">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486664" w:rsidRDefault="00486664" w:rsidP="00486664">
      <w:r>
        <w:pict>
          <v:rect id="_x0000_i1038" style="width:0;height:.75pt" o:hralign="left" o:hrstd="t" o:hrnoshade="t" o:hr="t" fillcolor="#d4d4d4" stroked="f"/>
        </w:pict>
      </w:r>
    </w:p>
    <w:p w:rsidR="00486664" w:rsidRDefault="00486664" w:rsidP="004866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Multi line Comment</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It can be used to add single as well as multi line comments. So, it is more convenient.</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It is represented by forward slash with asterisk then asterisk with forward slash. For example:</w:t>
      </w:r>
    </w:p>
    <w:p w:rsidR="00486664" w:rsidRDefault="00486664" w:rsidP="0048666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your code here  */  </w:t>
      </w:r>
    </w:p>
    <w:p w:rsidR="00486664" w:rsidRDefault="00486664" w:rsidP="00486664">
      <w:pPr>
        <w:pStyle w:val="NormalWeb"/>
        <w:shd w:val="clear" w:color="auto" w:fill="FFFFFF"/>
        <w:jc w:val="both"/>
        <w:rPr>
          <w:rFonts w:ascii="Segoe UI" w:hAnsi="Segoe UI" w:cs="Segoe UI"/>
          <w:color w:val="333333"/>
        </w:rPr>
      </w:pPr>
      <w:r>
        <w:rPr>
          <w:rFonts w:ascii="Segoe UI" w:hAnsi="Segoe UI" w:cs="Segoe UI"/>
          <w:color w:val="333333"/>
        </w:rPr>
        <w:t>It can be used before, after and middle of the statement.</w:t>
      </w:r>
    </w:p>
    <w:p w:rsidR="00486664" w:rsidRDefault="00486664" w:rsidP="00486664">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86664" w:rsidRDefault="00486664" w:rsidP="00486664">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 is multi line comment.  </w:t>
      </w:r>
    </w:p>
    <w:p w:rsidR="00486664" w:rsidRDefault="00486664" w:rsidP="00486664">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 will not be displayed */  </w:t>
      </w:r>
    </w:p>
    <w:p w:rsidR="00486664" w:rsidRDefault="00486664" w:rsidP="00486664">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("example of </w:t>
      </w:r>
      <w:proofErr w:type="spellStart"/>
      <w:r>
        <w:rPr>
          <w:rFonts w:ascii="Segoe UI" w:hAnsi="Segoe UI" w:cs="Segoe UI"/>
          <w:color w:val="000000"/>
          <w:bdr w:val="none" w:sz="0" w:space="0" w:color="auto" w:frame="1"/>
        </w:rPr>
        <w:t>javascript</w:t>
      </w:r>
      <w:proofErr w:type="spellEnd"/>
      <w:r>
        <w:rPr>
          <w:rFonts w:ascii="Segoe UI" w:hAnsi="Segoe UI" w:cs="Segoe UI"/>
          <w:color w:val="000000"/>
          <w:bdr w:val="none" w:sz="0" w:space="0" w:color="auto" w:frame="1"/>
        </w:rPr>
        <w:t> multiline comment");  </w:t>
      </w:r>
    </w:p>
    <w:p w:rsidR="00486664" w:rsidRDefault="00486664" w:rsidP="00486664">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E4D46" w:rsidRDefault="007E4D46"/>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JavaScript Variable</w:t>
      </w:r>
    </w:p>
    <w:p w:rsidR="00EC0862" w:rsidRDefault="00EC0862" w:rsidP="00EC0862">
      <w:pPr>
        <w:numPr>
          <w:ilvl w:val="0"/>
          <w:numId w:val="16"/>
        </w:numPr>
        <w:shd w:val="clear" w:color="auto" w:fill="FFFFFF"/>
        <w:spacing w:before="60" w:after="100" w:afterAutospacing="1" w:line="375" w:lineRule="atLeast"/>
        <w:jc w:val="both"/>
        <w:rPr>
          <w:rFonts w:ascii="Segoe UI" w:hAnsi="Segoe UI" w:cs="Segoe UI"/>
          <w:color w:val="000000"/>
          <w:sz w:val="24"/>
          <w:szCs w:val="24"/>
        </w:rPr>
      </w:pPr>
      <w:hyperlink r:id="rId21" w:history="1">
        <w:r>
          <w:rPr>
            <w:rStyle w:val="Hyperlink"/>
            <w:color w:val="008000"/>
            <w:sz w:val="23"/>
            <w:szCs w:val="23"/>
          </w:rPr>
          <w:t>JavaScript variable</w:t>
        </w:r>
      </w:hyperlink>
    </w:p>
    <w:p w:rsidR="00EC0862" w:rsidRDefault="00EC0862" w:rsidP="00EC0862">
      <w:pPr>
        <w:numPr>
          <w:ilvl w:val="0"/>
          <w:numId w:val="16"/>
        </w:numPr>
        <w:shd w:val="clear" w:color="auto" w:fill="FFFFFF"/>
        <w:spacing w:before="60" w:after="100" w:afterAutospacing="1" w:line="375" w:lineRule="atLeast"/>
        <w:jc w:val="both"/>
        <w:rPr>
          <w:rFonts w:ascii="Segoe UI" w:hAnsi="Segoe UI" w:cs="Segoe UI"/>
          <w:color w:val="000000"/>
        </w:rPr>
      </w:pPr>
      <w:hyperlink r:id="rId22" w:anchor="local" w:history="1">
        <w:r>
          <w:rPr>
            <w:rStyle w:val="Hyperlink"/>
            <w:color w:val="008000"/>
            <w:sz w:val="23"/>
            <w:szCs w:val="23"/>
          </w:rPr>
          <w:t>JavaScript Local variable</w:t>
        </w:r>
      </w:hyperlink>
    </w:p>
    <w:p w:rsidR="00EC0862" w:rsidRDefault="00EC0862" w:rsidP="00EC0862">
      <w:pPr>
        <w:numPr>
          <w:ilvl w:val="0"/>
          <w:numId w:val="16"/>
        </w:numPr>
        <w:shd w:val="clear" w:color="auto" w:fill="FFFFFF"/>
        <w:spacing w:before="60" w:after="100" w:afterAutospacing="1" w:line="375" w:lineRule="atLeast"/>
        <w:jc w:val="both"/>
        <w:rPr>
          <w:rFonts w:ascii="Segoe UI" w:hAnsi="Segoe UI" w:cs="Segoe UI"/>
          <w:color w:val="000000"/>
        </w:rPr>
      </w:pPr>
      <w:hyperlink r:id="rId23" w:anchor="gloabl" w:history="1">
        <w:r>
          <w:rPr>
            <w:rStyle w:val="Hyperlink"/>
            <w:color w:val="008000"/>
            <w:sz w:val="23"/>
            <w:szCs w:val="23"/>
          </w:rPr>
          <w:t>JavaScript Global variable</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JavaScript variable</w:t>
      </w:r>
      <w:r>
        <w:rPr>
          <w:rFonts w:ascii="Segoe UI" w:hAnsi="Segoe UI" w:cs="Segoe UI"/>
          <w:color w:val="333333"/>
        </w:rPr>
        <w:t xml:space="preserve"> is simply a name of storage location. There are two types of variables in </w:t>
      </w:r>
      <w:proofErr w:type="gramStart"/>
      <w:r>
        <w:rPr>
          <w:rFonts w:ascii="Segoe UI" w:hAnsi="Segoe UI" w:cs="Segoe UI"/>
          <w:color w:val="333333"/>
        </w:rPr>
        <w:t>JavaScript :</w:t>
      </w:r>
      <w:proofErr w:type="gramEnd"/>
      <w:r>
        <w:rPr>
          <w:rFonts w:ascii="Segoe UI" w:hAnsi="Segoe UI" w:cs="Segoe UI"/>
          <w:color w:val="333333"/>
        </w:rPr>
        <w:t xml:space="preserve"> local variable and global variable.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There are some rules while declaring a JavaScript variable (also known as identifiers).</w:t>
      </w:r>
    </w:p>
    <w:p w:rsidR="00EC0862" w:rsidRDefault="00EC0862" w:rsidP="00EC086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Name must start with a letter (a to z or A to Z), </w:t>
      </w:r>
      <w:proofErr w:type="gramStart"/>
      <w:r>
        <w:rPr>
          <w:rFonts w:ascii="Segoe UI" w:hAnsi="Segoe UI" w:cs="Segoe UI"/>
          <w:color w:val="000000"/>
        </w:rPr>
        <w:t>underscore(</w:t>
      </w:r>
      <w:proofErr w:type="gramEnd"/>
      <w:r>
        <w:rPr>
          <w:rFonts w:ascii="Segoe UI" w:hAnsi="Segoe UI" w:cs="Segoe UI"/>
          <w:color w:val="000000"/>
        </w:rPr>
        <w:t xml:space="preserve"> _ ), or dollar( $ ) sign.</w:t>
      </w:r>
    </w:p>
    <w:p w:rsidR="00EC0862" w:rsidRDefault="00EC0862" w:rsidP="00EC086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first letter we can use digits (0 to 9), for example value1.</w:t>
      </w:r>
    </w:p>
    <w:p w:rsidR="00EC0862" w:rsidRDefault="00EC0862" w:rsidP="00EC086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variables are case sensitive, for example x and X are different variables.</w:t>
      </w:r>
    </w:p>
    <w:p w:rsidR="00EC0862" w:rsidRDefault="00EC0862" w:rsidP="00EC0862">
      <w:pPr>
        <w:spacing w:after="0" w:line="240" w:lineRule="auto"/>
        <w:rPr>
          <w:rFonts w:ascii="Times New Roman" w:hAnsi="Times New Roman" w:cs="Times New Roman"/>
        </w:rPr>
      </w:pPr>
      <w:r>
        <w:pict>
          <v:rect id="_x0000_i1043"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Correct JavaScript variables</w:t>
      </w:r>
    </w:p>
    <w:p w:rsidR="00EC0862" w:rsidRDefault="00EC0862" w:rsidP="00EC0862">
      <w:pPr>
        <w:numPr>
          <w:ilvl w:val="0"/>
          <w:numId w:val="18"/>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EC0862" w:rsidRDefault="00EC0862" w:rsidP="00EC0862">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_value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sonoo</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44"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Incorrect JavaScript variables</w:t>
      </w:r>
    </w:p>
    <w:p w:rsidR="00EC0862" w:rsidRDefault="00EC0862" w:rsidP="00EC0862">
      <w:pPr>
        <w:numPr>
          <w:ilvl w:val="0"/>
          <w:numId w:val="19"/>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123</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w:t>
      </w:r>
      <w:r>
        <w:rPr>
          <w:rFonts w:ascii="Segoe UI" w:hAnsi="Segoe UI" w:cs="Segoe UI"/>
          <w:color w:val="000000"/>
          <w:bdr w:val="none" w:sz="0" w:space="0" w:color="auto" w:frame="1"/>
        </w:rPr>
        <w:t>;  </w:t>
      </w:r>
    </w:p>
    <w:p w:rsidR="00EC0862" w:rsidRDefault="00EC0862" w:rsidP="00EC086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aa</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320</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45"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JavaScript variable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a simple example of JavaScript variable.</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4" name="Picture 4"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numPr>
          <w:ilvl w:val="0"/>
          <w:numId w:val="2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EC0862" w:rsidRDefault="00EC0862" w:rsidP="00EC086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EC0862" w:rsidRDefault="00EC0862" w:rsidP="00EC086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+y</w:t>
      </w:r>
      <w:proofErr w:type="spellEnd"/>
      <w:r>
        <w:rPr>
          <w:rFonts w:ascii="Segoe UI" w:hAnsi="Segoe UI" w:cs="Segoe UI"/>
          <w:color w:val="000000"/>
          <w:bdr w:val="none" w:sz="0" w:space="0" w:color="auto" w:frame="1"/>
        </w:rPr>
        <w:t>;  </w:t>
      </w:r>
    </w:p>
    <w:p w:rsidR="00EC0862" w:rsidRDefault="00EC0862" w:rsidP="00EC086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(z);  </w:t>
      </w:r>
    </w:p>
    <w:p w:rsidR="00EC0862" w:rsidRDefault="00EC0862" w:rsidP="00EC0862">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24"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Output of the above example</w:t>
      </w:r>
    </w:p>
    <w:p w:rsidR="00EC0862" w:rsidRDefault="00EC0862" w:rsidP="00EC0862">
      <w:pPr>
        <w:shd w:val="clear" w:color="auto" w:fill="1C1D1C"/>
        <w:jc w:val="both"/>
        <w:rPr>
          <w:rFonts w:ascii="Segoe UI" w:hAnsi="Segoe UI" w:cs="Segoe UI"/>
          <w:color w:val="F9F9F9"/>
          <w:sz w:val="24"/>
          <w:szCs w:val="24"/>
        </w:rPr>
      </w:pPr>
      <w:r>
        <w:rPr>
          <w:rFonts w:ascii="Segoe UI" w:hAnsi="Segoe UI" w:cs="Segoe UI"/>
          <w:color w:val="F9F9F9"/>
        </w:rPr>
        <w:t>30</w:t>
      </w:r>
    </w:p>
    <w:p w:rsidR="00EC0862" w:rsidRDefault="00EC0862" w:rsidP="00EC0862">
      <w:pPr>
        <w:rPr>
          <w:rFonts w:ascii="Times New Roman" w:hAnsi="Times New Roman" w:cs="Times New Roman"/>
        </w:rPr>
      </w:pPr>
      <w:r>
        <w:pict>
          <v:rect id="_x0000_i1047"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local variable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A JavaScript local variable is declared inside block or function. It is accessible within the function or block only. For example:</w:t>
      </w:r>
    </w:p>
    <w:p w:rsidR="00EC0862" w:rsidRDefault="00EC0862" w:rsidP="00EC0862">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rsidR="00EC0862" w:rsidRDefault="00EC0862" w:rsidP="00EC086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;//local variable  </w:t>
      </w:r>
    </w:p>
    <w:p w:rsidR="00EC0862" w:rsidRDefault="00EC0862" w:rsidP="00EC086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Or,</w:t>
      </w:r>
    </w:p>
    <w:p w:rsidR="00EC0862" w:rsidRDefault="00EC0862" w:rsidP="00EC0862">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13</w:t>
      </w:r>
      <w:r>
        <w:rPr>
          <w:rFonts w:ascii="Segoe UI" w:hAnsi="Segoe UI" w:cs="Segoe UI"/>
          <w:color w:val="000000"/>
          <w:bdr w:val="none" w:sz="0" w:space="0" w:color="auto" w:frame="1"/>
        </w:rPr>
        <w:t>){  </w:t>
      </w:r>
    </w:p>
    <w:p w:rsidR="00EC0862" w:rsidRDefault="00EC0862" w:rsidP="00EC0862">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;//JavaScript local variable  </w:t>
      </w:r>
    </w:p>
    <w:p w:rsidR="00EC0862" w:rsidRDefault="00EC0862" w:rsidP="00EC086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48"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global variable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JavaScript global variable</w:t>
      </w:r>
      <w:r>
        <w:rPr>
          <w:rFonts w:ascii="Segoe UI" w:hAnsi="Segoe UI" w:cs="Segoe UI"/>
          <w:color w:val="333333"/>
        </w:rPr>
        <w:t> is accessible from any function. A variable i.e. declared outside the function or declared with window object is known as global variable. For example:</w:t>
      </w:r>
    </w:p>
    <w:p w:rsidR="00EC0862" w:rsidRDefault="00EC0862" w:rsidP="00EC0862">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200</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gloabal</w:t>
      </w:r>
      <w:proofErr w:type="spellEnd"/>
      <w:r>
        <w:rPr>
          <w:rFonts w:ascii="Segoe UI" w:hAnsi="Segoe UI" w:cs="Segoe UI"/>
          <w:color w:val="000000"/>
          <w:bdr w:val="none" w:sz="0" w:space="0" w:color="auto" w:frame="1"/>
        </w:rPr>
        <w:t> variable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  </w:t>
      </w:r>
    </w:p>
    <w:p w:rsidR="00EC0862" w:rsidRDefault="00EC0862" w:rsidP="00EC0862">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(data);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b(){  </w:t>
      </w:r>
    </w:p>
    <w:p w:rsidR="00EC0862" w:rsidRDefault="00EC0862" w:rsidP="00EC0862">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(data);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a();//calling JavaScript function  </w:t>
      </w:r>
    </w:p>
    <w:p w:rsidR="00EC0862" w:rsidRDefault="00EC0862" w:rsidP="00EC086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w:t>
      </w:r>
    </w:p>
    <w:p w:rsidR="00EC0862" w:rsidRDefault="00EC0862" w:rsidP="00EC0862">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p w:rsidR="00EC0862" w:rsidRDefault="00EC0862"/>
    <w:p w:rsidR="00EC0862" w:rsidRPr="00EC0862" w:rsidRDefault="00EC0862" w:rsidP="00EC08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EC0862">
        <w:rPr>
          <w:rFonts w:ascii="Helvetica" w:eastAsia="Times New Roman" w:hAnsi="Helvetica" w:cs="Helvetica"/>
          <w:color w:val="610B38"/>
          <w:kern w:val="36"/>
          <w:sz w:val="44"/>
          <w:szCs w:val="44"/>
          <w:lang w:eastAsia="en-IN"/>
        </w:rPr>
        <w:t>Javascript</w:t>
      </w:r>
      <w:proofErr w:type="spellEnd"/>
      <w:r w:rsidRPr="00EC0862">
        <w:rPr>
          <w:rFonts w:ascii="Helvetica" w:eastAsia="Times New Roman" w:hAnsi="Helvetica" w:cs="Helvetica"/>
          <w:color w:val="610B38"/>
          <w:kern w:val="36"/>
          <w:sz w:val="44"/>
          <w:szCs w:val="44"/>
          <w:lang w:eastAsia="en-IN"/>
        </w:rPr>
        <w:t xml:space="preserve"> Data Types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JavaScript provides different </w:t>
      </w:r>
      <w:r w:rsidRPr="00EC0862">
        <w:rPr>
          <w:rFonts w:ascii="Segoe UI" w:eastAsia="Times New Roman" w:hAnsi="Segoe UI" w:cs="Segoe UI"/>
          <w:b/>
          <w:bCs/>
          <w:color w:val="333333"/>
          <w:sz w:val="24"/>
          <w:szCs w:val="24"/>
          <w:lang w:eastAsia="en-IN"/>
        </w:rPr>
        <w:t>data types</w:t>
      </w:r>
      <w:r w:rsidRPr="00EC0862">
        <w:rPr>
          <w:rFonts w:ascii="Segoe UI" w:eastAsia="Times New Roman" w:hAnsi="Segoe UI" w:cs="Segoe UI"/>
          <w:color w:val="333333"/>
          <w:sz w:val="24"/>
          <w:szCs w:val="24"/>
          <w:lang w:eastAsia="en-IN"/>
        </w:rPr>
        <w:t> to hold different types of values. There are two types of data types in JavaScript.</w:t>
      </w:r>
    </w:p>
    <w:p w:rsidR="00EC0862" w:rsidRPr="00EC0862" w:rsidRDefault="00EC0862" w:rsidP="00EC086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Primitive data type</w:t>
      </w:r>
    </w:p>
    <w:p w:rsidR="00EC0862" w:rsidRPr="00EC0862" w:rsidRDefault="00EC0862" w:rsidP="00EC086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Non-primitive (reference) data type</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JavaScript is a </w:t>
      </w:r>
      <w:r w:rsidRPr="00EC0862">
        <w:rPr>
          <w:rFonts w:ascii="Segoe UI" w:eastAsia="Times New Roman" w:hAnsi="Segoe UI" w:cs="Segoe UI"/>
          <w:b/>
          <w:bCs/>
          <w:color w:val="333333"/>
          <w:sz w:val="24"/>
          <w:szCs w:val="24"/>
          <w:lang w:eastAsia="en-IN"/>
        </w:rPr>
        <w:t>dynamic type language</w:t>
      </w:r>
      <w:r w:rsidRPr="00EC0862">
        <w:rPr>
          <w:rFonts w:ascii="Segoe UI" w:eastAsia="Times New Roman" w:hAnsi="Segoe UI" w:cs="Segoe UI"/>
          <w:color w:val="333333"/>
          <w:sz w:val="24"/>
          <w:szCs w:val="24"/>
          <w:lang w:eastAsia="en-IN"/>
        </w:rPr>
        <w:t>, means you don't need to specify type of the variable because it is dynamically used by JavaScript engine. You need to use </w:t>
      </w:r>
      <w:proofErr w:type="spellStart"/>
      <w:r w:rsidRPr="00EC0862">
        <w:rPr>
          <w:rFonts w:ascii="Segoe UI" w:eastAsia="Times New Roman" w:hAnsi="Segoe UI" w:cs="Segoe UI"/>
          <w:b/>
          <w:bCs/>
          <w:color w:val="333333"/>
          <w:sz w:val="24"/>
          <w:szCs w:val="24"/>
          <w:lang w:eastAsia="en-IN"/>
        </w:rPr>
        <w:t>var</w:t>
      </w:r>
      <w:proofErr w:type="spellEnd"/>
      <w:r w:rsidRPr="00EC0862">
        <w:rPr>
          <w:rFonts w:ascii="Segoe UI" w:eastAsia="Times New Roman" w:hAnsi="Segoe UI" w:cs="Segoe UI"/>
          <w:color w:val="333333"/>
          <w:sz w:val="24"/>
          <w:szCs w:val="24"/>
          <w:lang w:eastAsia="en-IN"/>
        </w:rPr>
        <w:t> here to specify the data type. It can hold any type of values such as numbers, strings etc. For example:</w:t>
      </w:r>
    </w:p>
    <w:p w:rsidR="00EC0862" w:rsidRPr="00EC0862" w:rsidRDefault="00EC0862" w:rsidP="00EC0862">
      <w:pPr>
        <w:numPr>
          <w:ilvl w:val="0"/>
          <w:numId w:val="25"/>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a</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40</w:t>
      </w:r>
      <w:r w:rsidRPr="00EC0862">
        <w:rPr>
          <w:rFonts w:ascii="Segoe UI" w:eastAsia="Times New Roman" w:hAnsi="Segoe UI" w:cs="Segoe UI"/>
          <w:color w:val="000000"/>
          <w:sz w:val="24"/>
          <w:szCs w:val="24"/>
          <w:bdr w:val="none" w:sz="0" w:space="0" w:color="auto" w:frame="1"/>
          <w:lang w:eastAsia="en-IN"/>
        </w:rPr>
        <w:t>;//holding number  </w:t>
      </w:r>
    </w:p>
    <w:p w:rsidR="00EC0862" w:rsidRPr="00EC0862" w:rsidRDefault="00EC0862" w:rsidP="00EC0862">
      <w:pPr>
        <w:numPr>
          <w:ilvl w:val="0"/>
          <w:numId w:val="25"/>
        </w:numPr>
        <w:spacing w:after="12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b</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"Rahul"</w:t>
      </w:r>
      <w:r w:rsidRPr="00EC0862">
        <w:rPr>
          <w:rFonts w:ascii="Segoe UI" w:eastAsia="Times New Roman" w:hAnsi="Segoe UI" w:cs="Segoe UI"/>
          <w:color w:val="000000"/>
          <w:sz w:val="24"/>
          <w:szCs w:val="24"/>
          <w:bdr w:val="none" w:sz="0" w:space="0" w:color="auto" w:frame="1"/>
          <w:lang w:eastAsia="en-IN"/>
        </w:rPr>
        <w:t>;//holding string  </w: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primitive data types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There are five types of primitive data types in JavaScript. They are as follows: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61"/>
        <w:gridCol w:w="9480"/>
      </w:tblGrid>
      <w:tr w:rsidR="00EC0862" w:rsidRPr="00EC0862" w:rsidTr="00EC0862">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Description</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sequence of characters e.g. "hello"</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numeric values e.g. 100</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 xml:space="preserve">represents </w:t>
            </w:r>
            <w:proofErr w:type="spellStart"/>
            <w:r w:rsidRPr="00EC0862">
              <w:rPr>
                <w:rFonts w:ascii="Segoe UI" w:eastAsia="Times New Roman" w:hAnsi="Segoe UI" w:cs="Segoe UI"/>
                <w:color w:val="333333"/>
                <w:sz w:val="24"/>
                <w:szCs w:val="24"/>
                <w:lang w:eastAsia="en-IN"/>
              </w:rPr>
              <w:t>boolean</w:t>
            </w:r>
            <w:proofErr w:type="spellEnd"/>
            <w:r w:rsidRPr="00EC0862">
              <w:rPr>
                <w:rFonts w:ascii="Segoe UI" w:eastAsia="Times New Roman" w:hAnsi="Segoe UI" w:cs="Segoe UI"/>
                <w:color w:val="333333"/>
                <w:sz w:val="24"/>
                <w:szCs w:val="24"/>
                <w:lang w:eastAsia="en-IN"/>
              </w:rPr>
              <w:t xml:space="preserve"> value either false or true</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undefined value</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null i.e. no value at all</w:t>
            </w:r>
          </w:p>
        </w:tc>
      </w:tr>
    </w:tbl>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non-primitive data types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 non-primitive data types are as follows:</w:t>
      </w:r>
    </w:p>
    <w:p w:rsidR="00EC0862" w:rsidRPr="00EC0862" w:rsidRDefault="00EC0862" w:rsidP="00EC0862">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EC0862">
        <w:rPr>
          <w:rFonts w:ascii="Arial" w:eastAsia="Times New Roman" w:hAnsi="Arial" w:cs="Arial"/>
          <w:color w:val="FFFFFF"/>
          <w:sz w:val="21"/>
          <w:szCs w:val="21"/>
          <w:bdr w:val="none" w:sz="0" w:space="0" w:color="auto" w:frame="1"/>
          <w:lang w:eastAsia="en-IN"/>
        </w:rPr>
        <w:t>Play Video</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9"/>
        <w:gridCol w:w="9992"/>
      </w:tblGrid>
      <w:tr w:rsidR="00EC0862" w:rsidRPr="00EC0862" w:rsidTr="00EC0862">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lastRenderedPageBreak/>
              <w:t>Data Type</w:t>
            </w:r>
          </w:p>
        </w:tc>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Description</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instance through which we can access members</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group of similar values</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proofErr w:type="spellStart"/>
            <w:r w:rsidRPr="00EC0862">
              <w:rPr>
                <w:rFonts w:ascii="Segoe UI" w:eastAsia="Times New Roman" w:hAnsi="Segoe UI" w:cs="Segoe UI"/>
                <w:color w:val="333333"/>
                <w:sz w:val="24"/>
                <w:szCs w:val="24"/>
                <w:lang w:eastAsia="en-IN"/>
              </w:rPr>
              <w:t>RegExp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represents regular expression</w:t>
            </w:r>
          </w:p>
        </w:tc>
      </w:tr>
    </w:tbl>
    <w:p w:rsidR="00EC0862" w:rsidRDefault="00EC0862"/>
    <w:p w:rsidR="00EC0862" w:rsidRPr="00EC0862" w:rsidRDefault="00EC0862" w:rsidP="00EC08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C0862">
        <w:rPr>
          <w:rFonts w:ascii="Helvetica" w:eastAsia="Times New Roman" w:hAnsi="Helvetica" w:cs="Helvetica"/>
          <w:color w:val="610B38"/>
          <w:kern w:val="36"/>
          <w:sz w:val="44"/>
          <w:szCs w:val="44"/>
          <w:lang w:eastAsia="en-IN"/>
        </w:rPr>
        <w:t>JavaScript Operators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JavaScript operators are symbols that are used to perform operations on operands. For example:</w:t>
      </w:r>
    </w:p>
    <w:p w:rsidR="00EC0862" w:rsidRPr="00EC0862" w:rsidRDefault="00EC0862" w:rsidP="00EC0862">
      <w:pPr>
        <w:numPr>
          <w:ilvl w:val="0"/>
          <w:numId w:val="26"/>
        </w:numPr>
        <w:spacing w:after="12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sum</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10</w:t>
      </w:r>
      <w:r w:rsidRPr="00EC0862">
        <w:rPr>
          <w:rFonts w:ascii="Segoe UI" w:eastAsia="Times New Roman" w:hAnsi="Segoe UI" w:cs="Segoe UI"/>
          <w:color w:val="000000"/>
          <w:sz w:val="24"/>
          <w:szCs w:val="24"/>
          <w:bdr w:val="none" w:sz="0" w:space="0" w:color="auto" w:frame="1"/>
          <w:lang w:eastAsia="en-IN"/>
        </w:rPr>
        <w:t>+20;  </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Here, + is the arithmetic operator and = is the assignment operator.</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There are following types of operators in JavaScript.</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Arithmetic Operators</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Comparison (Relational) Operators</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Bitwise Operators</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Logical Operators</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Assignment Operators</w:t>
      </w:r>
    </w:p>
    <w:p w:rsidR="00EC0862" w:rsidRPr="00EC0862" w:rsidRDefault="00EC0862" w:rsidP="00EC086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Special Operators</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057"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Arithmetic Operators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Arithmetic operators are used to perform arithmetic operations on the operands. The following operators are known as JavaScript arithmetic operators.</w:t>
      </w:r>
    </w:p>
    <w:p w:rsidR="00EC0862" w:rsidRPr="00EC0862" w:rsidRDefault="00EC0862" w:rsidP="00EC0862">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EC0862">
        <w:rPr>
          <w:rFonts w:ascii="Arial" w:eastAsia="Times New Roman" w:hAnsi="Arial" w:cs="Arial"/>
          <w:color w:val="FFFFFF"/>
          <w:sz w:val="21"/>
          <w:szCs w:val="21"/>
          <w:bdr w:val="none" w:sz="0" w:space="0" w:color="auto" w:frame="1"/>
          <w:lang w:eastAsia="en-IN"/>
        </w:rPr>
        <w:lastRenderedPageBreak/>
        <w:t>Play Video</w:t>
      </w:r>
      <w:r>
        <w:rPr>
          <w:rFonts w:ascii="Arial" w:eastAsia="Times New Roman" w:hAnsi="Arial" w:cs="Arial"/>
          <w:noProof/>
          <w:color w:val="0000FF"/>
          <w:sz w:val="21"/>
          <w:szCs w:val="21"/>
          <w:lang w:eastAsia="en-IN"/>
        </w:rPr>
        <w:drawing>
          <wp:inline distT="0" distB="0" distL="0" distR="0">
            <wp:extent cx="2286000" cy="2293620"/>
            <wp:effectExtent l="0" t="0" r="0" b="0"/>
            <wp:docPr id="6" name="Picture 6"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3"/>
        <w:gridCol w:w="4436"/>
        <w:gridCol w:w="5442"/>
      </w:tblGrid>
      <w:tr w:rsidR="00EC0862" w:rsidRPr="00EC0862" w:rsidTr="00EC0862">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Example</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10+20 = 30</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20-10 = 10</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10*20 = 200</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20/10 = 2</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Modulus (Remainder)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20%10 = 0</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proofErr w:type="spellStart"/>
            <w:r w:rsidRPr="00EC0862">
              <w:rPr>
                <w:rFonts w:ascii="Segoe UI" w:eastAsia="Times New Roman" w:hAnsi="Segoe UI" w:cs="Segoe UI"/>
                <w:color w:val="333333"/>
                <w:sz w:val="24"/>
                <w:szCs w:val="24"/>
                <w:lang w:eastAsia="en-IN"/>
              </w:rPr>
              <w:t>var</w:t>
            </w:r>
            <w:proofErr w:type="spellEnd"/>
            <w:r w:rsidRPr="00EC0862">
              <w:rPr>
                <w:rFonts w:ascii="Segoe UI" w:eastAsia="Times New Roman" w:hAnsi="Segoe UI" w:cs="Segoe UI"/>
                <w:color w:val="333333"/>
                <w:sz w:val="24"/>
                <w:szCs w:val="24"/>
                <w:lang w:eastAsia="en-IN"/>
              </w:rPr>
              <w:t xml:space="preserve"> a=10; a++; Now a = 11</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proofErr w:type="spellStart"/>
            <w:r w:rsidRPr="00EC0862">
              <w:rPr>
                <w:rFonts w:ascii="Segoe UI" w:eastAsia="Times New Roman" w:hAnsi="Segoe UI" w:cs="Segoe UI"/>
                <w:color w:val="333333"/>
                <w:sz w:val="24"/>
                <w:szCs w:val="24"/>
                <w:lang w:eastAsia="en-IN"/>
              </w:rPr>
              <w:t>var</w:t>
            </w:r>
            <w:proofErr w:type="spellEnd"/>
            <w:r w:rsidRPr="00EC0862">
              <w:rPr>
                <w:rFonts w:ascii="Segoe UI" w:eastAsia="Times New Roman" w:hAnsi="Segoe UI" w:cs="Segoe UI"/>
                <w:color w:val="333333"/>
                <w:sz w:val="24"/>
                <w:szCs w:val="24"/>
                <w:lang w:eastAsia="en-IN"/>
              </w:rPr>
              <w:t xml:space="preserve"> a=10; a--; Now a = 9</w:t>
            </w:r>
          </w:p>
        </w:tc>
      </w:tr>
    </w:tbl>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JavaScript Functions</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JavaScript function</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rsidR="00EC0862" w:rsidRDefault="00EC0862" w:rsidP="00EC086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xml:space="preserve">: We can call a function several times so it </w:t>
      </w:r>
      <w:proofErr w:type="gramStart"/>
      <w:r>
        <w:rPr>
          <w:rFonts w:ascii="Segoe UI" w:hAnsi="Segoe UI" w:cs="Segoe UI"/>
          <w:color w:val="000000"/>
        </w:rPr>
        <w:t>save</w:t>
      </w:r>
      <w:proofErr w:type="gramEnd"/>
      <w:r>
        <w:rPr>
          <w:rFonts w:ascii="Segoe UI" w:hAnsi="Segoe UI" w:cs="Segoe UI"/>
          <w:color w:val="000000"/>
        </w:rPr>
        <w:t xml:space="preserve"> coding.</w:t>
      </w:r>
    </w:p>
    <w:p w:rsidR="00EC0862" w:rsidRDefault="00EC0862" w:rsidP="00EC086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rsidR="00EC0862" w:rsidRDefault="00EC0862" w:rsidP="00EC0862">
      <w:pPr>
        <w:spacing w:after="0" w:line="240" w:lineRule="auto"/>
        <w:rPr>
          <w:rFonts w:ascii="Times New Roman" w:hAnsi="Times New Roman" w:cs="Times New Roman"/>
        </w:rPr>
      </w:pPr>
      <w:r>
        <w:lastRenderedPageBreak/>
        <w:pict>
          <v:rect id="_x0000_i1061"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Syntax</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syntax of declaring function is given below.</w:t>
      </w:r>
    </w:p>
    <w:p w:rsidR="00EC0862" w:rsidRDefault="00EC0862" w:rsidP="00EC0862">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functionName</w:t>
      </w:r>
      <w:proofErr w:type="spellEnd"/>
      <w:r>
        <w:rPr>
          <w:rFonts w:ascii="Segoe UI" w:hAnsi="Segoe UI" w:cs="Segoe UI"/>
          <w:color w:val="000000"/>
          <w:bdr w:val="none" w:sz="0" w:space="0" w:color="auto" w:frame="1"/>
        </w:rPr>
        <w:t>([arg1, arg2, ...</w:t>
      </w:r>
      <w:proofErr w:type="spellStart"/>
      <w:r>
        <w:rPr>
          <w:rFonts w:ascii="Segoe UI" w:hAnsi="Segoe UI" w:cs="Segoe UI"/>
          <w:color w:val="000000"/>
          <w:bdr w:val="none" w:sz="0" w:space="0" w:color="auto" w:frame="1"/>
        </w:rPr>
        <w:t>argN</w:t>
      </w:r>
      <w:proofErr w:type="spellEnd"/>
      <w:r>
        <w:rPr>
          <w:rFonts w:ascii="Segoe UI" w:hAnsi="Segoe UI" w:cs="Segoe UI"/>
          <w:color w:val="000000"/>
          <w:bdr w:val="none" w:sz="0" w:space="0" w:color="auto" w:frame="1"/>
        </w:rPr>
        <w:t>]){  </w:t>
      </w:r>
    </w:p>
    <w:p w:rsidR="00EC0862" w:rsidRDefault="00EC0862" w:rsidP="00EC0862">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EC0862" w:rsidRDefault="00EC0862" w:rsidP="00EC0862">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JavaScript Functions can have 0 or more arguments.</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Example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the simple example of function in JavaScript that does not has arguments.</w:t>
      </w:r>
    </w:p>
    <w:p w:rsidR="00EC0862" w:rsidRDefault="00EC0862" w:rsidP="00EC0862">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3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"hello! this is message");  </w:t>
      </w:r>
    </w:p>
    <w:p w:rsidR="00EC0862" w:rsidRDefault="00EC0862" w:rsidP="00EC0862">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"call function"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2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 Let’s see the example of function that has one argument.</w:t>
      </w:r>
    </w:p>
    <w:p w:rsidR="00EC0862" w:rsidRDefault="00EC0862" w:rsidP="00EC0862">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getcube</w:t>
      </w:r>
      <w:proofErr w:type="spellEnd"/>
      <w:r>
        <w:rPr>
          <w:rFonts w:ascii="Segoe UI" w:hAnsi="Segoe UI" w:cs="Segoe UI"/>
          <w:color w:val="000000"/>
          <w:bdr w:val="none" w:sz="0" w:space="0" w:color="auto" w:frame="1"/>
        </w:rPr>
        <w:t>(number){  </w:t>
      </w:r>
    </w:p>
    <w:p w:rsidR="00EC0862" w:rsidRDefault="00EC0862" w:rsidP="00EC0862">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alert(number*number*number);  </w:t>
      </w:r>
    </w:p>
    <w:p w:rsidR="00EC0862" w:rsidRDefault="00EC0862" w:rsidP="00EC0862">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getcube</w:t>
      </w:r>
      <w:proofErr w:type="spellEnd"/>
      <w:r>
        <w:rPr>
          <w:rStyle w:val="attribute-value"/>
          <w:rFonts w:ascii="Segoe UI" w:hAnsi="Segoe UI" w:cs="Segoe UI"/>
          <w:color w:val="0000FF"/>
          <w:bdr w:val="none" w:sz="0" w:space="0" w:color="auto" w:frame="1"/>
        </w:rPr>
        <w:t>(4)"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z-TopofForm"/>
      </w:pPr>
      <w:r>
        <w:t>Top of Form</w:t>
      </w:r>
    </w:p>
    <w:p w:rsidR="00EC0862" w:rsidRDefault="00EC0862" w:rsidP="00EC0862">
      <w:pPr>
        <w:pStyle w:val="z-BottomofForm"/>
      </w:pPr>
      <w:r>
        <w:t>Bottom of Form</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Function with Return Value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We can call function that returns a value and use it in our program. Let’s see the example of function that returns value.</w:t>
      </w:r>
    </w:p>
    <w:p w:rsidR="00EC0862" w:rsidRDefault="00EC0862" w:rsidP="00EC0862">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getInfo</w:t>
      </w:r>
      <w:proofErr w:type="spellEnd"/>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"hello </w:t>
      </w:r>
      <w:proofErr w:type="spellStart"/>
      <w:r>
        <w:rPr>
          <w:rFonts w:ascii="Segoe UI" w:hAnsi="Segoe UI" w:cs="Segoe UI"/>
          <w:color w:val="000000"/>
          <w:bdr w:val="none" w:sz="0" w:space="0" w:color="auto" w:frame="1"/>
        </w:rPr>
        <w:t>javapoint</w:t>
      </w:r>
      <w:proofErr w:type="spellEnd"/>
      <w:r>
        <w:rPr>
          <w:rFonts w:ascii="Segoe UI" w:hAnsi="Segoe UI" w:cs="Segoe UI"/>
          <w:color w:val="000000"/>
          <w:bdr w:val="none" w:sz="0" w:space="0" w:color="auto" w:frame="1"/>
        </w:rPr>
        <w:t>! How r u?</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getInfo</w:t>
      </w:r>
      <w:proofErr w:type="spellEnd"/>
      <w:r>
        <w:rPr>
          <w:rFonts w:ascii="Segoe UI" w:hAnsi="Segoe UI" w:cs="Segoe UI"/>
          <w:color w:val="000000"/>
          <w:bdr w:val="none" w:sz="0" w:space="0" w:color="auto" w:frame="1"/>
        </w:rPr>
        <w:t>());  </w:t>
      </w:r>
    </w:p>
    <w:p w:rsidR="00EC0862" w:rsidRDefault="00EC0862" w:rsidP="00EC0862">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shd w:val="clear" w:color="auto" w:fill="1C1D1C"/>
        <w:jc w:val="both"/>
        <w:rPr>
          <w:rFonts w:ascii="Segoe UI" w:hAnsi="Segoe UI" w:cs="Segoe UI"/>
          <w:color w:val="F9F9F9"/>
          <w:sz w:val="24"/>
          <w:szCs w:val="24"/>
        </w:rPr>
      </w:pPr>
      <w:proofErr w:type="gramStart"/>
      <w:r>
        <w:rPr>
          <w:rFonts w:ascii="Segoe UI" w:hAnsi="Segoe UI" w:cs="Segoe UI"/>
          <w:color w:val="F9F9F9"/>
        </w:rPr>
        <w:t>hello</w:t>
      </w:r>
      <w:proofErr w:type="gramEnd"/>
      <w:r>
        <w:rPr>
          <w:rFonts w:ascii="Segoe UI" w:hAnsi="Segoe UI" w:cs="Segoe UI"/>
          <w:color w:val="F9F9F9"/>
        </w:rPr>
        <w:t xml:space="preserve"> </w:t>
      </w:r>
      <w:proofErr w:type="spellStart"/>
      <w:r>
        <w:rPr>
          <w:rFonts w:ascii="Segoe UI" w:hAnsi="Segoe UI" w:cs="Segoe UI"/>
          <w:color w:val="F9F9F9"/>
        </w:rPr>
        <w:t>javatpoint</w:t>
      </w:r>
      <w:proofErr w:type="spellEnd"/>
      <w:r>
        <w:rPr>
          <w:rFonts w:ascii="Segoe UI" w:hAnsi="Segoe UI" w:cs="Segoe UI"/>
          <w:color w:val="F9F9F9"/>
        </w:rPr>
        <w:t>! How r u?</w:t>
      </w:r>
    </w:p>
    <w:p w:rsidR="00EC0862" w:rsidRDefault="00EC0862" w:rsidP="00EC0862">
      <w:pPr>
        <w:rPr>
          <w:rFonts w:ascii="Times New Roman" w:hAnsi="Times New Roman" w:cs="Times New Roman"/>
        </w:rPr>
      </w:pPr>
      <w:r>
        <w:pict>
          <v:rect id="_x0000_i1063"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In JavaScript, the purpose of </w:t>
      </w:r>
      <w:r>
        <w:rPr>
          <w:rStyle w:val="Strong"/>
          <w:rFonts w:ascii="Segoe UI" w:hAnsi="Segoe UI" w:cs="Segoe UI"/>
          <w:color w:val="333333"/>
        </w:rPr>
        <w:t>Function constructor</w:t>
      </w:r>
      <w:r>
        <w:rPr>
          <w:rFonts w:ascii="Segoe UI" w:hAnsi="Segoe UI" w:cs="Segoe UI"/>
          <w:color w:val="333333"/>
        </w:rPr>
        <w:t> is to create a new Function object. It executes the code globally. However, if we call the constructor directly, a function is created dynamically but in an unsecured way.</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EC0862" w:rsidRDefault="00EC0862" w:rsidP="00EC0862">
      <w:pPr>
        <w:numPr>
          <w:ilvl w:val="0"/>
          <w:numId w:val="3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new Function ([arg1[, arg2[, ....</w:t>
      </w:r>
      <w:proofErr w:type="spellStart"/>
      <w:r>
        <w:rPr>
          <w:rFonts w:ascii="Segoe UI" w:hAnsi="Segoe UI" w:cs="Segoe UI"/>
          <w:color w:val="000000"/>
          <w:bdr w:val="none" w:sz="0" w:space="0" w:color="auto" w:frame="1"/>
        </w:rPr>
        <w:t>argn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functionBody</w:t>
      </w:r>
      <w:proofErr w:type="spellEnd"/>
      <w:r>
        <w:rPr>
          <w:rFonts w:ascii="Segoe UI" w:hAnsi="Segoe UI" w:cs="Segoe UI"/>
          <w:color w:val="000000"/>
          <w:bdr w:val="none" w:sz="0" w:space="0" w:color="auto" w:frame="1"/>
        </w:rPr>
        <w:t>)  </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w:t>
      </w:r>
    </w:p>
    <w:p w:rsidR="00EC0862" w:rsidRDefault="00EC0862" w:rsidP="00EC0862">
      <w:pPr>
        <w:pStyle w:val="NormalWeb"/>
        <w:shd w:val="clear" w:color="auto" w:fill="FFFFFF"/>
        <w:jc w:val="both"/>
        <w:rPr>
          <w:rFonts w:ascii="Segoe UI" w:hAnsi="Segoe UI" w:cs="Segoe UI"/>
          <w:color w:val="333333"/>
        </w:rPr>
      </w:pPr>
      <w:r>
        <w:rPr>
          <w:rStyle w:val="Strong"/>
          <w:rFonts w:ascii="Segoe UI" w:hAnsi="Segoe UI" w:cs="Segoe UI"/>
          <w:color w:val="333333"/>
        </w:rPr>
        <w:t>arg1, arg2</w:t>
      </w:r>
      <w:proofErr w:type="gramStart"/>
      <w:r>
        <w:rPr>
          <w:rStyle w:val="Strong"/>
          <w:rFonts w:ascii="Segoe UI" w:hAnsi="Segoe UI" w:cs="Segoe UI"/>
          <w:color w:val="333333"/>
        </w:rPr>
        <w:t>, ....</w:t>
      </w:r>
      <w:proofErr w:type="gramEnd"/>
      <w:r>
        <w:rPr>
          <w:rStyle w:val="Strong"/>
          <w:rFonts w:ascii="Segoe UI" w:hAnsi="Segoe UI" w:cs="Segoe UI"/>
          <w:color w:val="333333"/>
        </w:rPr>
        <w:t xml:space="preserve"> , </w:t>
      </w:r>
      <w:proofErr w:type="spellStart"/>
      <w:r>
        <w:rPr>
          <w:rStyle w:val="Strong"/>
          <w:rFonts w:ascii="Segoe UI" w:hAnsi="Segoe UI" w:cs="Segoe UI"/>
          <w:color w:val="333333"/>
        </w:rPr>
        <w:t>argn</w:t>
      </w:r>
      <w:proofErr w:type="spellEnd"/>
      <w:r>
        <w:rPr>
          <w:rFonts w:ascii="Segoe UI" w:hAnsi="Segoe UI" w:cs="Segoe UI"/>
          <w:color w:val="333333"/>
        </w:rPr>
        <w:t> - It represents the argument used by function.</w:t>
      </w:r>
    </w:p>
    <w:p w:rsidR="00EC0862" w:rsidRDefault="00EC0862" w:rsidP="00EC0862">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functionBody</w:t>
      </w:r>
      <w:proofErr w:type="spellEnd"/>
      <w:proofErr w:type="gramEnd"/>
      <w:r>
        <w:rPr>
          <w:rFonts w:ascii="Segoe UI" w:hAnsi="Segoe UI" w:cs="Segoe UI"/>
          <w:color w:val="333333"/>
        </w:rPr>
        <w:t> - It represents the function definition.</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Methods</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function methods with description.</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0663"/>
      </w:tblGrid>
      <w:tr w:rsidR="00EC0862" w:rsidTr="00EC0862">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Description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hyperlink r:id="rId28" w:history="1">
              <w:r>
                <w:rPr>
                  <w:rStyle w:val="Hyperlink"/>
                  <w:rFonts w:ascii="Segoe UI" w:hAnsi="Segoe UI" w:cs="Segoe UI"/>
                  <w:color w:val="008000"/>
                </w:rPr>
                <w:t>apply()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It is used to call a function contains this value and a single array of arguments.</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hyperlink r:id="rId29" w:history="1">
              <w:r>
                <w:rPr>
                  <w:rStyle w:val="Hyperlink"/>
                  <w:rFonts w:ascii="Segoe UI" w:hAnsi="Segoe UI" w:cs="Segoe UI"/>
                  <w:color w:val="008000"/>
                </w:rPr>
                <w:t>bind()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It is used to create a new function.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hyperlink r:id="rId30" w:history="1">
              <w:r>
                <w:rPr>
                  <w:rStyle w:val="Hyperlink"/>
                  <w:rFonts w:ascii="Segoe UI" w:hAnsi="Segoe UI" w:cs="Segoe UI"/>
                  <w:color w:val="008000"/>
                </w:rPr>
                <w:t>call()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It is used to call a function contains this value and an argument list.</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hyperlink r:id="rId31" w:history="1">
              <w:proofErr w:type="spellStart"/>
              <w:r>
                <w:rPr>
                  <w:rStyle w:val="Hyperlink"/>
                  <w:rFonts w:ascii="Segoe UI" w:hAnsi="Segoe UI" w:cs="Segoe UI"/>
                  <w:color w:val="008000"/>
                </w:rPr>
                <w:t>toString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It returns the result in a form of a string.</w:t>
            </w:r>
          </w:p>
        </w:tc>
      </w:tr>
    </w:tbl>
    <w:p w:rsidR="00EC0862" w:rsidRDefault="00EC0862" w:rsidP="00EC0862">
      <w:pPr>
        <w:rPr>
          <w:rFonts w:ascii="Times New Roman" w:hAnsi="Times New Roman" w:cs="Times New Roman"/>
        </w:rPr>
      </w:pPr>
      <w:r>
        <w:pict>
          <v:rect id="_x0000_i1064"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 Examples</w:t>
      </w:r>
    </w:p>
    <w:p w:rsidR="00EC0862" w:rsidRDefault="00EC0862" w:rsidP="00EC08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sum of given numbers.</w:t>
      </w:r>
    </w:p>
    <w:p w:rsidR="00EC0862" w:rsidRDefault="00EC0862" w:rsidP="00EC0862">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add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num1+num2");  </w:t>
      </w:r>
    </w:p>
    <w:p w:rsidR="00EC0862" w:rsidRDefault="00EC0862" w:rsidP="00EC086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(add(2,5));  </w:t>
      </w:r>
    </w:p>
    <w:p w:rsidR="00EC0862" w:rsidRDefault="00EC0862" w:rsidP="00EC0862">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3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C0862" w:rsidRDefault="00EC0862" w:rsidP="00EC0862">
      <w:pPr>
        <w:pStyle w:val="HTMLPreformatted"/>
        <w:shd w:val="clear" w:color="auto" w:fill="1C1D1C"/>
        <w:jc w:val="both"/>
        <w:rPr>
          <w:color w:val="F9F9F9"/>
        </w:rPr>
      </w:pPr>
      <w:r>
        <w:rPr>
          <w:color w:val="F9F9F9"/>
        </w:rPr>
        <w:t>7</w:t>
      </w:r>
    </w:p>
    <w:p w:rsidR="00EC0862" w:rsidRDefault="00EC0862" w:rsidP="00EC08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power of provided value.</w:t>
      </w:r>
    </w:p>
    <w:p w:rsidR="00EC0862" w:rsidRDefault="00EC0862" w:rsidP="00EC0862">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pow</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Math.pow(num1,num2)");  </w:t>
      </w:r>
    </w:p>
    <w:p w:rsidR="00EC0862" w:rsidRDefault="00EC0862" w:rsidP="00EC0862">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pow</w:t>
      </w:r>
      <w:proofErr w:type="spellEnd"/>
      <w:r>
        <w:rPr>
          <w:rFonts w:ascii="Segoe UI" w:hAnsi="Segoe UI" w:cs="Segoe UI"/>
          <w:color w:val="000000"/>
          <w:bdr w:val="none" w:sz="0" w:space="0" w:color="auto" w:frame="1"/>
        </w:rPr>
        <w:t>(2,3));  </w:t>
      </w:r>
    </w:p>
    <w:p w:rsidR="00EC0862" w:rsidRDefault="00EC0862" w:rsidP="00EC0862">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JavaScript Objects</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javaScript</w:t>
      </w:r>
      <w:proofErr w:type="spellEnd"/>
      <w:r>
        <w:rPr>
          <w:rFonts w:ascii="Segoe UI" w:hAnsi="Segoe UI" w:cs="Segoe UI"/>
          <w:color w:val="333333"/>
        </w:rPr>
        <w:t xml:space="preserve"> object is an entity having state and </w:t>
      </w:r>
      <w:proofErr w:type="spellStart"/>
      <w:r>
        <w:rPr>
          <w:rFonts w:ascii="Segoe UI" w:hAnsi="Segoe UI" w:cs="Segoe UI"/>
          <w:color w:val="333333"/>
        </w:rPr>
        <w:t>behavior</w:t>
      </w:r>
      <w:proofErr w:type="spellEnd"/>
      <w:r>
        <w:rPr>
          <w:rFonts w:ascii="Segoe UI" w:hAnsi="Segoe UI" w:cs="Segoe UI"/>
          <w:color w:val="333333"/>
        </w:rPr>
        <w:t xml:space="preserve"> (properties and method). For example: car, pen, bike, chair, glass, keyboard, monitor etc.</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JavaScript is template based not class based. Here, we don't create class to get the object. But, we direct create objects.</w:t>
      </w:r>
    </w:p>
    <w:p w:rsidR="00EC0862" w:rsidRDefault="00EC0862" w:rsidP="00EC0862">
      <w:pPr>
        <w:rPr>
          <w:rFonts w:ascii="Times New Roman" w:hAnsi="Times New Roman" w:cs="Times New Roman"/>
        </w:rPr>
      </w:pPr>
      <w:r>
        <w:pict>
          <v:rect id="_x0000_i1069"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p>
    <w:p w:rsidR="00EC0862" w:rsidRDefault="00EC0862" w:rsidP="00EC0862">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object literal</w:t>
      </w:r>
    </w:p>
    <w:p w:rsidR="00EC0862" w:rsidRDefault="00EC0862" w:rsidP="00EC0862">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rsidR="00EC0862" w:rsidRDefault="00EC0862" w:rsidP="00EC0862">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rsidR="00EC0862" w:rsidRDefault="00EC0862" w:rsidP="00EC0862">
      <w:pPr>
        <w:spacing w:after="0" w:line="240" w:lineRule="auto"/>
        <w:rPr>
          <w:rFonts w:ascii="Times New Roman" w:hAnsi="Times New Roman" w:cs="Times New Roman"/>
        </w:rPr>
      </w:pPr>
      <w:r>
        <w:pict>
          <v:rect id="_x0000_i1071"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syntax of creating object using object literal is given below:</w:t>
      </w:r>
    </w:p>
    <w:p w:rsidR="00EC0862" w:rsidRDefault="00EC0862" w:rsidP="00EC0862">
      <w:pPr>
        <w:numPr>
          <w:ilvl w:val="0"/>
          <w:numId w:val="37"/>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object</w:t>
      </w:r>
      <w:r>
        <w:rPr>
          <w:rFonts w:ascii="Segoe UI" w:hAnsi="Segoe UI" w:cs="Segoe UI"/>
          <w:color w:val="000000"/>
          <w:bdr w:val="none" w:sz="0" w:space="0" w:color="auto" w:frame="1"/>
        </w:rPr>
        <w:t>={property1:value1,property2:value2.....propertyN:valueN}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As you can see, property and value is separated </w:t>
      </w:r>
      <w:proofErr w:type="gramStart"/>
      <w:r>
        <w:rPr>
          <w:rFonts w:ascii="Segoe UI" w:hAnsi="Segoe UI" w:cs="Segoe UI"/>
          <w:color w:val="333333"/>
        </w:rPr>
        <w:t>by :</w:t>
      </w:r>
      <w:proofErr w:type="gramEnd"/>
      <w:r>
        <w:rPr>
          <w:rFonts w:ascii="Segoe UI" w:hAnsi="Segoe UI" w:cs="Segoe UI"/>
          <w:color w:val="333333"/>
        </w:rPr>
        <w:t xml:space="preserve"> (colon).</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object in JavaScript.</w:t>
      </w:r>
    </w:p>
    <w:p w:rsidR="00EC0862" w:rsidRDefault="00EC0862" w:rsidP="00EC0862">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38"/>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={id:102,name:"Shyam Kumar",salary:40000}  </w:t>
      </w:r>
    </w:p>
    <w:p w:rsidR="00EC0862" w:rsidRDefault="00EC0862" w:rsidP="00EC0862">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(emp.id+" "+emp.name+" "+</w:t>
      </w:r>
      <w:proofErr w:type="spellStart"/>
      <w:r>
        <w:rPr>
          <w:rFonts w:ascii="Segoe UI" w:hAnsi="Segoe UI" w:cs="Segoe UI"/>
          <w:color w:val="000000"/>
          <w:bdr w:val="none" w:sz="0" w:space="0" w:color="auto" w:frame="1"/>
        </w:rPr>
        <w:t>emp.salary</w:t>
      </w:r>
      <w:proofErr w:type="spellEnd"/>
      <w:r>
        <w:rPr>
          <w:rFonts w:ascii="Segoe UI" w:hAnsi="Segoe UI" w:cs="Segoe UI"/>
          <w:color w:val="000000"/>
          <w:bdr w:val="none" w:sz="0" w:space="0" w:color="auto" w:frame="1"/>
        </w:rPr>
        <w:t>);  </w:t>
      </w:r>
    </w:p>
    <w:p w:rsidR="00EC0862" w:rsidRDefault="00EC0862" w:rsidP="00EC0862">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3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shd w:val="clear" w:color="auto" w:fill="1C1D1C"/>
        <w:jc w:val="both"/>
        <w:rPr>
          <w:rFonts w:ascii="Segoe UI" w:hAnsi="Segoe UI" w:cs="Segoe UI"/>
          <w:color w:val="F9F9F9"/>
          <w:sz w:val="24"/>
          <w:szCs w:val="24"/>
        </w:rPr>
      </w:pPr>
      <w:r>
        <w:rPr>
          <w:rFonts w:ascii="Segoe UI" w:hAnsi="Segoe UI" w:cs="Segoe UI"/>
          <w:color w:val="F9F9F9"/>
        </w:rPr>
        <w:t xml:space="preserve">102 </w:t>
      </w:r>
      <w:proofErr w:type="spellStart"/>
      <w:r>
        <w:rPr>
          <w:rFonts w:ascii="Segoe UI" w:hAnsi="Segoe UI" w:cs="Segoe UI"/>
          <w:color w:val="F9F9F9"/>
        </w:rPr>
        <w:t>Shyam</w:t>
      </w:r>
      <w:proofErr w:type="spellEnd"/>
      <w:r>
        <w:rPr>
          <w:rFonts w:ascii="Segoe UI" w:hAnsi="Segoe UI" w:cs="Segoe UI"/>
          <w:color w:val="F9F9F9"/>
        </w:rPr>
        <w:t xml:space="preserve"> Kumar 40000</w:t>
      </w:r>
    </w:p>
    <w:p w:rsidR="00EC0862" w:rsidRDefault="00EC0862" w:rsidP="00EC0862">
      <w:pPr>
        <w:rPr>
          <w:rFonts w:ascii="Times New Roman" w:hAnsi="Times New Roman" w:cs="Times New Roman"/>
        </w:rPr>
      </w:pPr>
      <w:r>
        <w:lastRenderedPageBreak/>
        <w:pict>
          <v:rect id="_x0000_i1072"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creating instance of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syntax of creating object directly is given below:</w:t>
      </w:r>
    </w:p>
    <w:p w:rsidR="00EC0862" w:rsidRDefault="00EC0862" w:rsidP="00EC0862">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objectname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new keyword</w:t>
      </w:r>
      <w:r>
        <w:rPr>
          <w:rFonts w:ascii="Segoe UI" w:hAnsi="Segoe UI" w:cs="Segoe UI"/>
          <w:color w:val="333333"/>
        </w:rPr>
        <w:t> is used to create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the example of creating object directly.</w:t>
      </w:r>
    </w:p>
    <w:p w:rsidR="00EC0862" w:rsidRDefault="00EC0862" w:rsidP="00EC0862">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EC0862" w:rsidRDefault="00EC0862" w:rsidP="00EC0862">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101</w:t>
      </w:r>
      <w:r>
        <w:rPr>
          <w:rFonts w:ascii="Segoe UI" w:hAnsi="Segoe UI" w:cs="Segoe UI"/>
          <w:color w:val="000000"/>
          <w:bdr w:val="none" w:sz="0" w:space="0" w:color="auto" w:frame="1"/>
        </w:rPr>
        <w:t>;  </w:t>
      </w:r>
    </w:p>
    <w:p w:rsidR="00EC0862" w:rsidRDefault="00EC0862" w:rsidP="00EC0862">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EC0862" w:rsidRDefault="00EC0862" w:rsidP="00EC0862">
      <w:pPr>
        <w:numPr>
          <w:ilvl w:val="0"/>
          <w:numId w:val="40"/>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emp.salary</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50000</w:t>
      </w:r>
      <w:r>
        <w:rPr>
          <w:rFonts w:ascii="Segoe UI" w:hAnsi="Segoe UI" w:cs="Segoe UI"/>
          <w:color w:val="000000"/>
          <w:bdr w:val="none" w:sz="0" w:space="0" w:color="auto" w:frame="1"/>
        </w:rPr>
        <w:t>;  </w:t>
      </w:r>
    </w:p>
    <w:p w:rsidR="00EC0862" w:rsidRDefault="00EC0862" w:rsidP="00EC0862">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(emp.id+" "+emp.name+" "+</w:t>
      </w:r>
      <w:proofErr w:type="spellStart"/>
      <w:r>
        <w:rPr>
          <w:rFonts w:ascii="Segoe UI" w:hAnsi="Segoe UI" w:cs="Segoe UI"/>
          <w:color w:val="000000"/>
          <w:bdr w:val="none" w:sz="0" w:space="0" w:color="auto" w:frame="1"/>
        </w:rPr>
        <w:t>emp.salary</w:t>
      </w:r>
      <w:proofErr w:type="spellEnd"/>
      <w:r>
        <w:rPr>
          <w:rFonts w:ascii="Segoe UI" w:hAnsi="Segoe UI" w:cs="Segoe UI"/>
          <w:color w:val="000000"/>
          <w:bdr w:val="none" w:sz="0" w:space="0" w:color="auto" w:frame="1"/>
        </w:rPr>
        <w:t>);  </w:t>
      </w:r>
    </w:p>
    <w:p w:rsidR="00EC0862" w:rsidRDefault="00EC0862" w:rsidP="00EC0862">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34"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shd w:val="clear" w:color="auto" w:fill="1C1D1C"/>
        <w:jc w:val="both"/>
        <w:rPr>
          <w:rFonts w:ascii="Segoe UI" w:hAnsi="Segoe UI" w:cs="Segoe UI"/>
          <w:color w:val="F9F9F9"/>
          <w:sz w:val="24"/>
          <w:szCs w:val="24"/>
        </w:rPr>
      </w:pPr>
      <w:r>
        <w:rPr>
          <w:rFonts w:ascii="Segoe UI" w:hAnsi="Segoe UI" w:cs="Segoe UI"/>
          <w:color w:val="F9F9F9"/>
        </w:rPr>
        <w:t>101 Ravi 50000</w:t>
      </w:r>
    </w:p>
    <w:p w:rsidR="00EC0862" w:rsidRDefault="00EC0862" w:rsidP="00EC0862">
      <w:pPr>
        <w:rPr>
          <w:rFonts w:ascii="Times New Roman" w:hAnsi="Times New Roman" w:cs="Times New Roman"/>
        </w:rPr>
      </w:pPr>
      <w:r>
        <w:pict>
          <v:rect id="_x0000_i1073"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Here, you need to create function with arguments. Each argument value can be assigned in the current object by using this keyword.</w:t>
      </w:r>
    </w:p>
    <w:p w:rsidR="00EC0862" w:rsidRDefault="00EC0862" w:rsidP="00EC0862">
      <w:pPr>
        <w:pStyle w:val="NormalWeb"/>
        <w:shd w:val="clear" w:color="auto" w:fill="FFFFFF"/>
        <w:jc w:val="both"/>
        <w:rPr>
          <w:rFonts w:ascii="Segoe UI" w:hAnsi="Segoe UI" w:cs="Segoe UI"/>
          <w:color w:val="333333"/>
        </w:rPr>
      </w:pPr>
      <w:proofErr w:type="gramStart"/>
      <w:r>
        <w:rPr>
          <w:rFonts w:ascii="Segoe UI" w:hAnsi="Segoe UI" w:cs="Segoe UI"/>
          <w:color w:val="333333"/>
        </w:rPr>
        <w:t>The </w:t>
      </w:r>
      <w:r>
        <w:rPr>
          <w:rFonts w:ascii="Segoe UI" w:hAnsi="Segoe UI" w:cs="Segoe UI"/>
          <w:b/>
          <w:bCs/>
          <w:color w:val="333333"/>
        </w:rPr>
        <w:t>this</w:t>
      </w:r>
      <w:proofErr w:type="gramEnd"/>
      <w:r>
        <w:rPr>
          <w:rFonts w:ascii="Segoe UI" w:hAnsi="Segoe UI" w:cs="Segoe UI"/>
          <w:b/>
          <w:bCs/>
          <w:color w:val="333333"/>
        </w:rPr>
        <w:t xml:space="preserve"> keyword</w:t>
      </w:r>
      <w:r>
        <w:rPr>
          <w:rFonts w:ascii="Segoe UI" w:hAnsi="Segoe UI" w:cs="Segoe UI"/>
          <w:color w:val="333333"/>
        </w:rPr>
        <w:t> refers to the current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example of creating object by object constructor is given below.</w:t>
      </w:r>
    </w:p>
    <w:p w:rsidR="00EC0862" w:rsidRDefault="00EC0862" w:rsidP="00EC0862">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id,name,salary</w:t>
      </w:r>
      <w:proofErr w:type="spellEnd"/>
      <w:r>
        <w:rPr>
          <w:rFonts w:ascii="Segoe UI" w:hAnsi="Segoe UI" w:cs="Segoe UI"/>
          <w:color w:val="000000"/>
          <w:bdr w:val="none" w:sz="0" w:space="0" w:color="auto" w:frame="1"/>
        </w:rPr>
        <w:t>){  </w:t>
      </w:r>
    </w:p>
    <w:p w:rsidR="00EC0862" w:rsidRDefault="00EC0862" w:rsidP="00EC0862">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EC0862" w:rsidRDefault="00EC0862" w:rsidP="00EC0862">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EC0862" w:rsidRDefault="00EC0862" w:rsidP="00EC0862">
      <w:pPr>
        <w:numPr>
          <w:ilvl w:val="0"/>
          <w:numId w:val="41"/>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this.salary</w:t>
      </w:r>
      <w:proofErr w:type="spellEnd"/>
      <w:r>
        <w:rPr>
          <w:rFonts w:ascii="Segoe UI" w:hAnsi="Segoe UI" w:cs="Segoe UI"/>
          <w:color w:val="000000"/>
          <w:bdr w:val="none" w:sz="0" w:space="0" w:color="auto" w:frame="1"/>
        </w:rPr>
        <w:t>=salary;  </w:t>
      </w:r>
    </w:p>
    <w:p w:rsidR="00EC0862" w:rsidRDefault="00EC0862" w:rsidP="00EC086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(103,"Vimal Jaiswal",30000);  </w:t>
      </w:r>
    </w:p>
    <w:p w:rsidR="00EC0862" w:rsidRDefault="00EC0862" w:rsidP="00EC086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C0862" w:rsidRDefault="00EC0862" w:rsidP="00EC0862">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rsidR="00EC0862" w:rsidRDefault="00EC0862" w:rsidP="00EC0862">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3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shd w:val="clear" w:color="auto" w:fill="1C1D1C"/>
        <w:jc w:val="both"/>
        <w:rPr>
          <w:rFonts w:ascii="Segoe UI" w:hAnsi="Segoe UI" w:cs="Segoe UI"/>
          <w:color w:val="F9F9F9"/>
          <w:sz w:val="24"/>
          <w:szCs w:val="24"/>
        </w:rPr>
      </w:pPr>
      <w:r>
        <w:rPr>
          <w:rFonts w:ascii="Segoe UI" w:hAnsi="Segoe UI" w:cs="Segoe UI"/>
          <w:color w:val="F9F9F9"/>
        </w:rPr>
        <w:t xml:space="preserve">103 </w:t>
      </w:r>
      <w:proofErr w:type="spellStart"/>
      <w:r>
        <w:rPr>
          <w:rFonts w:ascii="Segoe UI" w:hAnsi="Segoe UI" w:cs="Segoe UI"/>
          <w:color w:val="F9F9F9"/>
        </w:rPr>
        <w:t>Vimal</w:t>
      </w:r>
      <w:proofErr w:type="spellEnd"/>
      <w:r>
        <w:rPr>
          <w:rFonts w:ascii="Segoe UI" w:hAnsi="Segoe UI" w:cs="Segoe UI"/>
          <w:color w:val="F9F9F9"/>
        </w:rPr>
        <w:t xml:space="preserve"> </w:t>
      </w:r>
      <w:proofErr w:type="spellStart"/>
      <w:r>
        <w:rPr>
          <w:rFonts w:ascii="Segoe UI" w:hAnsi="Segoe UI" w:cs="Segoe UI"/>
          <w:color w:val="F9F9F9"/>
        </w:rPr>
        <w:t>Jaiswal</w:t>
      </w:r>
      <w:proofErr w:type="spellEnd"/>
      <w:r>
        <w:rPr>
          <w:rFonts w:ascii="Segoe UI" w:hAnsi="Segoe UI" w:cs="Segoe UI"/>
          <w:color w:val="F9F9F9"/>
        </w:rPr>
        <w:t xml:space="preserve"> 30000</w:t>
      </w:r>
    </w:p>
    <w:p w:rsidR="00EC0862" w:rsidRDefault="00EC0862"/>
    <w:p w:rsidR="00EC0862" w:rsidRPr="00EC0862" w:rsidRDefault="00EC0862" w:rsidP="00EC08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C0862">
        <w:rPr>
          <w:rFonts w:ascii="Helvetica" w:eastAsia="Times New Roman" w:hAnsi="Helvetica" w:cs="Helvetica"/>
          <w:color w:val="610B38"/>
          <w:kern w:val="36"/>
          <w:sz w:val="44"/>
          <w:szCs w:val="44"/>
          <w:lang w:eastAsia="en-IN"/>
        </w:rPr>
        <w:t>JavaScript String</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 </w:t>
      </w:r>
      <w:r w:rsidRPr="00EC0862">
        <w:rPr>
          <w:rFonts w:ascii="Segoe UI" w:eastAsia="Times New Roman" w:hAnsi="Segoe UI" w:cs="Segoe UI"/>
          <w:b/>
          <w:bCs/>
          <w:color w:val="333333"/>
          <w:sz w:val="24"/>
          <w:szCs w:val="24"/>
          <w:lang w:eastAsia="en-IN"/>
        </w:rPr>
        <w:t>JavaScript string</w:t>
      </w:r>
      <w:r w:rsidRPr="00EC0862">
        <w:rPr>
          <w:rFonts w:ascii="Segoe UI" w:eastAsia="Times New Roman" w:hAnsi="Segoe UI" w:cs="Segoe UI"/>
          <w:color w:val="333333"/>
          <w:sz w:val="24"/>
          <w:szCs w:val="24"/>
          <w:lang w:eastAsia="en-IN"/>
        </w:rPr>
        <w:t> is an object that represents a sequence of characters.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There are 2 ways to create string in JavaScript</w:t>
      </w:r>
    </w:p>
    <w:p w:rsidR="00EC0862" w:rsidRPr="00EC0862" w:rsidRDefault="00EC0862" w:rsidP="00EC0862">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By string literal</w:t>
      </w:r>
    </w:p>
    <w:p w:rsidR="00EC0862" w:rsidRPr="00EC0862" w:rsidRDefault="00EC0862" w:rsidP="00EC0862">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By string object (using new keyword)</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079"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EC0862">
        <w:rPr>
          <w:rFonts w:ascii="Helvetica" w:eastAsia="Times New Roman" w:hAnsi="Helvetica" w:cs="Helvetica"/>
          <w:color w:val="610B4B"/>
          <w:sz w:val="32"/>
          <w:szCs w:val="32"/>
          <w:lang w:eastAsia="en-IN"/>
        </w:rPr>
        <w:t>1) By string literal</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 string literal is created using double quotes. The syntax of creating string using string literal is given below:</w:t>
      </w:r>
    </w:p>
    <w:p w:rsidR="00EC0862" w:rsidRPr="00EC0862" w:rsidRDefault="00EC0862" w:rsidP="00EC0862">
      <w:pPr>
        <w:numPr>
          <w:ilvl w:val="0"/>
          <w:numId w:val="43"/>
        </w:numPr>
        <w:spacing w:after="12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stringname</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"string value"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Let's see the simple example of creating string literal.</w:t>
      </w:r>
    </w:p>
    <w:p w:rsidR="00EC0862" w:rsidRPr="00EC0862" w:rsidRDefault="00EC0862" w:rsidP="00EC0862">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EC0862">
        <w:rPr>
          <w:rFonts w:ascii="Arial" w:eastAsia="Times New Roman" w:hAnsi="Arial" w:cs="Arial"/>
          <w:color w:val="FFFFFF"/>
          <w:sz w:val="21"/>
          <w:szCs w:val="21"/>
          <w:bdr w:val="none" w:sz="0" w:space="0" w:color="auto" w:frame="1"/>
          <w:lang w:eastAsia="en-IN"/>
        </w:rPr>
        <w:t xml:space="preserve">Play </w:t>
      </w:r>
      <w:proofErr w:type="spellStart"/>
      <w:r w:rsidRPr="00EC0862">
        <w:rPr>
          <w:rFonts w:ascii="Arial" w:eastAsia="Times New Roman" w:hAnsi="Arial" w:cs="Arial"/>
          <w:color w:val="FFFFFF"/>
          <w:sz w:val="21"/>
          <w:szCs w:val="21"/>
          <w:bdr w:val="none" w:sz="0" w:space="0" w:color="auto" w:frame="1"/>
          <w:lang w:eastAsia="en-IN"/>
        </w:rPr>
        <w:t>Video</w:t>
      </w:r>
      <w:r w:rsidRPr="00EC0862">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9" name="Picture 9"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Pr="00EC0862" w:rsidRDefault="00EC0862" w:rsidP="00EC086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str</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"This is string literal"</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lastRenderedPageBreak/>
        <w:t>document.write</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str</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4"/>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36" w:tgtFrame="_blank" w:history="1">
        <w:r w:rsidRPr="00EC0862">
          <w:rPr>
            <w:rFonts w:ascii="Verdana" w:eastAsia="Times New Roman" w:hAnsi="Verdana" w:cs="Segoe UI"/>
            <w:b/>
            <w:bCs/>
            <w:color w:val="FFFFFF"/>
            <w:sz w:val="20"/>
            <w:szCs w:val="20"/>
            <w:shd w:val="clear" w:color="auto" w:fill="4CAF50"/>
            <w:lang w:eastAsia="en-IN"/>
          </w:rPr>
          <w:t xml:space="preserve">Test it </w:t>
        </w:r>
        <w:proofErr w:type="gramStart"/>
        <w:r w:rsidRPr="00EC0862">
          <w:rPr>
            <w:rFonts w:ascii="Verdana" w:eastAsia="Times New Roman" w:hAnsi="Verdana" w:cs="Segoe UI"/>
            <w:b/>
            <w:bCs/>
            <w:color w:val="FFFFFF"/>
            <w:sz w:val="20"/>
            <w:szCs w:val="20"/>
            <w:shd w:val="clear" w:color="auto" w:fill="4CAF50"/>
            <w:lang w:eastAsia="en-IN"/>
          </w:rPr>
          <w:t>Now</w:t>
        </w:r>
        <w:proofErr w:type="gramEnd"/>
      </w:hyperlink>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b/>
          <w:bCs/>
          <w:color w:val="333333"/>
          <w:sz w:val="24"/>
          <w:szCs w:val="24"/>
          <w:lang w:eastAsia="en-IN"/>
        </w:rPr>
        <w:t>Output:</w:t>
      </w:r>
    </w:p>
    <w:p w:rsidR="00EC0862" w:rsidRPr="00EC0862" w:rsidRDefault="00EC0862" w:rsidP="00EC08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C0862">
        <w:rPr>
          <w:rFonts w:ascii="Courier New" w:eastAsia="Times New Roman" w:hAnsi="Courier New" w:cs="Courier New"/>
          <w:color w:val="F9F9F9"/>
          <w:sz w:val="20"/>
          <w:szCs w:val="20"/>
          <w:lang w:eastAsia="en-IN"/>
        </w:rPr>
        <w:t>This is string literal</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081"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EC0862">
        <w:rPr>
          <w:rFonts w:ascii="Helvetica" w:eastAsia="Times New Roman" w:hAnsi="Helvetica" w:cs="Helvetica"/>
          <w:color w:val="610B4B"/>
          <w:sz w:val="32"/>
          <w:szCs w:val="32"/>
          <w:lang w:eastAsia="en-IN"/>
        </w:rPr>
        <w:t>2) By string object (using new keyword)</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The syntax of creating string object using new keyword is given below:</w:t>
      </w:r>
    </w:p>
    <w:p w:rsidR="00EC0862" w:rsidRPr="00EC0862" w:rsidRDefault="00EC0862" w:rsidP="00EC0862">
      <w:pPr>
        <w:numPr>
          <w:ilvl w:val="0"/>
          <w:numId w:val="45"/>
        </w:numPr>
        <w:spacing w:after="12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stringname</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new</w:t>
      </w:r>
      <w:r w:rsidRPr="00EC0862">
        <w:rPr>
          <w:rFonts w:ascii="Segoe UI" w:eastAsia="Times New Roman" w:hAnsi="Segoe UI" w:cs="Segoe UI"/>
          <w:color w:val="000000"/>
          <w:sz w:val="24"/>
          <w:szCs w:val="24"/>
          <w:bdr w:val="none" w:sz="0" w:space="0" w:color="auto" w:frame="1"/>
          <w:lang w:eastAsia="en-IN"/>
        </w:rPr>
        <w:t> String("string literal");  </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Here, </w:t>
      </w:r>
      <w:r w:rsidRPr="00EC0862">
        <w:rPr>
          <w:rFonts w:ascii="Segoe UI" w:eastAsia="Times New Roman" w:hAnsi="Segoe UI" w:cs="Segoe UI"/>
          <w:b/>
          <w:bCs/>
          <w:color w:val="333333"/>
          <w:sz w:val="24"/>
          <w:szCs w:val="24"/>
          <w:lang w:eastAsia="en-IN"/>
        </w:rPr>
        <w:t>new keyword</w:t>
      </w:r>
      <w:r w:rsidRPr="00EC0862">
        <w:rPr>
          <w:rFonts w:ascii="Segoe UI" w:eastAsia="Times New Roman" w:hAnsi="Segoe UI" w:cs="Segoe UI"/>
          <w:color w:val="333333"/>
          <w:sz w:val="24"/>
          <w:szCs w:val="24"/>
          <w:lang w:eastAsia="en-IN"/>
        </w:rPr>
        <w:t> is used to create instance of string.</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Let's see the example of creating string in JavaScript by new keyword.</w:t>
      </w:r>
    </w:p>
    <w:p w:rsidR="00EC0862" w:rsidRPr="00EC0862" w:rsidRDefault="00EC0862" w:rsidP="00EC0862">
      <w:pPr>
        <w:numPr>
          <w:ilvl w:val="0"/>
          <w:numId w:val="4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6"/>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stringname</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new</w:t>
      </w:r>
      <w:r w:rsidRPr="00EC0862">
        <w:rPr>
          <w:rFonts w:ascii="Segoe UI" w:eastAsia="Times New Roman" w:hAnsi="Segoe UI" w:cs="Segoe UI"/>
          <w:color w:val="000000"/>
          <w:sz w:val="24"/>
          <w:szCs w:val="24"/>
          <w:bdr w:val="none" w:sz="0" w:space="0" w:color="auto" w:frame="1"/>
          <w:lang w:eastAsia="en-IN"/>
        </w:rPr>
        <w:t> String("hello </w:t>
      </w:r>
      <w:proofErr w:type="spellStart"/>
      <w:r w:rsidRPr="00EC0862">
        <w:rPr>
          <w:rFonts w:ascii="Segoe UI" w:eastAsia="Times New Roman" w:hAnsi="Segoe UI" w:cs="Segoe UI"/>
          <w:color w:val="000000"/>
          <w:sz w:val="24"/>
          <w:szCs w:val="24"/>
          <w:bdr w:val="none" w:sz="0" w:space="0" w:color="auto" w:frame="1"/>
          <w:lang w:eastAsia="en-IN"/>
        </w:rPr>
        <w:t>javascript</w:t>
      </w:r>
      <w:proofErr w:type="spellEnd"/>
      <w:r w:rsidRPr="00EC0862">
        <w:rPr>
          <w:rFonts w:ascii="Segoe UI" w:eastAsia="Times New Roman" w:hAnsi="Segoe UI" w:cs="Segoe UI"/>
          <w:color w:val="000000"/>
          <w:sz w:val="24"/>
          <w:szCs w:val="24"/>
          <w:bdr w:val="none" w:sz="0" w:space="0" w:color="auto" w:frame="1"/>
          <w:lang w:eastAsia="en-IN"/>
        </w:rPr>
        <w:t> string");  </w:t>
      </w:r>
    </w:p>
    <w:p w:rsidR="00EC0862" w:rsidRPr="00EC0862" w:rsidRDefault="00EC0862" w:rsidP="00EC0862">
      <w:pPr>
        <w:numPr>
          <w:ilvl w:val="0"/>
          <w:numId w:val="46"/>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document.write</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stringname</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37" w:tgtFrame="_blank" w:history="1">
        <w:r w:rsidRPr="00EC0862">
          <w:rPr>
            <w:rFonts w:ascii="Verdana" w:eastAsia="Times New Roman" w:hAnsi="Verdana" w:cs="Segoe UI"/>
            <w:b/>
            <w:bCs/>
            <w:color w:val="FFFFFF"/>
            <w:sz w:val="20"/>
            <w:szCs w:val="20"/>
            <w:shd w:val="clear" w:color="auto" w:fill="4CAF50"/>
            <w:lang w:eastAsia="en-IN"/>
          </w:rPr>
          <w:t xml:space="preserve">Test it </w:t>
        </w:r>
        <w:proofErr w:type="gramStart"/>
        <w:r w:rsidRPr="00EC0862">
          <w:rPr>
            <w:rFonts w:ascii="Verdana" w:eastAsia="Times New Roman" w:hAnsi="Verdana" w:cs="Segoe UI"/>
            <w:b/>
            <w:bCs/>
            <w:color w:val="FFFFFF"/>
            <w:sz w:val="20"/>
            <w:szCs w:val="20"/>
            <w:shd w:val="clear" w:color="auto" w:fill="4CAF50"/>
            <w:lang w:eastAsia="en-IN"/>
          </w:rPr>
          <w:t>Now</w:t>
        </w:r>
        <w:proofErr w:type="gramEnd"/>
      </w:hyperlink>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b/>
          <w:bCs/>
          <w:color w:val="333333"/>
          <w:sz w:val="24"/>
          <w:szCs w:val="24"/>
          <w:lang w:eastAsia="en-IN"/>
        </w:rPr>
        <w:t>Output:</w:t>
      </w:r>
    </w:p>
    <w:p w:rsidR="00EC0862" w:rsidRPr="00EC0862" w:rsidRDefault="00EC0862" w:rsidP="00EC08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EC0862">
        <w:rPr>
          <w:rFonts w:ascii="Courier New" w:eastAsia="Times New Roman" w:hAnsi="Courier New" w:cs="Courier New"/>
          <w:color w:val="F9F9F9"/>
          <w:sz w:val="20"/>
          <w:szCs w:val="20"/>
          <w:lang w:eastAsia="en-IN"/>
        </w:rPr>
        <w:t>hello</w:t>
      </w:r>
      <w:proofErr w:type="gramEnd"/>
      <w:r w:rsidRPr="00EC0862">
        <w:rPr>
          <w:rFonts w:ascii="Courier New" w:eastAsia="Times New Roman" w:hAnsi="Courier New" w:cs="Courier New"/>
          <w:color w:val="F9F9F9"/>
          <w:sz w:val="20"/>
          <w:szCs w:val="20"/>
          <w:lang w:eastAsia="en-IN"/>
        </w:rPr>
        <w:t xml:space="preserve"> </w:t>
      </w:r>
      <w:proofErr w:type="spellStart"/>
      <w:r w:rsidRPr="00EC0862">
        <w:rPr>
          <w:rFonts w:ascii="Courier New" w:eastAsia="Times New Roman" w:hAnsi="Courier New" w:cs="Courier New"/>
          <w:color w:val="F9F9F9"/>
          <w:sz w:val="20"/>
          <w:szCs w:val="20"/>
          <w:lang w:eastAsia="en-IN"/>
        </w:rPr>
        <w:t>javascript</w:t>
      </w:r>
      <w:proofErr w:type="spellEnd"/>
      <w:r w:rsidRPr="00EC0862">
        <w:rPr>
          <w:rFonts w:ascii="Courier New" w:eastAsia="Times New Roman" w:hAnsi="Courier New" w:cs="Courier New"/>
          <w:color w:val="F9F9F9"/>
          <w:sz w:val="20"/>
          <w:szCs w:val="20"/>
          <w:lang w:eastAsia="en-IN"/>
        </w:rPr>
        <w:t xml:space="preserve"> string</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082"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String Methods</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Let's see the list of JavaScript string methods with examples.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9909"/>
      </w:tblGrid>
      <w:tr w:rsidR="00EC0862" w:rsidRPr="00EC0862" w:rsidTr="00EC0862">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rsidR="00EC0862" w:rsidRPr="00EC0862" w:rsidRDefault="00EC0862" w:rsidP="00EC0862">
            <w:pPr>
              <w:spacing w:after="0" w:line="240" w:lineRule="auto"/>
              <w:rPr>
                <w:rFonts w:ascii="Times New Roman" w:eastAsia="Times New Roman" w:hAnsi="Times New Roman" w:cs="Times New Roman"/>
                <w:b/>
                <w:bCs/>
                <w:color w:val="000000"/>
                <w:sz w:val="26"/>
                <w:szCs w:val="26"/>
                <w:lang w:eastAsia="en-IN"/>
              </w:rPr>
            </w:pPr>
            <w:r w:rsidRPr="00EC0862">
              <w:rPr>
                <w:rFonts w:ascii="Times New Roman" w:eastAsia="Times New Roman" w:hAnsi="Times New Roman" w:cs="Times New Roman"/>
                <w:b/>
                <w:bCs/>
                <w:color w:val="000000"/>
                <w:sz w:val="26"/>
                <w:szCs w:val="26"/>
                <w:lang w:eastAsia="en-IN"/>
              </w:rPr>
              <w:t>Description</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38" w:history="1">
              <w:proofErr w:type="spellStart"/>
              <w:r w:rsidRPr="00EC0862">
                <w:rPr>
                  <w:rFonts w:ascii="Segoe UI" w:eastAsia="Times New Roman" w:hAnsi="Segoe UI" w:cs="Segoe UI"/>
                  <w:color w:val="008000"/>
                  <w:sz w:val="24"/>
                  <w:szCs w:val="24"/>
                  <w:lang w:eastAsia="en-IN"/>
                </w:rPr>
                <w:t>charAt</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the char value present at the specified index.</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39" w:history="1">
              <w:proofErr w:type="spellStart"/>
              <w:r w:rsidRPr="00EC0862">
                <w:rPr>
                  <w:rFonts w:ascii="Segoe UI" w:eastAsia="Times New Roman" w:hAnsi="Segoe UI" w:cs="Segoe UI"/>
                  <w:color w:val="008000"/>
                  <w:sz w:val="24"/>
                  <w:szCs w:val="24"/>
                  <w:lang w:eastAsia="en-IN"/>
                </w:rPr>
                <w:t>charCodeAt</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the Unicode value of a character present at the specified index.</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0" w:history="1">
              <w:proofErr w:type="spellStart"/>
              <w:r w:rsidRPr="00EC0862">
                <w:rPr>
                  <w:rFonts w:ascii="Segoe UI" w:eastAsia="Times New Roman" w:hAnsi="Segoe UI" w:cs="Segoe UI"/>
                  <w:color w:val="008000"/>
                  <w:sz w:val="24"/>
                  <w:szCs w:val="24"/>
                  <w:lang w:eastAsia="en-IN"/>
                </w:rPr>
                <w:t>concat</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a combination of two or more strings.</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1" w:history="1">
              <w:proofErr w:type="spellStart"/>
              <w:r w:rsidRPr="00EC0862">
                <w:rPr>
                  <w:rFonts w:ascii="Segoe UI" w:eastAsia="Times New Roman" w:hAnsi="Segoe UI" w:cs="Segoe UI"/>
                  <w:color w:val="008000"/>
                  <w:sz w:val="24"/>
                  <w:szCs w:val="24"/>
                  <w:lang w:eastAsia="en-IN"/>
                </w:rPr>
                <w:t>indexOf</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the position of a char value present in the given string.</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2" w:history="1">
              <w:proofErr w:type="spellStart"/>
              <w:r w:rsidRPr="00EC0862">
                <w:rPr>
                  <w:rFonts w:ascii="Segoe UI" w:eastAsia="Times New Roman" w:hAnsi="Segoe UI" w:cs="Segoe UI"/>
                  <w:color w:val="008000"/>
                  <w:sz w:val="24"/>
                  <w:szCs w:val="24"/>
                  <w:lang w:eastAsia="en-IN"/>
                </w:rPr>
                <w:t>lastIndexOf</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the position of a char value present in the given string by searching a character from the last position.</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3" w:history="1">
              <w:r w:rsidRPr="00EC0862">
                <w:rPr>
                  <w:rFonts w:ascii="Segoe UI" w:eastAsia="Times New Roman" w:hAnsi="Segoe UI" w:cs="Segoe UI"/>
                  <w:color w:val="008000"/>
                  <w:sz w:val="24"/>
                  <w:szCs w:val="24"/>
                  <w:lang w:eastAsia="en-IN"/>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searches a specified regular expression in a given string and returns its position if a match occurs.</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4" w:history="1">
              <w:r w:rsidRPr="00EC0862">
                <w:rPr>
                  <w:rFonts w:ascii="Segoe UI" w:eastAsia="Times New Roman" w:hAnsi="Segoe UI" w:cs="Segoe UI"/>
                  <w:color w:val="008000"/>
                  <w:sz w:val="24"/>
                  <w:szCs w:val="24"/>
                  <w:lang w:eastAsia="en-IN"/>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searches a specified regular expression in a given string and returns that regular expression if a match occurs.</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5" w:history="1">
              <w:r w:rsidRPr="00EC0862">
                <w:rPr>
                  <w:rFonts w:ascii="Segoe UI" w:eastAsia="Times New Roman" w:hAnsi="Segoe UI" w:cs="Segoe UI"/>
                  <w:color w:val="008000"/>
                  <w:sz w:val="24"/>
                  <w:szCs w:val="24"/>
                  <w:lang w:eastAsia="en-IN"/>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replaces a given string with the specified replacement.</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6" w:history="1">
              <w:proofErr w:type="spellStart"/>
              <w:r w:rsidRPr="00EC0862">
                <w:rPr>
                  <w:rFonts w:ascii="Segoe UI" w:eastAsia="Times New Roman" w:hAnsi="Segoe UI" w:cs="Segoe UI"/>
                  <w:color w:val="008000"/>
                  <w:sz w:val="24"/>
                  <w:szCs w:val="24"/>
                  <w:lang w:eastAsia="en-IN"/>
                </w:rPr>
                <w:t>substr</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is used to fetch the part of the given string on the basis of the specified starting position and length.</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7" w:history="1">
              <w:r w:rsidRPr="00EC0862">
                <w:rPr>
                  <w:rFonts w:ascii="Segoe UI" w:eastAsia="Times New Roman" w:hAnsi="Segoe UI" w:cs="Segoe UI"/>
                  <w:color w:val="008000"/>
                  <w:sz w:val="24"/>
                  <w:szCs w:val="24"/>
                  <w:lang w:eastAsia="en-IN"/>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is used to fetch the part of the given string on the basis of the specified index.</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8" w:history="1">
              <w:r w:rsidRPr="00EC0862">
                <w:rPr>
                  <w:rFonts w:ascii="Segoe UI" w:eastAsia="Times New Roman" w:hAnsi="Segoe UI" w:cs="Segoe UI"/>
                  <w:color w:val="008000"/>
                  <w:sz w:val="24"/>
                  <w:szCs w:val="24"/>
                  <w:lang w:eastAsia="en-IN"/>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is used to fetch the part of the given string. It allows us to assign positive as well negative index.</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49" w:history="1">
              <w:proofErr w:type="spellStart"/>
              <w:r w:rsidRPr="00EC0862">
                <w:rPr>
                  <w:rFonts w:ascii="Segoe UI" w:eastAsia="Times New Roman" w:hAnsi="Segoe UI" w:cs="Segoe UI"/>
                  <w:color w:val="008000"/>
                  <w:sz w:val="24"/>
                  <w:szCs w:val="24"/>
                  <w:lang w:eastAsia="en-IN"/>
                </w:rPr>
                <w:t>toLowerCase</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converts the given string into lowercase letter.</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50" w:history="1">
              <w:proofErr w:type="spellStart"/>
              <w:r w:rsidRPr="00EC0862">
                <w:rPr>
                  <w:rFonts w:ascii="Segoe UI" w:eastAsia="Times New Roman" w:hAnsi="Segoe UI" w:cs="Segoe UI"/>
                  <w:color w:val="008000"/>
                  <w:sz w:val="24"/>
                  <w:szCs w:val="24"/>
                  <w:lang w:eastAsia="en-IN"/>
                </w:rPr>
                <w:t>toLocaleLowerCase</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 xml:space="preserve">It converts the given string into lowercase letter on the basis of </w:t>
            </w:r>
            <w:proofErr w:type="spellStart"/>
            <w:r w:rsidRPr="00EC0862">
              <w:rPr>
                <w:rFonts w:ascii="Segoe UI" w:eastAsia="Times New Roman" w:hAnsi="Segoe UI" w:cs="Segoe UI"/>
                <w:color w:val="333333"/>
                <w:sz w:val="24"/>
                <w:szCs w:val="24"/>
                <w:lang w:eastAsia="en-IN"/>
              </w:rPr>
              <w:t>host</w:t>
            </w:r>
            <w:proofErr w:type="gramStart"/>
            <w:r w:rsidRPr="00EC0862">
              <w:rPr>
                <w:rFonts w:ascii="Segoe UI" w:eastAsia="Times New Roman" w:hAnsi="Segoe UI" w:cs="Segoe UI"/>
                <w:color w:val="333333"/>
                <w:sz w:val="24"/>
                <w:szCs w:val="24"/>
                <w:lang w:eastAsia="en-IN"/>
              </w:rPr>
              <w:t>?s</w:t>
            </w:r>
            <w:proofErr w:type="spellEnd"/>
            <w:proofErr w:type="gramEnd"/>
            <w:r w:rsidRPr="00EC0862">
              <w:rPr>
                <w:rFonts w:ascii="Segoe UI" w:eastAsia="Times New Roman" w:hAnsi="Segoe UI" w:cs="Segoe UI"/>
                <w:color w:val="333333"/>
                <w:sz w:val="24"/>
                <w:szCs w:val="24"/>
                <w:lang w:eastAsia="en-IN"/>
              </w:rPr>
              <w:t xml:space="preserve"> current locale.</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51" w:history="1">
              <w:proofErr w:type="spellStart"/>
              <w:r w:rsidRPr="00EC0862">
                <w:rPr>
                  <w:rFonts w:ascii="Segoe UI" w:eastAsia="Times New Roman" w:hAnsi="Segoe UI" w:cs="Segoe UI"/>
                  <w:color w:val="008000"/>
                  <w:sz w:val="24"/>
                  <w:szCs w:val="24"/>
                  <w:lang w:eastAsia="en-IN"/>
                </w:rPr>
                <w:t>toUpperCase</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converts the given string into uppercase letter.</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52" w:history="1">
              <w:proofErr w:type="spellStart"/>
              <w:r w:rsidRPr="00EC0862">
                <w:rPr>
                  <w:rFonts w:ascii="Segoe UI" w:eastAsia="Times New Roman" w:hAnsi="Segoe UI" w:cs="Segoe UI"/>
                  <w:color w:val="008000"/>
                  <w:sz w:val="24"/>
                  <w:szCs w:val="24"/>
                  <w:lang w:eastAsia="en-IN"/>
                </w:rPr>
                <w:t>toLocaleUpperCase</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 xml:space="preserve">It converts the given string into uppercase letter on the basis of </w:t>
            </w:r>
            <w:proofErr w:type="spellStart"/>
            <w:r w:rsidRPr="00EC0862">
              <w:rPr>
                <w:rFonts w:ascii="Segoe UI" w:eastAsia="Times New Roman" w:hAnsi="Segoe UI" w:cs="Segoe UI"/>
                <w:color w:val="333333"/>
                <w:sz w:val="24"/>
                <w:szCs w:val="24"/>
                <w:lang w:eastAsia="en-IN"/>
              </w:rPr>
              <w:t>host</w:t>
            </w:r>
            <w:proofErr w:type="gramStart"/>
            <w:r w:rsidRPr="00EC0862">
              <w:rPr>
                <w:rFonts w:ascii="Segoe UI" w:eastAsia="Times New Roman" w:hAnsi="Segoe UI" w:cs="Segoe UI"/>
                <w:color w:val="333333"/>
                <w:sz w:val="24"/>
                <w:szCs w:val="24"/>
                <w:lang w:eastAsia="en-IN"/>
              </w:rPr>
              <w:t>?s</w:t>
            </w:r>
            <w:proofErr w:type="spellEnd"/>
            <w:proofErr w:type="gramEnd"/>
            <w:r w:rsidRPr="00EC0862">
              <w:rPr>
                <w:rFonts w:ascii="Segoe UI" w:eastAsia="Times New Roman" w:hAnsi="Segoe UI" w:cs="Segoe UI"/>
                <w:color w:val="333333"/>
                <w:sz w:val="24"/>
                <w:szCs w:val="24"/>
                <w:lang w:eastAsia="en-IN"/>
              </w:rPr>
              <w:t xml:space="preserve"> current locale.</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53" w:history="1">
              <w:proofErr w:type="spellStart"/>
              <w:r w:rsidRPr="00EC0862">
                <w:rPr>
                  <w:rFonts w:ascii="Segoe UI" w:eastAsia="Times New Roman" w:hAnsi="Segoe UI" w:cs="Segoe UI"/>
                  <w:color w:val="008000"/>
                  <w:sz w:val="24"/>
                  <w:szCs w:val="24"/>
                  <w:lang w:eastAsia="en-IN"/>
                </w:rPr>
                <w:t>toString</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a string representing the particular object.</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hyperlink r:id="rId54" w:history="1">
              <w:proofErr w:type="spellStart"/>
              <w:r w:rsidRPr="00EC0862">
                <w:rPr>
                  <w:rFonts w:ascii="Segoe UI" w:eastAsia="Times New Roman" w:hAnsi="Segoe UI" w:cs="Segoe UI"/>
                  <w:color w:val="008000"/>
                  <w:sz w:val="24"/>
                  <w:szCs w:val="24"/>
                  <w:lang w:eastAsia="en-IN"/>
                </w:rPr>
                <w:t>valueOf</w:t>
              </w:r>
              <w:proofErr w:type="spellEnd"/>
              <w:r w:rsidRPr="00EC0862">
                <w:rPr>
                  <w:rFonts w:ascii="Segoe UI" w:eastAsia="Times New Roman" w:hAnsi="Segoe UI" w:cs="Segoe UI"/>
                  <w:color w:val="008000"/>
                  <w:sz w:val="24"/>
                  <w:szCs w:val="24"/>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provides the primitive value of string object.</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splits a string into substring array, then returns that newly created array.</w:t>
            </w:r>
          </w:p>
        </w:tc>
      </w:tr>
      <w:tr w:rsidR="00EC0862" w:rsidRP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trims the white space from the left and right side of the string.</w:t>
            </w:r>
          </w:p>
        </w:tc>
      </w:tr>
    </w:tbl>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083"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EC0862">
        <w:rPr>
          <w:rFonts w:ascii="Helvetica" w:eastAsia="Times New Roman" w:hAnsi="Helvetica" w:cs="Helvetica"/>
          <w:color w:val="610B4B"/>
          <w:sz w:val="32"/>
          <w:szCs w:val="32"/>
          <w:lang w:eastAsia="en-IN"/>
        </w:rPr>
        <w:t xml:space="preserve">1) JavaScript String </w:t>
      </w:r>
      <w:proofErr w:type="spellStart"/>
      <w:proofErr w:type="gramStart"/>
      <w:r w:rsidRPr="00EC0862">
        <w:rPr>
          <w:rFonts w:ascii="Helvetica" w:eastAsia="Times New Roman" w:hAnsi="Helvetica" w:cs="Helvetica"/>
          <w:color w:val="610B4B"/>
          <w:sz w:val="32"/>
          <w:szCs w:val="32"/>
          <w:lang w:eastAsia="en-IN"/>
        </w:rPr>
        <w:t>charAt</w:t>
      </w:r>
      <w:proofErr w:type="spellEnd"/>
      <w:r w:rsidRPr="00EC0862">
        <w:rPr>
          <w:rFonts w:ascii="Helvetica" w:eastAsia="Times New Roman" w:hAnsi="Helvetica" w:cs="Helvetica"/>
          <w:color w:val="610B4B"/>
          <w:sz w:val="32"/>
          <w:szCs w:val="32"/>
          <w:lang w:eastAsia="en-IN"/>
        </w:rPr>
        <w:t>(</w:t>
      </w:r>
      <w:proofErr w:type="gramEnd"/>
      <w:r w:rsidRPr="00EC0862">
        <w:rPr>
          <w:rFonts w:ascii="Helvetica" w:eastAsia="Times New Roman" w:hAnsi="Helvetica" w:cs="Helvetica"/>
          <w:color w:val="610B4B"/>
          <w:sz w:val="32"/>
          <w:szCs w:val="32"/>
          <w:lang w:eastAsia="en-IN"/>
        </w:rPr>
        <w:t>index) Method</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 xml:space="preserve">The JavaScript String </w:t>
      </w:r>
      <w:proofErr w:type="spellStart"/>
      <w:proofErr w:type="gramStart"/>
      <w:r w:rsidRPr="00EC0862">
        <w:rPr>
          <w:rFonts w:ascii="Segoe UI" w:eastAsia="Times New Roman" w:hAnsi="Segoe UI" w:cs="Segoe UI"/>
          <w:color w:val="333333"/>
          <w:sz w:val="24"/>
          <w:szCs w:val="24"/>
          <w:lang w:eastAsia="en-IN"/>
        </w:rPr>
        <w:t>charAt</w:t>
      </w:r>
      <w:proofErr w:type="spellEnd"/>
      <w:r w:rsidRPr="00EC0862">
        <w:rPr>
          <w:rFonts w:ascii="Segoe UI" w:eastAsia="Times New Roman" w:hAnsi="Segoe UI" w:cs="Segoe UI"/>
          <w:color w:val="333333"/>
          <w:sz w:val="24"/>
          <w:szCs w:val="24"/>
          <w:lang w:eastAsia="en-IN"/>
        </w:rPr>
        <w:t>(</w:t>
      </w:r>
      <w:proofErr w:type="gramEnd"/>
      <w:r w:rsidRPr="00EC0862">
        <w:rPr>
          <w:rFonts w:ascii="Segoe UI" w:eastAsia="Times New Roman" w:hAnsi="Segoe UI" w:cs="Segoe UI"/>
          <w:color w:val="333333"/>
          <w:sz w:val="24"/>
          <w:szCs w:val="24"/>
          <w:lang w:eastAsia="en-IN"/>
        </w:rPr>
        <w:t>) method returns the character at the given index.</w:t>
      </w:r>
    </w:p>
    <w:p w:rsidR="00EC0862" w:rsidRPr="00EC0862" w:rsidRDefault="00EC0862" w:rsidP="00EC0862">
      <w:pPr>
        <w:numPr>
          <w:ilvl w:val="0"/>
          <w:numId w:val="4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str</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javascript</w:t>
      </w:r>
      <w:proofErr w:type="spellEnd"/>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4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document.write</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str.charAt</w:t>
      </w:r>
      <w:proofErr w:type="spellEnd"/>
      <w:r w:rsidRPr="00EC0862">
        <w:rPr>
          <w:rFonts w:ascii="Segoe UI" w:eastAsia="Times New Roman" w:hAnsi="Segoe UI" w:cs="Segoe UI"/>
          <w:color w:val="000000"/>
          <w:sz w:val="24"/>
          <w:szCs w:val="24"/>
          <w:bdr w:val="none" w:sz="0" w:space="0" w:color="auto" w:frame="1"/>
          <w:lang w:eastAsia="en-IN"/>
        </w:rPr>
        <w:t>(2));  </w:t>
      </w:r>
    </w:p>
    <w:p w:rsidR="00EC0862" w:rsidRPr="00EC0862" w:rsidRDefault="00EC0862" w:rsidP="00EC0862">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Browser Object Model</w:t>
      </w:r>
    </w:p>
    <w:p w:rsidR="00EC0862" w:rsidRDefault="00EC0862" w:rsidP="00EC0862">
      <w:pPr>
        <w:numPr>
          <w:ilvl w:val="0"/>
          <w:numId w:val="48"/>
        </w:numPr>
        <w:shd w:val="clear" w:color="auto" w:fill="FFFFFF"/>
        <w:spacing w:before="60" w:after="100" w:afterAutospacing="1" w:line="375" w:lineRule="atLeast"/>
        <w:jc w:val="both"/>
        <w:rPr>
          <w:rFonts w:ascii="Segoe UI" w:hAnsi="Segoe UI" w:cs="Segoe UI"/>
          <w:color w:val="000000"/>
          <w:sz w:val="24"/>
          <w:szCs w:val="24"/>
        </w:rPr>
      </w:pPr>
      <w:hyperlink r:id="rId55" w:history="1">
        <w:r>
          <w:rPr>
            <w:rStyle w:val="Hyperlink"/>
            <w:color w:val="008000"/>
            <w:sz w:val="23"/>
            <w:szCs w:val="23"/>
          </w:rPr>
          <w:t>Browser Object Model (BOM)</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rsidR="00EC0862" w:rsidRDefault="00EC0862" w:rsidP="00EC0862">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window.alert</w:t>
      </w:r>
      <w:proofErr w:type="spell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EC0862" w:rsidRDefault="00EC0862" w:rsidP="00EC086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You can use a lot of properties (other objects) defined underneath the window object like document, history, screen, navigator, location, </w:t>
      </w:r>
      <w:proofErr w:type="spellStart"/>
      <w:r>
        <w:rPr>
          <w:rFonts w:ascii="Segoe UI" w:hAnsi="Segoe UI" w:cs="Segoe UI"/>
          <w:color w:val="333333"/>
        </w:rPr>
        <w:t>innerHeight</w:t>
      </w:r>
      <w:proofErr w:type="spellEnd"/>
      <w:r>
        <w:rPr>
          <w:rFonts w:ascii="Segoe UI" w:hAnsi="Segoe UI" w:cs="Segoe UI"/>
          <w:color w:val="333333"/>
        </w:rPr>
        <w:t xml:space="preserve">, </w:t>
      </w:r>
      <w:proofErr w:type="spellStart"/>
      <w:r>
        <w:rPr>
          <w:rFonts w:ascii="Segoe UI" w:hAnsi="Segoe UI" w:cs="Segoe UI"/>
          <w:color w:val="333333"/>
        </w:rPr>
        <w:t>innerWidth</w:t>
      </w:r>
      <w:proofErr w:type="spellEnd"/>
      <w:r>
        <w:rPr>
          <w:rFonts w:ascii="Segoe UI" w:hAnsi="Segoe UI" w:cs="Segoe UI"/>
          <w:color w:val="333333"/>
        </w:rPr>
        <w:t>,</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1" name="Picture 11"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Note: The document object represents an html document. It forms DOM (Document Object Model).</w:t>
      </w:r>
    </w:p>
    <w:p w:rsidR="00EC0862" w:rsidRDefault="00EC0862" w:rsidP="00EC0862">
      <w:pPr>
        <w:rPr>
          <w:rFonts w:ascii="Times New Roman" w:hAnsi="Times New Roman" w:cs="Times New Roman"/>
          <w:sz w:val="24"/>
          <w:szCs w:val="24"/>
        </w:rPr>
      </w:pPr>
      <w:r>
        <w:rPr>
          <w:noProof/>
          <w:lang w:eastAsia="en-IN"/>
        </w:rPr>
        <w:drawing>
          <wp:inline distT="0" distB="0" distL="0" distR="0">
            <wp:extent cx="6667500" cy="2156460"/>
            <wp:effectExtent l="0" t="0" r="0" b="0"/>
            <wp:docPr id="10" name="Picture 10"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script object mode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67500" cy="2156460"/>
                    </a:xfrm>
                    <a:prstGeom prst="rect">
                      <a:avLst/>
                    </a:prstGeom>
                    <a:noFill/>
                    <a:ln>
                      <a:noFill/>
                    </a:ln>
                  </pic:spPr>
                </pic:pic>
              </a:graphicData>
            </a:graphic>
          </wp:inline>
        </w:drawing>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Visit the next page to learn about window object fully with example.</w:t>
      </w:r>
    </w:p>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Window Object</w:t>
      </w:r>
    </w:p>
    <w:p w:rsidR="00EC0862" w:rsidRDefault="00EC0862" w:rsidP="00EC0862">
      <w:pPr>
        <w:numPr>
          <w:ilvl w:val="0"/>
          <w:numId w:val="51"/>
        </w:numPr>
        <w:shd w:val="clear" w:color="auto" w:fill="FFFFFF"/>
        <w:spacing w:before="60" w:after="100" w:afterAutospacing="1" w:line="375" w:lineRule="atLeast"/>
        <w:jc w:val="both"/>
        <w:rPr>
          <w:rFonts w:ascii="Segoe UI" w:hAnsi="Segoe UI" w:cs="Segoe UI"/>
          <w:color w:val="000000"/>
          <w:sz w:val="24"/>
          <w:szCs w:val="24"/>
        </w:rPr>
      </w:pPr>
      <w:hyperlink r:id="rId57" w:history="1">
        <w:r>
          <w:rPr>
            <w:rStyle w:val="Hyperlink"/>
            <w:color w:val="008000"/>
            <w:sz w:val="23"/>
            <w:szCs w:val="23"/>
          </w:rPr>
          <w:t>Window Object</w:t>
        </w:r>
      </w:hyperlink>
    </w:p>
    <w:p w:rsidR="00EC0862" w:rsidRDefault="00EC0862" w:rsidP="00EC0862">
      <w:pPr>
        <w:numPr>
          <w:ilvl w:val="0"/>
          <w:numId w:val="51"/>
        </w:numPr>
        <w:shd w:val="clear" w:color="auto" w:fill="FFFFFF"/>
        <w:spacing w:before="60" w:after="100" w:afterAutospacing="1" w:line="375" w:lineRule="atLeast"/>
        <w:jc w:val="both"/>
        <w:rPr>
          <w:rFonts w:ascii="Segoe UI" w:hAnsi="Segoe UI" w:cs="Segoe UI"/>
          <w:color w:val="000000"/>
        </w:rPr>
      </w:pPr>
      <w:hyperlink r:id="rId58" w:history="1">
        <w:r>
          <w:rPr>
            <w:rStyle w:val="Hyperlink"/>
            <w:color w:val="008000"/>
            <w:sz w:val="23"/>
            <w:szCs w:val="23"/>
          </w:rPr>
          <w:t>Properties of Window Object</w:t>
        </w:r>
      </w:hyperlink>
    </w:p>
    <w:p w:rsidR="00EC0862" w:rsidRDefault="00EC0862" w:rsidP="00EC0862">
      <w:pPr>
        <w:numPr>
          <w:ilvl w:val="0"/>
          <w:numId w:val="51"/>
        </w:numPr>
        <w:shd w:val="clear" w:color="auto" w:fill="FFFFFF"/>
        <w:spacing w:before="60" w:after="100" w:afterAutospacing="1" w:line="375" w:lineRule="atLeast"/>
        <w:jc w:val="both"/>
        <w:rPr>
          <w:rFonts w:ascii="Segoe UI" w:hAnsi="Segoe UI" w:cs="Segoe UI"/>
          <w:color w:val="000000"/>
        </w:rPr>
      </w:pPr>
      <w:hyperlink r:id="rId59" w:history="1">
        <w:r>
          <w:rPr>
            <w:rStyle w:val="Hyperlink"/>
            <w:color w:val="008000"/>
            <w:sz w:val="23"/>
            <w:szCs w:val="23"/>
          </w:rPr>
          <w:t>Methods of Window Object</w:t>
        </w:r>
      </w:hyperlink>
    </w:p>
    <w:p w:rsidR="00EC0862" w:rsidRDefault="00EC0862" w:rsidP="00EC0862">
      <w:pPr>
        <w:numPr>
          <w:ilvl w:val="0"/>
          <w:numId w:val="51"/>
        </w:numPr>
        <w:shd w:val="clear" w:color="auto" w:fill="FFFFFF"/>
        <w:spacing w:before="60" w:after="100" w:afterAutospacing="1" w:line="375" w:lineRule="atLeast"/>
        <w:jc w:val="both"/>
        <w:rPr>
          <w:rFonts w:ascii="Segoe UI" w:hAnsi="Segoe UI" w:cs="Segoe UI"/>
          <w:color w:val="000000"/>
        </w:rPr>
      </w:pPr>
      <w:hyperlink r:id="rId60" w:history="1">
        <w:r>
          <w:rPr>
            <w:rStyle w:val="Hyperlink"/>
            <w:color w:val="008000"/>
            <w:sz w:val="23"/>
            <w:szCs w:val="23"/>
          </w:rPr>
          <w:t>Example of Window Object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window object</w:t>
      </w:r>
      <w:r>
        <w:rPr>
          <w:rFonts w:ascii="Segoe UI" w:hAnsi="Segoe UI" w:cs="Segoe UI"/>
          <w:color w:val="333333"/>
        </w:rPr>
        <w:t> represents a window in browser. An object of window is created automatically by the browser.</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Window is the object of </w:t>
      </w:r>
      <w:proofErr w:type="gramStart"/>
      <w:r>
        <w:rPr>
          <w:rFonts w:ascii="Segoe UI" w:hAnsi="Segoe UI" w:cs="Segoe UI"/>
          <w:color w:val="333333"/>
        </w:rPr>
        <w:t>browser,</w:t>
      </w:r>
      <w:proofErr w:type="gramEnd"/>
      <w:r>
        <w:rPr>
          <w:rFonts w:ascii="Segoe UI" w:hAnsi="Segoe UI" w:cs="Segoe UI"/>
          <w:color w:val="333333"/>
        </w:rPr>
        <w:t> </w:t>
      </w:r>
      <w:r>
        <w:rPr>
          <w:rFonts w:ascii="Segoe UI" w:hAnsi="Segoe UI" w:cs="Segoe UI"/>
          <w:b/>
          <w:bCs/>
          <w:color w:val="333333"/>
        </w:rPr>
        <w:t xml:space="preserve">it is not the object of </w:t>
      </w:r>
      <w:proofErr w:type="spellStart"/>
      <w:r>
        <w:rPr>
          <w:rFonts w:ascii="Segoe UI" w:hAnsi="Segoe UI" w:cs="Segoe UI"/>
          <w:b/>
          <w:bCs/>
          <w:color w:val="333333"/>
        </w:rPr>
        <w:t>javascript</w:t>
      </w:r>
      <w:proofErr w:type="spellEnd"/>
      <w:r>
        <w:rPr>
          <w:rFonts w:ascii="Segoe UI" w:hAnsi="Segoe UI" w:cs="Segoe UI"/>
          <w:color w:val="333333"/>
        </w:rPr>
        <w:t xml:space="preserve">. The </w:t>
      </w:r>
      <w:proofErr w:type="spellStart"/>
      <w:r>
        <w:rPr>
          <w:rFonts w:ascii="Segoe UI" w:hAnsi="Segoe UI" w:cs="Segoe UI"/>
          <w:color w:val="333333"/>
        </w:rPr>
        <w:t>javascript</w:t>
      </w:r>
      <w:proofErr w:type="spellEnd"/>
      <w:r>
        <w:rPr>
          <w:rFonts w:ascii="Segoe UI" w:hAnsi="Segoe UI" w:cs="Segoe UI"/>
          <w:color w:val="333333"/>
        </w:rPr>
        <w:t xml:space="preserve"> objects are string, array, date etc.</w:t>
      </w:r>
    </w:p>
    <w:p w:rsidR="00EC0862" w:rsidRDefault="00EC0862" w:rsidP="00EC0862">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html document contains frame or </w:t>
      </w:r>
      <w:proofErr w:type="spellStart"/>
      <w:r>
        <w:rPr>
          <w:rFonts w:ascii="Arial" w:hAnsi="Arial" w:cs="Arial"/>
          <w:b w:val="0"/>
          <w:bCs w:val="0"/>
          <w:color w:val="333333"/>
          <w:sz w:val="23"/>
          <w:szCs w:val="23"/>
        </w:rPr>
        <w:t>iframe</w:t>
      </w:r>
      <w:proofErr w:type="spellEnd"/>
      <w:r>
        <w:rPr>
          <w:rFonts w:ascii="Arial" w:hAnsi="Arial" w:cs="Arial"/>
          <w:b w:val="0"/>
          <w:bCs w:val="0"/>
          <w:color w:val="333333"/>
          <w:sz w:val="23"/>
          <w:szCs w:val="23"/>
        </w:rPr>
        <w:t>, browser creates additional window objects for each frame.</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10503"/>
      </w:tblGrid>
      <w:tr w:rsidR="00EC0862" w:rsidTr="00EC0862">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Description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lastRenderedPageBreak/>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alert box containing message with ok button.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confirm dialog box containing message with ok and cancel button.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a dialog box to get input from the user.</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opens</w:t>
            </w:r>
            <w:proofErr w:type="gramEnd"/>
            <w:r>
              <w:rPr>
                <w:rFonts w:ascii="Segoe UI" w:hAnsi="Segoe UI" w:cs="Segoe UI"/>
                <w:color w:val="333333"/>
              </w:rPr>
              <w:t xml:space="preserve"> the new window.</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closes</w:t>
            </w:r>
            <w:proofErr w:type="gramEnd"/>
            <w:r>
              <w:rPr>
                <w:rFonts w:ascii="Segoe UI" w:hAnsi="Segoe UI" w:cs="Segoe UI"/>
                <w:color w:val="333333"/>
              </w:rPr>
              <w:t xml:space="preserve"> the current window.</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setTimeout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performs action after specified time like calling function, evaluating expressions etc.</w:t>
            </w:r>
          </w:p>
        </w:tc>
      </w:tr>
    </w:tbl>
    <w:p w:rsidR="00EC0862" w:rsidRDefault="00EC0862" w:rsidP="00EC0862">
      <w:pPr>
        <w:rPr>
          <w:rFonts w:ascii="Times New Roman" w:hAnsi="Times New Roman" w:cs="Times New Roman"/>
        </w:rPr>
      </w:pPr>
      <w:r>
        <w:pict>
          <v:rect id="_x0000_i1093"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alert(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alert dialog box. It has message and ok button.</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2" name="Picture 12"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numPr>
          <w:ilvl w:val="0"/>
          <w:numId w:val="5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rsidR="00EC0862" w:rsidRDefault="00EC0862" w:rsidP="00EC0862">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95"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096"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Example of </w:t>
      </w:r>
      <w:proofErr w:type="gramStart"/>
      <w:r>
        <w:rPr>
          <w:rFonts w:ascii="Helvetica" w:hAnsi="Helvetica" w:cs="Helvetica"/>
          <w:b w:val="0"/>
          <w:bCs w:val="0"/>
          <w:color w:val="610B4B"/>
          <w:sz w:val="26"/>
          <w:szCs w:val="26"/>
        </w:rPr>
        <w:t>confirm(</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rsidR="00EC0862" w:rsidRDefault="00EC0862" w:rsidP="00EC0862">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97"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098"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prompt(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It displays prompt dialog box for input. It has message and </w:t>
      </w:r>
      <w:proofErr w:type="spellStart"/>
      <w:r>
        <w:rPr>
          <w:rFonts w:ascii="Segoe UI" w:hAnsi="Segoe UI" w:cs="Segoe UI"/>
          <w:color w:val="333333"/>
        </w:rPr>
        <w:t>textfield</w:t>
      </w:r>
      <w:proofErr w:type="spellEnd"/>
      <w:r>
        <w:rPr>
          <w:rFonts w:ascii="Segoe UI" w:hAnsi="Segoe UI" w:cs="Segoe UI"/>
          <w:color w:val="333333"/>
        </w:rPr>
        <w:t>.</w:t>
      </w:r>
    </w:p>
    <w:p w:rsidR="00EC0862" w:rsidRDefault="00EC0862" w:rsidP="00EC0862">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rsidR="00EC0862" w:rsidRDefault="00EC0862" w:rsidP="00EC086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rsidR="00EC0862" w:rsidRDefault="00EC0862" w:rsidP="00EC086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099"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00"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Example of </w:t>
      </w:r>
      <w:proofErr w:type="gramStart"/>
      <w:r>
        <w:rPr>
          <w:rFonts w:ascii="Helvetica" w:hAnsi="Helvetica" w:cs="Helvetica"/>
          <w:b w:val="0"/>
          <w:bCs w:val="0"/>
          <w:color w:val="610B4B"/>
          <w:sz w:val="26"/>
          <w:szCs w:val="26"/>
        </w:rPr>
        <w:t>open(</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rsidR="00EC0862" w:rsidRDefault="00EC0862" w:rsidP="00EC0862">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open("http://www.javatpoint.com");  </w:t>
      </w:r>
    </w:p>
    <w:p w:rsidR="00EC0862" w:rsidRDefault="00EC0862" w:rsidP="00EC086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01"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02"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spellStart"/>
      <w:proofErr w:type="gramStart"/>
      <w:r>
        <w:rPr>
          <w:rFonts w:ascii="Helvetica" w:hAnsi="Helvetica" w:cs="Helvetica"/>
          <w:b w:val="0"/>
          <w:bCs w:val="0"/>
          <w:color w:val="610B4B"/>
          <w:sz w:val="26"/>
          <w:szCs w:val="26"/>
        </w:rPr>
        <w:t>setTimeout</w:t>
      </w:r>
      <w:proofErr w:type="spellEnd"/>
      <w:r>
        <w:rPr>
          <w:rFonts w:ascii="Helvetica" w:hAnsi="Helvetica" w:cs="Helvetica"/>
          <w:b w:val="0"/>
          <w:bCs w:val="0"/>
          <w:color w:val="610B4B"/>
          <w:sz w:val="26"/>
          <w:szCs w:val="26"/>
        </w:rPr>
        <w: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rsidR="00EC0862" w:rsidRDefault="00EC0862" w:rsidP="00EC0862">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after 2 seconds")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},2000);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03"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Window Object</w:t>
      </w:r>
    </w:p>
    <w:p w:rsidR="00EC0862" w:rsidRDefault="00EC0862" w:rsidP="00EC0862">
      <w:pPr>
        <w:numPr>
          <w:ilvl w:val="0"/>
          <w:numId w:val="57"/>
        </w:numPr>
        <w:shd w:val="clear" w:color="auto" w:fill="FFFFFF"/>
        <w:spacing w:before="60" w:after="100" w:afterAutospacing="1" w:line="375" w:lineRule="atLeast"/>
        <w:jc w:val="both"/>
        <w:rPr>
          <w:rFonts w:ascii="Segoe UI" w:hAnsi="Segoe UI" w:cs="Segoe UI"/>
          <w:color w:val="000000"/>
          <w:sz w:val="24"/>
          <w:szCs w:val="24"/>
        </w:rPr>
      </w:pPr>
      <w:hyperlink r:id="rId61" w:history="1">
        <w:r>
          <w:rPr>
            <w:rStyle w:val="Hyperlink"/>
            <w:color w:val="008000"/>
            <w:sz w:val="23"/>
            <w:szCs w:val="23"/>
          </w:rPr>
          <w:t>Window Object</w:t>
        </w:r>
      </w:hyperlink>
    </w:p>
    <w:p w:rsidR="00EC0862" w:rsidRDefault="00EC0862" w:rsidP="00EC0862">
      <w:pPr>
        <w:numPr>
          <w:ilvl w:val="0"/>
          <w:numId w:val="57"/>
        </w:numPr>
        <w:shd w:val="clear" w:color="auto" w:fill="FFFFFF"/>
        <w:spacing w:before="60" w:after="100" w:afterAutospacing="1" w:line="375" w:lineRule="atLeast"/>
        <w:jc w:val="both"/>
        <w:rPr>
          <w:rFonts w:ascii="Segoe UI" w:hAnsi="Segoe UI" w:cs="Segoe UI"/>
          <w:color w:val="000000"/>
        </w:rPr>
      </w:pPr>
      <w:hyperlink r:id="rId62" w:history="1">
        <w:r>
          <w:rPr>
            <w:rStyle w:val="Hyperlink"/>
            <w:color w:val="008000"/>
            <w:sz w:val="23"/>
            <w:szCs w:val="23"/>
          </w:rPr>
          <w:t>Properties of Window Object</w:t>
        </w:r>
      </w:hyperlink>
    </w:p>
    <w:p w:rsidR="00EC0862" w:rsidRDefault="00EC0862" w:rsidP="00EC0862">
      <w:pPr>
        <w:numPr>
          <w:ilvl w:val="0"/>
          <w:numId w:val="57"/>
        </w:numPr>
        <w:shd w:val="clear" w:color="auto" w:fill="FFFFFF"/>
        <w:spacing w:before="60" w:after="100" w:afterAutospacing="1" w:line="375" w:lineRule="atLeast"/>
        <w:jc w:val="both"/>
        <w:rPr>
          <w:rFonts w:ascii="Segoe UI" w:hAnsi="Segoe UI" w:cs="Segoe UI"/>
          <w:color w:val="000000"/>
        </w:rPr>
      </w:pPr>
      <w:hyperlink r:id="rId63" w:history="1">
        <w:r>
          <w:rPr>
            <w:rStyle w:val="Hyperlink"/>
            <w:color w:val="008000"/>
            <w:sz w:val="23"/>
            <w:szCs w:val="23"/>
          </w:rPr>
          <w:t>Methods of Window Object</w:t>
        </w:r>
      </w:hyperlink>
    </w:p>
    <w:p w:rsidR="00EC0862" w:rsidRDefault="00EC0862" w:rsidP="00EC0862">
      <w:pPr>
        <w:numPr>
          <w:ilvl w:val="0"/>
          <w:numId w:val="57"/>
        </w:numPr>
        <w:shd w:val="clear" w:color="auto" w:fill="FFFFFF"/>
        <w:spacing w:before="60" w:after="100" w:afterAutospacing="1" w:line="375" w:lineRule="atLeast"/>
        <w:jc w:val="both"/>
        <w:rPr>
          <w:rFonts w:ascii="Segoe UI" w:hAnsi="Segoe UI" w:cs="Segoe UI"/>
          <w:color w:val="000000"/>
        </w:rPr>
      </w:pPr>
      <w:hyperlink r:id="rId64" w:history="1">
        <w:r>
          <w:rPr>
            <w:rStyle w:val="Hyperlink"/>
            <w:color w:val="008000"/>
            <w:sz w:val="23"/>
            <w:szCs w:val="23"/>
          </w:rPr>
          <w:t>Example of Window Object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Fonts w:ascii="Segoe UI" w:hAnsi="Segoe UI" w:cs="Segoe UI"/>
          <w:b/>
          <w:bCs/>
          <w:color w:val="333333"/>
        </w:rPr>
        <w:t>window object</w:t>
      </w:r>
      <w:r>
        <w:rPr>
          <w:rFonts w:ascii="Segoe UI" w:hAnsi="Segoe UI" w:cs="Segoe UI"/>
          <w:color w:val="333333"/>
        </w:rPr>
        <w:t> represents a window in browser. An object of window is created automatically by the browser.</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Window is the object of </w:t>
      </w:r>
      <w:proofErr w:type="gramStart"/>
      <w:r>
        <w:rPr>
          <w:rFonts w:ascii="Segoe UI" w:hAnsi="Segoe UI" w:cs="Segoe UI"/>
          <w:color w:val="333333"/>
        </w:rPr>
        <w:t>browser,</w:t>
      </w:r>
      <w:proofErr w:type="gramEnd"/>
      <w:r>
        <w:rPr>
          <w:rFonts w:ascii="Segoe UI" w:hAnsi="Segoe UI" w:cs="Segoe UI"/>
          <w:color w:val="333333"/>
        </w:rPr>
        <w:t> </w:t>
      </w:r>
      <w:r>
        <w:rPr>
          <w:rFonts w:ascii="Segoe UI" w:hAnsi="Segoe UI" w:cs="Segoe UI"/>
          <w:b/>
          <w:bCs/>
          <w:color w:val="333333"/>
        </w:rPr>
        <w:t xml:space="preserve">it is not the object of </w:t>
      </w:r>
      <w:proofErr w:type="spellStart"/>
      <w:r>
        <w:rPr>
          <w:rFonts w:ascii="Segoe UI" w:hAnsi="Segoe UI" w:cs="Segoe UI"/>
          <w:b/>
          <w:bCs/>
          <w:color w:val="333333"/>
        </w:rPr>
        <w:t>javascript</w:t>
      </w:r>
      <w:proofErr w:type="spellEnd"/>
      <w:r>
        <w:rPr>
          <w:rFonts w:ascii="Segoe UI" w:hAnsi="Segoe UI" w:cs="Segoe UI"/>
          <w:color w:val="333333"/>
        </w:rPr>
        <w:t xml:space="preserve">. The </w:t>
      </w:r>
      <w:proofErr w:type="spellStart"/>
      <w:r>
        <w:rPr>
          <w:rFonts w:ascii="Segoe UI" w:hAnsi="Segoe UI" w:cs="Segoe UI"/>
          <w:color w:val="333333"/>
        </w:rPr>
        <w:t>javascript</w:t>
      </w:r>
      <w:proofErr w:type="spellEnd"/>
      <w:r>
        <w:rPr>
          <w:rFonts w:ascii="Segoe UI" w:hAnsi="Segoe UI" w:cs="Segoe UI"/>
          <w:color w:val="333333"/>
        </w:rPr>
        <w:t xml:space="preserve"> objects are string, array, date etc.</w:t>
      </w:r>
    </w:p>
    <w:p w:rsidR="00EC0862" w:rsidRDefault="00EC0862" w:rsidP="00EC0862">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html document contains frame or </w:t>
      </w:r>
      <w:proofErr w:type="spellStart"/>
      <w:r>
        <w:rPr>
          <w:rFonts w:ascii="Arial" w:hAnsi="Arial" w:cs="Arial"/>
          <w:b w:val="0"/>
          <w:bCs w:val="0"/>
          <w:color w:val="333333"/>
          <w:sz w:val="23"/>
          <w:szCs w:val="23"/>
        </w:rPr>
        <w:t>iframe</w:t>
      </w:r>
      <w:proofErr w:type="spellEnd"/>
      <w:r>
        <w:rPr>
          <w:rFonts w:ascii="Arial" w:hAnsi="Arial" w:cs="Arial"/>
          <w:b w:val="0"/>
          <w:bCs w:val="0"/>
          <w:color w:val="333333"/>
          <w:sz w:val="23"/>
          <w:szCs w:val="23"/>
        </w:rPr>
        <w:t>, browser creates additional window objects for each frame.</w: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10503"/>
      </w:tblGrid>
      <w:tr w:rsidR="00EC0862" w:rsidTr="00EC0862">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Description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alert box containing message with ok button.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confirm dialog box containing message with ok and cancel button.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a dialog box to get input from the user.</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opens</w:t>
            </w:r>
            <w:proofErr w:type="gramEnd"/>
            <w:r>
              <w:rPr>
                <w:rFonts w:ascii="Segoe UI" w:hAnsi="Segoe UI" w:cs="Segoe UI"/>
                <w:color w:val="333333"/>
              </w:rPr>
              <w:t xml:space="preserve"> the new window.</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closes</w:t>
            </w:r>
            <w:proofErr w:type="gramEnd"/>
            <w:r>
              <w:rPr>
                <w:rFonts w:ascii="Segoe UI" w:hAnsi="Segoe UI" w:cs="Segoe UI"/>
                <w:color w:val="333333"/>
              </w:rPr>
              <w:t xml:space="preserve"> the current window.</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setTimeout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performs action after specified time like calling function, evaluating expressions etc.</w:t>
            </w:r>
          </w:p>
        </w:tc>
      </w:tr>
    </w:tbl>
    <w:p w:rsidR="00EC0862" w:rsidRDefault="00EC0862" w:rsidP="00EC0862">
      <w:pPr>
        <w:rPr>
          <w:rFonts w:ascii="Times New Roman" w:hAnsi="Times New Roman" w:cs="Times New Roman"/>
        </w:rPr>
      </w:pPr>
      <w:r>
        <w:pict>
          <v:rect id="_x0000_i1115"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alert(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alert dialog box. It has message and ok button.</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3" name="Picture 13"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numPr>
          <w:ilvl w:val="0"/>
          <w:numId w:val="5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rsidR="00EC0862" w:rsidRDefault="00EC0862" w:rsidP="00EC086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17"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18"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confirm(</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rsidR="00EC0862" w:rsidRDefault="00EC0862" w:rsidP="00EC0862">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lastRenderedPageBreak/>
        <w:pict>
          <v:rect id="_x0000_i1119"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20"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prompt(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It displays prompt dialog box for input. It has message and </w:t>
      </w:r>
      <w:proofErr w:type="spellStart"/>
      <w:r>
        <w:rPr>
          <w:rFonts w:ascii="Segoe UI" w:hAnsi="Segoe UI" w:cs="Segoe UI"/>
          <w:color w:val="333333"/>
        </w:rPr>
        <w:t>textfield</w:t>
      </w:r>
      <w:proofErr w:type="spellEnd"/>
      <w:r>
        <w:rPr>
          <w:rFonts w:ascii="Segoe UI" w:hAnsi="Segoe UI" w:cs="Segoe UI"/>
          <w:color w:val="333333"/>
        </w:rPr>
        <w:t>.</w:t>
      </w:r>
    </w:p>
    <w:p w:rsidR="00EC0862" w:rsidRDefault="00EC0862" w:rsidP="00EC0862">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rsidR="00EC0862" w:rsidRDefault="00EC0862" w:rsidP="00EC086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rsidR="00EC0862" w:rsidRDefault="00EC0862" w:rsidP="00EC086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21"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22"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gramStart"/>
      <w:r>
        <w:rPr>
          <w:rFonts w:ascii="Helvetica" w:hAnsi="Helvetica" w:cs="Helvetica"/>
          <w:b w:val="0"/>
          <w:bCs w:val="0"/>
          <w:color w:val="610B4B"/>
          <w:sz w:val="26"/>
          <w:szCs w:val="26"/>
        </w:rPr>
        <w:t>open(</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rsidR="00EC0862" w:rsidRDefault="00EC0862" w:rsidP="00EC0862">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open("http://www.javatpoint.com");  </w:t>
      </w:r>
    </w:p>
    <w:p w:rsidR="00EC0862" w:rsidRDefault="00EC0862" w:rsidP="00EC086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23"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rPr>
          <w:rFonts w:ascii="Times New Roman" w:hAnsi="Times New Roman" w:cs="Times New Roman"/>
          <w:sz w:val="24"/>
          <w:szCs w:val="24"/>
        </w:rPr>
      </w:pPr>
      <w:r>
        <w:pict>
          <v:rect id="_x0000_i1124"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Example of </w:t>
      </w:r>
      <w:proofErr w:type="spellStart"/>
      <w:proofErr w:type="gramStart"/>
      <w:r>
        <w:rPr>
          <w:rFonts w:ascii="Helvetica" w:hAnsi="Helvetica" w:cs="Helvetica"/>
          <w:b w:val="0"/>
          <w:bCs w:val="0"/>
          <w:color w:val="610B4B"/>
          <w:sz w:val="26"/>
          <w:szCs w:val="26"/>
        </w:rPr>
        <w:t>setTimeout</w:t>
      </w:r>
      <w:proofErr w:type="spellEnd"/>
      <w:r>
        <w:rPr>
          <w:rFonts w:ascii="Helvetica" w:hAnsi="Helvetica" w:cs="Helvetica"/>
          <w:b w:val="0"/>
          <w:bCs w:val="0"/>
          <w:color w:val="610B4B"/>
          <w:sz w:val="26"/>
          <w:szCs w:val="26"/>
        </w:rPr>
        <w:t>(</w:t>
      </w:r>
      <w:proofErr w:type="gramEnd"/>
      <w:r>
        <w:rPr>
          <w:rFonts w:ascii="Helvetica" w:hAnsi="Helvetica" w:cs="Helvetica"/>
          <w:b w:val="0"/>
          <w:bCs w:val="0"/>
          <w:color w:val="610B4B"/>
          <w:sz w:val="26"/>
          <w:szCs w:val="26"/>
        </w:rPr>
        <w:t xml:space="preserve">) in </w:t>
      </w:r>
      <w:proofErr w:type="spellStart"/>
      <w:r>
        <w:rPr>
          <w:rFonts w:ascii="Helvetica" w:hAnsi="Helvetica" w:cs="Helvetica"/>
          <w:b w:val="0"/>
          <w:bCs w:val="0"/>
          <w:color w:val="610B4B"/>
          <w:sz w:val="26"/>
          <w:szCs w:val="26"/>
        </w:rPr>
        <w:t>javascript</w:t>
      </w:r>
      <w:proofErr w:type="spellEnd"/>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rsidR="00EC0862" w:rsidRDefault="00EC0862" w:rsidP="00EC0862">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after 2 seconds")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},2000);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25"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JavaScript Screen Object</w:t>
      </w:r>
    </w:p>
    <w:p w:rsidR="00EC0862" w:rsidRDefault="00EC0862" w:rsidP="00EC0862">
      <w:pPr>
        <w:numPr>
          <w:ilvl w:val="0"/>
          <w:numId w:val="63"/>
        </w:numPr>
        <w:shd w:val="clear" w:color="auto" w:fill="FFFFFF"/>
        <w:spacing w:before="60" w:after="100" w:afterAutospacing="1" w:line="375" w:lineRule="atLeast"/>
        <w:jc w:val="both"/>
        <w:rPr>
          <w:rFonts w:ascii="Segoe UI" w:hAnsi="Segoe UI" w:cs="Segoe UI"/>
          <w:color w:val="000000"/>
          <w:sz w:val="24"/>
          <w:szCs w:val="24"/>
        </w:rPr>
      </w:pPr>
      <w:hyperlink r:id="rId65" w:history="1">
        <w:r>
          <w:rPr>
            <w:rStyle w:val="Hyperlink"/>
            <w:color w:val="008000"/>
            <w:sz w:val="23"/>
            <w:szCs w:val="23"/>
          </w:rPr>
          <w:t>Screen Object</w:t>
        </w:r>
      </w:hyperlink>
    </w:p>
    <w:p w:rsidR="00EC0862" w:rsidRDefault="00EC0862" w:rsidP="00EC0862">
      <w:pPr>
        <w:numPr>
          <w:ilvl w:val="0"/>
          <w:numId w:val="63"/>
        </w:numPr>
        <w:shd w:val="clear" w:color="auto" w:fill="FFFFFF"/>
        <w:spacing w:before="60" w:after="100" w:afterAutospacing="1" w:line="375" w:lineRule="atLeast"/>
        <w:jc w:val="both"/>
        <w:rPr>
          <w:rFonts w:ascii="Segoe UI" w:hAnsi="Segoe UI" w:cs="Segoe UI"/>
          <w:color w:val="000000"/>
        </w:rPr>
      </w:pPr>
      <w:hyperlink r:id="rId66" w:history="1">
        <w:r>
          <w:rPr>
            <w:rStyle w:val="Hyperlink"/>
            <w:color w:val="008000"/>
            <w:sz w:val="23"/>
            <w:szCs w:val="23"/>
          </w:rPr>
          <w:t>Properties of Screen Object</w:t>
        </w:r>
      </w:hyperlink>
    </w:p>
    <w:p w:rsidR="00EC0862" w:rsidRDefault="00EC0862" w:rsidP="00EC0862">
      <w:pPr>
        <w:numPr>
          <w:ilvl w:val="0"/>
          <w:numId w:val="63"/>
        </w:numPr>
        <w:shd w:val="clear" w:color="auto" w:fill="FFFFFF"/>
        <w:spacing w:before="60" w:after="100" w:afterAutospacing="1" w:line="375" w:lineRule="atLeast"/>
        <w:jc w:val="both"/>
        <w:rPr>
          <w:rFonts w:ascii="Segoe UI" w:hAnsi="Segoe UI" w:cs="Segoe UI"/>
          <w:color w:val="000000"/>
        </w:rPr>
      </w:pPr>
      <w:hyperlink r:id="rId67" w:history="1">
        <w:r>
          <w:rPr>
            <w:rStyle w:val="Hyperlink"/>
            <w:color w:val="008000"/>
            <w:sz w:val="23"/>
            <w:szCs w:val="23"/>
          </w:rPr>
          <w:t>Methods of Screen Object</w:t>
        </w:r>
      </w:hyperlink>
    </w:p>
    <w:p w:rsidR="00EC0862" w:rsidRDefault="00EC0862" w:rsidP="00EC0862">
      <w:pPr>
        <w:numPr>
          <w:ilvl w:val="0"/>
          <w:numId w:val="63"/>
        </w:numPr>
        <w:shd w:val="clear" w:color="auto" w:fill="FFFFFF"/>
        <w:spacing w:before="60" w:after="100" w:afterAutospacing="1" w:line="375" w:lineRule="atLeast"/>
        <w:jc w:val="both"/>
        <w:rPr>
          <w:rFonts w:ascii="Segoe UI" w:hAnsi="Segoe UI" w:cs="Segoe UI"/>
          <w:color w:val="000000"/>
        </w:rPr>
      </w:pPr>
      <w:hyperlink r:id="rId68" w:history="1">
        <w:r>
          <w:rPr>
            <w:rStyle w:val="Hyperlink"/>
            <w:color w:val="008000"/>
            <w:sz w:val="23"/>
            <w:szCs w:val="23"/>
          </w:rPr>
          <w:t>Example of Screen Object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screen object</w:t>
      </w:r>
      <w:r>
        <w:rPr>
          <w:rFonts w:ascii="Segoe UI" w:hAnsi="Segoe UI" w:cs="Segoe UI"/>
          <w:color w:val="333333"/>
        </w:rPr>
        <w:t xml:space="preserve"> holds information of browser screen. It can be used to display screen width, height, </w:t>
      </w:r>
      <w:proofErr w:type="spellStart"/>
      <w:r>
        <w:rPr>
          <w:rFonts w:ascii="Segoe UI" w:hAnsi="Segoe UI" w:cs="Segoe UI"/>
          <w:color w:val="333333"/>
        </w:rPr>
        <w:t>colorDepth</w:t>
      </w:r>
      <w:proofErr w:type="spellEnd"/>
      <w:r>
        <w:rPr>
          <w:rFonts w:ascii="Segoe UI" w:hAnsi="Segoe UI" w:cs="Segoe UI"/>
          <w:color w:val="333333"/>
        </w:rPr>
        <w:t xml:space="preserve">, </w:t>
      </w:r>
      <w:proofErr w:type="spellStart"/>
      <w:r>
        <w:rPr>
          <w:rFonts w:ascii="Segoe UI" w:hAnsi="Segoe UI" w:cs="Segoe UI"/>
          <w:color w:val="333333"/>
        </w:rPr>
        <w:t>pixelDepth</w:t>
      </w:r>
      <w:proofErr w:type="spellEnd"/>
      <w:r>
        <w:rPr>
          <w:rFonts w:ascii="Segoe UI" w:hAnsi="Segoe UI" w:cs="Segoe UI"/>
          <w:color w:val="333333"/>
        </w:rPr>
        <w:t xml:space="preserve"> etc.</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navigator object is the window property, so it can be accessed by:</w:t>
      </w:r>
    </w:p>
    <w:p w:rsidR="00EC0862" w:rsidRDefault="00EC0862" w:rsidP="00EC0862">
      <w:pPr>
        <w:numPr>
          <w:ilvl w:val="0"/>
          <w:numId w:val="6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window.screen</w:t>
      </w:r>
      <w:proofErr w:type="spellEnd"/>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Or,</w:t>
      </w:r>
    </w:p>
    <w:p w:rsidR="00EC0862" w:rsidRDefault="00EC0862" w:rsidP="00EC086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screen  </w:t>
      </w:r>
    </w:p>
    <w:p w:rsidR="00EC0862" w:rsidRDefault="00EC0862" w:rsidP="00EC0862">
      <w:pPr>
        <w:spacing w:line="240" w:lineRule="auto"/>
        <w:rPr>
          <w:rFonts w:ascii="Times New Roman" w:hAnsi="Times New Roman" w:cs="Times New Roman"/>
        </w:rPr>
      </w:pPr>
      <w:r>
        <w:pict>
          <v:rect id="_x0000_i1137"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Property of JavaScript Screen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There are many properties of screen object that returns information of the browser.</w:t>
      </w:r>
    </w:p>
    <w:p w:rsidR="00EC0862" w:rsidRDefault="00EC0862" w:rsidP="00EC0862">
      <w:pPr>
        <w:jc w:val="center"/>
        <w:textAlignment w:val="baseline"/>
        <w:rPr>
          <w:rFonts w:ascii="Poppins" w:hAnsi="Poppins" w:cs="Times New Roman"/>
          <w:color w:val="FFFFFF"/>
          <w:sz w:val="18"/>
          <w:szCs w:val="18"/>
        </w:rPr>
      </w:pPr>
      <w:r>
        <w:rPr>
          <w:rFonts w:ascii="Poppins" w:hAnsi="Poppins"/>
          <w:color w:val="FFFFFF"/>
          <w:sz w:val="18"/>
          <w:szCs w:val="18"/>
        </w:rPr>
        <w:t>9.7M</w:t>
      </w:r>
    </w:p>
    <w:p w:rsidR="00EC0862" w:rsidRDefault="00EC0862" w:rsidP="00EC0862">
      <w:pPr>
        <w:jc w:val="center"/>
        <w:textAlignment w:val="baseline"/>
        <w:rPr>
          <w:rFonts w:ascii="Poppins" w:hAnsi="Poppins"/>
          <w:color w:val="FFFFFF"/>
          <w:sz w:val="18"/>
          <w:szCs w:val="18"/>
        </w:rPr>
      </w:pPr>
      <w:r>
        <w:rPr>
          <w:rFonts w:ascii="Poppins" w:hAnsi="Poppins"/>
          <w:color w:val="FFFFFF"/>
          <w:sz w:val="18"/>
          <w:szCs w:val="18"/>
        </w:rPr>
        <w:t>92</w:t>
      </w:r>
    </w:p>
    <w:p w:rsidR="00EC0862" w:rsidRDefault="00EC0862" w:rsidP="00EC0862">
      <w:pPr>
        <w:jc w:val="center"/>
        <w:textAlignment w:val="baseline"/>
        <w:rPr>
          <w:rFonts w:ascii="Poppins" w:hAnsi="Poppins"/>
          <w:color w:val="FFFFFF"/>
          <w:sz w:val="20"/>
          <w:szCs w:val="20"/>
        </w:rPr>
      </w:pPr>
      <w:r>
        <w:rPr>
          <w:rFonts w:ascii="Poppins" w:hAnsi="Poppins"/>
          <w:color w:val="FFFFFF"/>
          <w:sz w:val="20"/>
          <w:szCs w:val="20"/>
        </w:rPr>
        <w:t>Competitive questions on Structures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3"/>
        <w:gridCol w:w="3054"/>
        <w:gridCol w:w="7584"/>
      </w:tblGrid>
      <w:tr w:rsidR="00EC0862" w:rsidTr="00EC0862">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Description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returns the width of the screen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returns the height of the screen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availWidth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returns the available width</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availHeight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returns the available height</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colorDepth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 xml:space="preserve">returns the </w:t>
            </w:r>
            <w:proofErr w:type="spellStart"/>
            <w:r>
              <w:rPr>
                <w:rFonts w:ascii="Segoe UI" w:hAnsi="Segoe UI" w:cs="Segoe UI"/>
                <w:color w:val="333333"/>
              </w:rPr>
              <w:t>color</w:t>
            </w:r>
            <w:proofErr w:type="spellEnd"/>
            <w:r>
              <w:rPr>
                <w:rFonts w:ascii="Segoe UI" w:hAnsi="Segoe UI" w:cs="Segoe UI"/>
                <w:color w:val="333333"/>
              </w:rPr>
              <w:t xml:space="preserve"> depth</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pixelDepth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pixel depth.</w:t>
            </w:r>
          </w:p>
        </w:tc>
      </w:tr>
    </w:tbl>
    <w:p w:rsidR="00EC0862" w:rsidRDefault="00EC0862" w:rsidP="00EC0862">
      <w:pPr>
        <w:rPr>
          <w:rFonts w:ascii="Times New Roman" w:hAnsi="Times New Roman"/>
          <w:sz w:val="24"/>
          <w:szCs w:val="24"/>
        </w:rPr>
      </w:pPr>
      <w:r>
        <w:pict>
          <v:rect id="_x0000_i1138"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JavaScript Screen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the different usage of screen object.</w:t>
      </w:r>
    </w:p>
    <w:p w:rsidR="00EC0862" w:rsidRDefault="00EC0862" w:rsidP="00EC0862">
      <w:pPr>
        <w:numPr>
          <w:ilvl w:val="0"/>
          <w:numId w:val="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6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
    <w:p w:rsidR="00EC0862" w:rsidRDefault="00EC0862" w:rsidP="00EC0862">
      <w:pPr>
        <w:numPr>
          <w:ilvl w:val="0"/>
          <w:numId w:val="6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
    <w:p w:rsidR="00EC0862" w:rsidRDefault="00EC0862" w:rsidP="00EC0862">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screen.availWidth: "+screen.availWidth);  </w:t>
      </w:r>
    </w:p>
    <w:p w:rsidR="00EC0862" w:rsidRDefault="00EC0862" w:rsidP="00EC0862">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screen.availHeight: "+screen.availHeight);  </w:t>
      </w:r>
    </w:p>
    <w:p w:rsidR="00EC0862" w:rsidRDefault="00EC0862" w:rsidP="00EC0862">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screen.colorDepth: "+screen.colorDepth);  </w:t>
      </w:r>
    </w:p>
    <w:p w:rsidR="00EC0862" w:rsidRDefault="00EC0862" w:rsidP="00EC0862">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screen.pixelDepth: "+screen.pixelDepth);  </w:t>
      </w:r>
    </w:p>
    <w:p w:rsidR="00EC0862" w:rsidRDefault="00EC0862" w:rsidP="00EC0862">
      <w:pPr>
        <w:numPr>
          <w:ilvl w:val="0"/>
          <w:numId w:val="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6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pPr>
        <w:pStyle w:val="HTMLPreformatted"/>
        <w:shd w:val="clear" w:color="auto" w:fill="1C1D1C"/>
        <w:jc w:val="both"/>
        <w:rPr>
          <w:color w:val="F9F9F9"/>
        </w:rPr>
      </w:pPr>
      <w:proofErr w:type="spellStart"/>
      <w:r>
        <w:rPr>
          <w:color w:val="F9F9F9"/>
        </w:rPr>
        <w:t>screen.width</w:t>
      </w:r>
      <w:proofErr w:type="spellEnd"/>
      <w:r>
        <w:rPr>
          <w:color w:val="F9F9F9"/>
        </w:rPr>
        <w:t xml:space="preserve">: 1366 </w:t>
      </w:r>
    </w:p>
    <w:p w:rsidR="00EC0862" w:rsidRDefault="00EC0862" w:rsidP="00EC0862">
      <w:pPr>
        <w:pStyle w:val="HTMLPreformatted"/>
        <w:shd w:val="clear" w:color="auto" w:fill="1C1D1C"/>
        <w:jc w:val="both"/>
        <w:rPr>
          <w:color w:val="F9F9F9"/>
        </w:rPr>
      </w:pPr>
      <w:proofErr w:type="spellStart"/>
      <w:r>
        <w:rPr>
          <w:color w:val="F9F9F9"/>
        </w:rPr>
        <w:t>screen.height</w:t>
      </w:r>
      <w:proofErr w:type="spellEnd"/>
      <w:r>
        <w:rPr>
          <w:color w:val="F9F9F9"/>
        </w:rPr>
        <w:t xml:space="preserve">: 768 </w:t>
      </w:r>
    </w:p>
    <w:p w:rsidR="00EC0862" w:rsidRDefault="00EC0862" w:rsidP="00EC0862">
      <w:pPr>
        <w:pStyle w:val="HTMLPreformatted"/>
        <w:shd w:val="clear" w:color="auto" w:fill="1C1D1C"/>
        <w:jc w:val="both"/>
        <w:rPr>
          <w:color w:val="F9F9F9"/>
        </w:rPr>
      </w:pPr>
      <w:proofErr w:type="spellStart"/>
      <w:r>
        <w:rPr>
          <w:color w:val="F9F9F9"/>
        </w:rPr>
        <w:t>screen.availWidth</w:t>
      </w:r>
      <w:proofErr w:type="spellEnd"/>
      <w:r>
        <w:rPr>
          <w:color w:val="F9F9F9"/>
        </w:rPr>
        <w:t xml:space="preserve">: 1366 </w:t>
      </w:r>
    </w:p>
    <w:p w:rsidR="00EC0862" w:rsidRDefault="00EC0862" w:rsidP="00EC0862">
      <w:pPr>
        <w:pStyle w:val="HTMLPreformatted"/>
        <w:shd w:val="clear" w:color="auto" w:fill="1C1D1C"/>
        <w:jc w:val="both"/>
        <w:rPr>
          <w:color w:val="F9F9F9"/>
        </w:rPr>
      </w:pPr>
      <w:proofErr w:type="spellStart"/>
      <w:r>
        <w:rPr>
          <w:color w:val="F9F9F9"/>
        </w:rPr>
        <w:t>screen.availHeight</w:t>
      </w:r>
      <w:proofErr w:type="spellEnd"/>
      <w:r>
        <w:rPr>
          <w:color w:val="F9F9F9"/>
        </w:rPr>
        <w:t xml:space="preserve">: 728 </w:t>
      </w:r>
    </w:p>
    <w:p w:rsidR="00EC0862" w:rsidRDefault="00EC0862" w:rsidP="00EC0862">
      <w:pPr>
        <w:pStyle w:val="HTMLPreformatted"/>
        <w:shd w:val="clear" w:color="auto" w:fill="1C1D1C"/>
        <w:jc w:val="both"/>
        <w:rPr>
          <w:color w:val="F9F9F9"/>
        </w:rPr>
      </w:pPr>
      <w:proofErr w:type="spellStart"/>
      <w:r>
        <w:rPr>
          <w:color w:val="F9F9F9"/>
        </w:rPr>
        <w:t>screen.colorDepth</w:t>
      </w:r>
      <w:proofErr w:type="spellEnd"/>
      <w:r>
        <w:rPr>
          <w:color w:val="F9F9F9"/>
        </w:rPr>
        <w:t xml:space="preserve">: 24 </w:t>
      </w:r>
    </w:p>
    <w:p w:rsidR="00EC0862" w:rsidRDefault="00EC0862" w:rsidP="00EC0862">
      <w:pPr>
        <w:pStyle w:val="HTMLPreformatted"/>
        <w:shd w:val="clear" w:color="auto" w:fill="1C1D1C"/>
        <w:jc w:val="both"/>
        <w:rPr>
          <w:color w:val="F9F9F9"/>
        </w:rPr>
      </w:pPr>
      <w:proofErr w:type="spellStart"/>
      <w:r>
        <w:rPr>
          <w:color w:val="F9F9F9"/>
        </w:rPr>
        <w:t>screen.pixelDepth</w:t>
      </w:r>
      <w:proofErr w:type="spellEnd"/>
      <w:r>
        <w:rPr>
          <w:color w:val="F9F9F9"/>
        </w:rPr>
        <w:t>: 24</w:t>
      </w:r>
    </w:p>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Document Object Model</w:t>
      </w:r>
    </w:p>
    <w:p w:rsidR="00EC0862" w:rsidRDefault="00EC0862" w:rsidP="00EC0862">
      <w:pPr>
        <w:numPr>
          <w:ilvl w:val="0"/>
          <w:numId w:val="67"/>
        </w:numPr>
        <w:shd w:val="clear" w:color="auto" w:fill="FFFFFF"/>
        <w:spacing w:before="60" w:after="100" w:afterAutospacing="1" w:line="375" w:lineRule="atLeast"/>
        <w:jc w:val="both"/>
        <w:rPr>
          <w:rFonts w:ascii="Segoe UI" w:hAnsi="Segoe UI" w:cs="Segoe UI"/>
          <w:color w:val="000000"/>
          <w:sz w:val="24"/>
          <w:szCs w:val="24"/>
        </w:rPr>
      </w:pPr>
      <w:hyperlink r:id="rId70" w:history="1">
        <w:r>
          <w:rPr>
            <w:rStyle w:val="Hyperlink"/>
            <w:color w:val="008000"/>
            <w:sz w:val="23"/>
            <w:szCs w:val="23"/>
          </w:rPr>
          <w:t>Document Object</w:t>
        </w:r>
      </w:hyperlink>
    </w:p>
    <w:p w:rsidR="00EC0862" w:rsidRDefault="00EC0862" w:rsidP="00EC0862">
      <w:pPr>
        <w:numPr>
          <w:ilvl w:val="0"/>
          <w:numId w:val="67"/>
        </w:numPr>
        <w:shd w:val="clear" w:color="auto" w:fill="FFFFFF"/>
        <w:spacing w:before="60" w:after="100" w:afterAutospacing="1" w:line="375" w:lineRule="atLeast"/>
        <w:jc w:val="both"/>
        <w:rPr>
          <w:rFonts w:ascii="Segoe UI" w:hAnsi="Segoe UI" w:cs="Segoe UI"/>
          <w:color w:val="000000"/>
        </w:rPr>
      </w:pPr>
      <w:hyperlink r:id="rId71" w:history="1">
        <w:r>
          <w:rPr>
            <w:rStyle w:val="Hyperlink"/>
            <w:color w:val="008000"/>
            <w:sz w:val="23"/>
            <w:szCs w:val="23"/>
          </w:rPr>
          <w:t>Properties of document object</w:t>
        </w:r>
      </w:hyperlink>
    </w:p>
    <w:p w:rsidR="00EC0862" w:rsidRDefault="00EC0862" w:rsidP="00EC0862">
      <w:pPr>
        <w:numPr>
          <w:ilvl w:val="0"/>
          <w:numId w:val="67"/>
        </w:numPr>
        <w:shd w:val="clear" w:color="auto" w:fill="FFFFFF"/>
        <w:spacing w:before="60" w:after="100" w:afterAutospacing="1" w:line="375" w:lineRule="atLeast"/>
        <w:jc w:val="both"/>
        <w:rPr>
          <w:rFonts w:ascii="Segoe UI" w:hAnsi="Segoe UI" w:cs="Segoe UI"/>
          <w:color w:val="000000"/>
        </w:rPr>
      </w:pPr>
      <w:hyperlink r:id="rId72" w:history="1">
        <w:r>
          <w:rPr>
            <w:rStyle w:val="Hyperlink"/>
            <w:color w:val="008000"/>
            <w:sz w:val="23"/>
            <w:szCs w:val="23"/>
          </w:rPr>
          <w:t>Methods of document object</w:t>
        </w:r>
      </w:hyperlink>
    </w:p>
    <w:p w:rsidR="00EC0862" w:rsidRDefault="00EC0862" w:rsidP="00EC0862">
      <w:pPr>
        <w:numPr>
          <w:ilvl w:val="0"/>
          <w:numId w:val="67"/>
        </w:numPr>
        <w:shd w:val="clear" w:color="auto" w:fill="FFFFFF"/>
        <w:spacing w:before="60" w:after="100" w:afterAutospacing="1" w:line="375" w:lineRule="atLeast"/>
        <w:jc w:val="both"/>
        <w:rPr>
          <w:rFonts w:ascii="Segoe UI" w:hAnsi="Segoe UI" w:cs="Segoe UI"/>
          <w:color w:val="000000"/>
        </w:rPr>
      </w:pPr>
      <w:hyperlink r:id="rId73" w:history="1">
        <w:r>
          <w:rPr>
            <w:rStyle w:val="Hyperlink"/>
            <w:color w:val="008000"/>
            <w:sz w:val="23"/>
            <w:szCs w:val="23"/>
          </w:rPr>
          <w:t>Example of document object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document object</w:t>
      </w:r>
      <w:r>
        <w:rPr>
          <w:rFonts w:ascii="Segoe UI" w:hAnsi="Segoe UI" w:cs="Segoe UI"/>
          <w:color w:val="333333"/>
        </w:rPr>
        <w:t> represents the whole html document.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When html document is loaded in the browser, it becomes a document object. It is the </w:t>
      </w:r>
      <w:r>
        <w:rPr>
          <w:rStyle w:val="Strong"/>
          <w:rFonts w:ascii="Segoe UI" w:hAnsi="Segoe UI" w:cs="Segoe UI"/>
          <w:color w:val="333333"/>
        </w:rPr>
        <w:t>root element</w:t>
      </w:r>
      <w:r>
        <w:rPr>
          <w:rFonts w:ascii="Segoe UI" w:hAnsi="Segoe UI" w:cs="Segoe UI"/>
          <w:color w:val="333333"/>
        </w:rPr>
        <w:t> that represents the html document. It has properties and methods. By the help of document object, we can add dynamic content to our web page.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As mentioned earlier, it is the object of window. So</w:t>
      </w:r>
    </w:p>
    <w:p w:rsidR="00EC0862" w:rsidRDefault="00EC0862" w:rsidP="00EC086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window.document</w:t>
      </w:r>
      <w:proofErr w:type="spellEnd"/>
      <w:r>
        <w:rPr>
          <w:rFonts w:ascii="Segoe UI" w:hAnsi="Segoe UI" w:cs="Segoe UI"/>
          <w:color w:val="000000"/>
          <w:bdr w:val="none" w:sz="0" w:space="0" w:color="auto" w:frame="1"/>
        </w:rPr>
        <w: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Is same as</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5" name="Picture 15"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numPr>
          <w:ilvl w:val="0"/>
          <w:numId w:val="6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document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According to W3C - </w:t>
      </w:r>
      <w:r>
        <w:rPr>
          <w:rFonts w:ascii="Segoe UI" w:hAnsi="Segoe UI" w:cs="Segoe UI"/>
          <w:i/>
          <w:iCs/>
          <w:color w:val="333333"/>
        </w:rPr>
        <w:t>"The W3C Document Object Model (DOM) is a platform and language-neutral interface that allows programs and scripts to dynamically access and update the content, structure, and style of a document."</w:t>
      </w:r>
    </w:p>
    <w:p w:rsidR="00EC0862" w:rsidRDefault="00EC0862" w:rsidP="00EC0862">
      <w:pPr>
        <w:rPr>
          <w:rFonts w:ascii="Times New Roman" w:hAnsi="Times New Roman" w:cs="Times New Roman"/>
        </w:rPr>
      </w:pPr>
      <w:r>
        <w:pict>
          <v:rect id="_x0000_i1142"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document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Let's see the properties of document object that can be accessed and modified by the document </w:t>
      </w:r>
      <w:r>
        <w:rPr>
          <w:rFonts w:ascii="Segoe UI" w:hAnsi="Segoe UI" w:cs="Segoe UI"/>
          <w:color w:val="333333"/>
        </w:rPr>
        <w:lastRenderedPageBreak/>
        <w:t>object. </w:t>
      </w:r>
      <w:r>
        <w:rPr>
          <w:rFonts w:ascii="Segoe UI" w:hAnsi="Segoe UI" w:cs="Segoe UI"/>
          <w:noProof/>
          <w:color w:val="333333"/>
        </w:rPr>
        <w:drawing>
          <wp:inline distT="0" distB="0" distL="0" distR="0">
            <wp:extent cx="6332220" cy="4617720"/>
            <wp:effectExtent l="0" t="0" r="0" b="0"/>
            <wp:docPr id="14" name="Picture 14"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avascript document obj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32220" cy="4617720"/>
                    </a:xfrm>
                    <a:prstGeom prst="rect">
                      <a:avLst/>
                    </a:prstGeom>
                    <a:noFill/>
                    <a:ln>
                      <a:noFill/>
                    </a:ln>
                  </pic:spPr>
                </pic:pic>
              </a:graphicData>
            </a:graphic>
          </wp:inline>
        </w:drawing>
      </w:r>
    </w:p>
    <w:p w:rsidR="00EC0862" w:rsidRDefault="00EC0862" w:rsidP="00EC0862">
      <w:pPr>
        <w:rPr>
          <w:rFonts w:ascii="Times New Roman" w:hAnsi="Times New Roman" w:cs="Times New Roman"/>
        </w:rPr>
      </w:pPr>
      <w:r>
        <w:pict>
          <v:rect id="_x0000_i1144" style="width:0;height:.75pt" o:hralign="left" o:hrstd="t" o:hrnoshade="t" o:hr="t" fillcolor="#d4d4d4" stroked="f"/>
        </w:pict>
      </w:r>
    </w:p>
    <w:p w:rsidR="00EC0862" w:rsidRDefault="00EC0862" w:rsidP="00EC08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document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32"/>
        <w:gridCol w:w="8909"/>
      </w:tblGrid>
      <w:tr w:rsidR="00EC0862" w:rsidTr="00EC0862">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C0862" w:rsidRDefault="00EC0862">
            <w:pPr>
              <w:rPr>
                <w:b/>
                <w:bCs/>
                <w:color w:val="000000"/>
                <w:sz w:val="26"/>
                <w:szCs w:val="26"/>
              </w:rPr>
            </w:pPr>
            <w:r>
              <w:rPr>
                <w:b/>
                <w:bCs/>
                <w:color w:val="000000"/>
                <w:sz w:val="26"/>
                <w:szCs w:val="26"/>
              </w:rPr>
              <w:t>Description</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r>
              <w:rPr>
                <w:rFonts w:ascii="Segoe UI" w:hAnsi="Segoe UI" w:cs="Segoe UI"/>
                <w:color w:val="333333"/>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writes</w:t>
            </w:r>
            <w:proofErr w:type="gramEnd"/>
            <w:r>
              <w:rPr>
                <w:rFonts w:ascii="Segoe UI" w:hAnsi="Segoe UI" w:cs="Segoe UI"/>
                <w:color w:val="333333"/>
              </w:rPr>
              <w:t xml:space="preserve"> the given string on the </w:t>
            </w:r>
            <w:proofErr w:type="spellStart"/>
            <w:r>
              <w:rPr>
                <w:rFonts w:ascii="Segoe UI" w:hAnsi="Segoe UI" w:cs="Segoe UI"/>
                <w:color w:val="333333"/>
              </w:rPr>
              <w:t>doucment</w:t>
            </w:r>
            <w:proofErr w:type="spellEnd"/>
            <w:r>
              <w:rPr>
                <w:rFonts w:ascii="Segoe UI" w:hAnsi="Segoe UI" w:cs="Segoe UI"/>
                <w:color w:val="333333"/>
              </w:rPr>
              <w:t>.</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writeln</w:t>
            </w:r>
            <w:proofErr w:type="spellEnd"/>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writes</w:t>
            </w:r>
            <w:proofErr w:type="gramEnd"/>
            <w:r>
              <w:rPr>
                <w:rFonts w:ascii="Segoe UI" w:hAnsi="Segoe UI" w:cs="Segoe UI"/>
                <w:color w:val="333333"/>
              </w:rPr>
              <w:t xml:space="preserve"> the given string on the </w:t>
            </w:r>
            <w:proofErr w:type="spellStart"/>
            <w:r>
              <w:rPr>
                <w:rFonts w:ascii="Segoe UI" w:hAnsi="Segoe UI" w:cs="Segoe UI"/>
                <w:color w:val="333333"/>
              </w:rPr>
              <w:t>doucment</w:t>
            </w:r>
            <w:proofErr w:type="spellEnd"/>
            <w:r>
              <w:rPr>
                <w:rFonts w:ascii="Segoe UI" w:hAnsi="Segoe UI" w:cs="Segoe UI"/>
                <w:color w:val="333333"/>
              </w:rPr>
              <w:t xml:space="preserve"> with newline character at the end.</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getElementById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element having the given id value.</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lastRenderedPageBreak/>
              <w:t>getElementsByName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name value.</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getElementsByTagName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tag name.</w:t>
            </w:r>
          </w:p>
        </w:tc>
      </w:tr>
      <w:tr w:rsidR="00EC0862" w:rsidTr="00EC08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spellStart"/>
            <w:r>
              <w:rPr>
                <w:rFonts w:ascii="Segoe UI" w:hAnsi="Segoe UI" w:cs="Segoe UI"/>
                <w:color w:val="333333"/>
              </w:rPr>
              <w:t>getElementsByClassName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0862" w:rsidRDefault="00EC086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class name.</w:t>
            </w:r>
          </w:p>
        </w:tc>
      </w:tr>
    </w:tbl>
    <w:p w:rsidR="00EC0862" w:rsidRDefault="00EC0862" w:rsidP="00EC0862">
      <w:pPr>
        <w:rPr>
          <w:rFonts w:ascii="Times New Roman" w:hAnsi="Times New Roman" w:cs="Times New Roman"/>
        </w:rPr>
      </w:pPr>
      <w:r>
        <w:pict>
          <v:rect id="_x0000_i1145" style="width:0;height:.75pt" o:hralign="left" o:hrstd="t" o:hrnoshade="t" o:hr="t" fillcolor="#d4d4d4" stroked="f"/>
        </w:pict>
      </w:r>
    </w:p>
    <w:p w:rsidR="00EC0862" w:rsidRDefault="00EC0862" w:rsidP="00EC086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field value by document object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In this example, we are going to get the value of input text by user. Here, we are using </w:t>
      </w:r>
      <w:r>
        <w:rPr>
          <w:rFonts w:ascii="Segoe UI" w:hAnsi="Segoe UI" w:cs="Segoe UI"/>
          <w:b/>
          <w:bCs/>
          <w:color w:val="333333"/>
        </w:rPr>
        <w:t>document.form1.name.value</w:t>
      </w:r>
      <w:r>
        <w:rPr>
          <w:rFonts w:ascii="Segoe UI" w:hAnsi="Segoe UI" w:cs="Segoe UI"/>
          <w:color w:val="333333"/>
        </w:rPr>
        <w:t> to get the value of name field.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document</w:t>
      </w:r>
      <w:r>
        <w:rPr>
          <w:rFonts w:ascii="Segoe UI" w:hAnsi="Segoe UI" w:cs="Segoe UI"/>
          <w:color w:val="333333"/>
        </w:rPr>
        <w:t> is the root element that represents the html document.</w:t>
      </w:r>
    </w:p>
    <w:p w:rsidR="00EC0862" w:rsidRDefault="00EC0862" w:rsidP="00EC0862">
      <w:pPr>
        <w:pStyle w:val="NormalWeb"/>
        <w:shd w:val="clear" w:color="auto" w:fill="FFFFFF"/>
        <w:jc w:val="both"/>
        <w:rPr>
          <w:rFonts w:ascii="Segoe UI" w:hAnsi="Segoe UI" w:cs="Segoe UI"/>
          <w:color w:val="333333"/>
        </w:rPr>
      </w:pPr>
      <w:proofErr w:type="gramStart"/>
      <w:r>
        <w:rPr>
          <w:rFonts w:ascii="Segoe UI" w:hAnsi="Segoe UI" w:cs="Segoe UI"/>
          <w:b/>
          <w:bCs/>
          <w:color w:val="333333"/>
        </w:rPr>
        <w:t>form1</w:t>
      </w:r>
      <w:proofErr w:type="gramEnd"/>
      <w:r>
        <w:rPr>
          <w:rFonts w:ascii="Segoe UI" w:hAnsi="Segoe UI" w:cs="Segoe UI"/>
          <w:color w:val="333333"/>
        </w:rPr>
        <w:t> is the name of the form.</w:t>
      </w:r>
    </w:p>
    <w:p w:rsidR="00EC0862" w:rsidRDefault="00EC0862" w:rsidP="00EC0862">
      <w:pPr>
        <w:pStyle w:val="NormalWeb"/>
        <w:shd w:val="clear" w:color="auto" w:fill="FFFFFF"/>
        <w:jc w:val="both"/>
        <w:rPr>
          <w:rFonts w:ascii="Segoe UI" w:hAnsi="Segoe UI" w:cs="Segoe UI"/>
          <w:color w:val="333333"/>
        </w:rPr>
      </w:pPr>
      <w:proofErr w:type="gramStart"/>
      <w:r>
        <w:rPr>
          <w:rFonts w:ascii="Segoe UI" w:hAnsi="Segoe UI" w:cs="Segoe UI"/>
          <w:b/>
          <w:bCs/>
          <w:color w:val="333333"/>
        </w:rPr>
        <w:t>name</w:t>
      </w:r>
      <w:proofErr w:type="gramEnd"/>
      <w:r>
        <w:rPr>
          <w:rFonts w:ascii="Segoe UI" w:hAnsi="Segoe UI" w:cs="Segoe UI"/>
          <w:color w:val="333333"/>
        </w:rPr>
        <w:t> is the attribute name of the input text.</w:t>
      </w:r>
    </w:p>
    <w:p w:rsidR="00EC0862" w:rsidRDefault="00EC0862" w:rsidP="00EC0862">
      <w:pPr>
        <w:pStyle w:val="NormalWeb"/>
        <w:shd w:val="clear" w:color="auto" w:fill="FFFFFF"/>
        <w:jc w:val="both"/>
        <w:rPr>
          <w:rFonts w:ascii="Segoe UI" w:hAnsi="Segoe UI" w:cs="Segoe UI"/>
          <w:color w:val="333333"/>
        </w:rPr>
      </w:pPr>
      <w:proofErr w:type="gramStart"/>
      <w:r>
        <w:rPr>
          <w:rFonts w:ascii="Segoe UI" w:hAnsi="Segoe UI" w:cs="Segoe UI"/>
          <w:b/>
          <w:bCs/>
          <w:color w:val="333333"/>
        </w:rPr>
        <w:t>value</w:t>
      </w:r>
      <w:proofErr w:type="gramEnd"/>
      <w:r>
        <w:rPr>
          <w:rFonts w:ascii="Segoe UI" w:hAnsi="Segoe UI" w:cs="Segoe UI"/>
          <w:color w:val="333333"/>
        </w:rPr>
        <w:t> is the property, that returns the value of the input text.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Let's see the simple example of document object that prints name with welcome message.</w:t>
      </w:r>
    </w:p>
    <w:p w:rsidR="00EC0862" w:rsidRDefault="00EC0862" w:rsidP="00EC0862">
      <w:pPr>
        <w:numPr>
          <w:ilvl w:val="0"/>
          <w:numId w:val="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printvalue</w:t>
      </w:r>
      <w:proofErr w:type="spellEnd"/>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.form1.name.value;  </w:t>
      </w:r>
    </w:p>
    <w:p w:rsidR="00EC0862" w:rsidRDefault="00EC0862" w:rsidP="00EC0862">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"+name);  </w:t>
      </w:r>
    </w:p>
    <w:p w:rsidR="00EC0862" w:rsidRDefault="00EC0862" w:rsidP="00EC0862">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"printvalue()"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"print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46"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Javascript</w:t>
      </w:r>
      <w:proofErr w:type="spellEnd"/>
      <w:r>
        <w:rPr>
          <w:rFonts w:ascii="Helvetica" w:hAnsi="Helvetica" w:cs="Helvetica"/>
          <w:b w:val="0"/>
          <w:bCs w:val="0"/>
          <w:color w:val="610B38"/>
          <w:sz w:val="44"/>
          <w:szCs w:val="44"/>
        </w:rPr>
        <w:t xml:space="preserve"> - </w:t>
      </w:r>
      <w:proofErr w:type="spellStart"/>
      <w:proofErr w:type="gramStart"/>
      <w:r>
        <w:rPr>
          <w:rFonts w:ascii="Helvetica" w:hAnsi="Helvetica" w:cs="Helvetica"/>
          <w:b w:val="0"/>
          <w:bCs w:val="0"/>
          <w:color w:val="610B38"/>
          <w:sz w:val="44"/>
          <w:szCs w:val="44"/>
        </w:rPr>
        <w:t>document.getElementById</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EC0862" w:rsidRDefault="00EC0862" w:rsidP="00EC0862">
      <w:pPr>
        <w:numPr>
          <w:ilvl w:val="0"/>
          <w:numId w:val="71"/>
        </w:numPr>
        <w:shd w:val="clear" w:color="auto" w:fill="FFFFFF"/>
        <w:spacing w:before="60" w:after="100" w:afterAutospacing="1" w:line="375" w:lineRule="atLeast"/>
        <w:jc w:val="both"/>
        <w:rPr>
          <w:rFonts w:ascii="Segoe UI" w:hAnsi="Segoe UI" w:cs="Segoe UI"/>
          <w:color w:val="000000"/>
          <w:sz w:val="24"/>
          <w:szCs w:val="24"/>
        </w:rPr>
      </w:pPr>
      <w:hyperlink r:id="rId75" w:history="1">
        <w:proofErr w:type="spellStart"/>
        <w:r>
          <w:rPr>
            <w:rStyle w:val="Hyperlink"/>
            <w:color w:val="008000"/>
            <w:sz w:val="23"/>
            <w:szCs w:val="23"/>
          </w:rPr>
          <w:t>getElementById</w:t>
        </w:r>
        <w:proofErr w:type="spellEnd"/>
        <w:r>
          <w:rPr>
            <w:rStyle w:val="Hyperlink"/>
            <w:color w:val="008000"/>
            <w:sz w:val="23"/>
            <w:szCs w:val="23"/>
          </w:rPr>
          <w:t>() method</w:t>
        </w:r>
      </w:hyperlink>
    </w:p>
    <w:p w:rsidR="00EC0862" w:rsidRDefault="00EC0862" w:rsidP="00EC0862">
      <w:pPr>
        <w:numPr>
          <w:ilvl w:val="0"/>
          <w:numId w:val="71"/>
        </w:numPr>
        <w:shd w:val="clear" w:color="auto" w:fill="FFFFFF"/>
        <w:spacing w:before="60" w:after="100" w:afterAutospacing="1" w:line="375" w:lineRule="atLeast"/>
        <w:jc w:val="both"/>
        <w:rPr>
          <w:rFonts w:ascii="Segoe UI" w:hAnsi="Segoe UI" w:cs="Segoe UI"/>
          <w:color w:val="000000"/>
        </w:rPr>
      </w:pPr>
      <w:hyperlink r:id="rId76" w:history="1">
        <w:r>
          <w:rPr>
            <w:rStyle w:val="Hyperlink"/>
            <w:color w:val="008000"/>
            <w:sz w:val="23"/>
            <w:szCs w:val="23"/>
          </w:rPr>
          <w:t xml:space="preserve">Example of </w:t>
        </w:r>
        <w:proofErr w:type="spellStart"/>
        <w:r>
          <w:rPr>
            <w:rStyle w:val="Hyperlink"/>
            <w:color w:val="008000"/>
            <w:sz w:val="23"/>
            <w:szCs w:val="23"/>
          </w:rPr>
          <w:t>getElementById</w:t>
        </w:r>
        <w:proofErr w:type="spellEnd"/>
        <w:r>
          <w:rPr>
            <w:rStyle w:val="Hyperlink"/>
            <w:color w:val="008000"/>
            <w:sz w:val="23"/>
            <w:szCs w:val="23"/>
          </w:rPr>
          <w: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document.getElementById</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the element of specified id.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In the previous page, we have used </w:t>
      </w:r>
      <w:r>
        <w:rPr>
          <w:rFonts w:ascii="Segoe UI" w:hAnsi="Segoe UI" w:cs="Segoe UI"/>
          <w:b/>
          <w:bCs/>
          <w:color w:val="333333"/>
        </w:rPr>
        <w:t>document.form1.name.value</w:t>
      </w:r>
      <w:r>
        <w:rPr>
          <w:rFonts w:ascii="Segoe UI" w:hAnsi="Segoe UI" w:cs="Segoe UI"/>
          <w:color w:val="333333"/>
        </w:rPr>
        <w:t xml:space="preserve"> to get the value of the input value. Instead of this, we can use </w:t>
      </w:r>
      <w:proofErr w:type="spellStart"/>
      <w:proofErr w:type="gramStart"/>
      <w:r>
        <w:rPr>
          <w:rFonts w:ascii="Segoe UI" w:hAnsi="Segoe UI" w:cs="Segoe UI"/>
          <w:color w:val="333333"/>
        </w:rPr>
        <w:t>document.getElementById</w:t>
      </w:r>
      <w:proofErr w:type="spellEnd"/>
      <w:r>
        <w:rPr>
          <w:rFonts w:ascii="Segoe UI" w:hAnsi="Segoe UI" w:cs="Segoe UI"/>
          <w:color w:val="333333"/>
        </w:rPr>
        <w:t>(</w:t>
      </w:r>
      <w:proofErr w:type="gramEnd"/>
      <w:r>
        <w:rPr>
          <w:rFonts w:ascii="Segoe UI" w:hAnsi="Segoe UI" w:cs="Segoe UI"/>
          <w:color w:val="333333"/>
        </w:rPr>
        <w:t>) method to get value of the input text. But we need to define id for the input field.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w:t>
      </w:r>
      <w:proofErr w:type="spellStart"/>
      <w:proofErr w:type="gramStart"/>
      <w:r>
        <w:rPr>
          <w:rFonts w:ascii="Segoe UI" w:hAnsi="Segoe UI" w:cs="Segoe UI"/>
          <w:color w:val="333333"/>
        </w:rPr>
        <w:t>document.getElementById</w:t>
      </w:r>
      <w:proofErr w:type="spellEnd"/>
      <w:r>
        <w:rPr>
          <w:rFonts w:ascii="Segoe UI" w:hAnsi="Segoe UI" w:cs="Segoe UI"/>
          <w:color w:val="333333"/>
        </w:rPr>
        <w:t>(</w:t>
      </w:r>
      <w:proofErr w:type="gramEnd"/>
      <w:r>
        <w:rPr>
          <w:rFonts w:ascii="Segoe UI" w:hAnsi="Segoe UI" w:cs="Segoe UI"/>
          <w:color w:val="333333"/>
        </w:rPr>
        <w:t>) method that prints cube of the given number.</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6" name="Picture 16"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numPr>
          <w:ilvl w:val="0"/>
          <w:numId w:val="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getcube</w:t>
      </w:r>
      <w:proofErr w:type="spellEnd"/>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w:t>
      </w:r>
      <w:proofErr w:type="spellEnd"/>
      <w:r>
        <w:rPr>
          <w:rFonts w:ascii="Segoe UI" w:hAnsi="Segoe UI" w:cs="Segoe UI"/>
          <w:color w:val="000000"/>
          <w:bdr w:val="none" w:sz="0" w:space="0" w:color="auto" w:frame="1"/>
        </w:rPr>
        <w:t>("number").value;  </w:t>
      </w:r>
    </w:p>
    <w:p w:rsidR="00EC0862" w:rsidRDefault="00EC0862" w:rsidP="00EC0862">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alert(number*number*number);  </w:t>
      </w:r>
    </w:p>
    <w:p w:rsidR="00EC0862" w:rsidRDefault="00EC0862" w:rsidP="00EC0862">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"cube"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getcube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54"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Output of the above example</w:t>
      </w:r>
    </w:p>
    <w:p w:rsidR="00EC0862" w:rsidRDefault="00EC0862" w:rsidP="00EC0862">
      <w:pPr>
        <w:pStyle w:val="z-TopofForm"/>
      </w:pPr>
      <w:r>
        <w:t>Top of Form</w:t>
      </w:r>
    </w:p>
    <w:p w:rsidR="00EC0862" w:rsidRDefault="00EC0862" w:rsidP="00EC0862">
      <w:pPr>
        <w:shd w:val="clear" w:color="auto" w:fill="1C1D1C"/>
        <w:jc w:val="both"/>
        <w:rPr>
          <w:rFonts w:ascii="Segoe UI" w:hAnsi="Segoe UI" w:cs="Segoe UI"/>
          <w:color w:val="F9F9F9"/>
          <w:sz w:val="24"/>
          <w:szCs w:val="24"/>
        </w:rPr>
      </w:pPr>
      <w:r>
        <w:rPr>
          <w:rFonts w:ascii="Segoe UI" w:hAnsi="Segoe UI" w:cs="Segoe UI"/>
          <w:color w:val="F9F9F9"/>
        </w:rPr>
        <w:t>Enter No:</w:t>
      </w:r>
      <w:r>
        <w:rPr>
          <w:rFonts w:ascii="Segoe UI" w:hAnsi="Segoe UI" w:cs="Segoe UI"/>
          <w:color w:val="F9F9F9"/>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48pt;height:18pt" o:ole="">
            <v:imagedata r:id="rId77" o:title=""/>
          </v:shape>
          <w:control r:id="rId78" w:name="DefaultOcxName" w:shapeid="_x0000_i1159"/>
        </w:object>
      </w:r>
      <w:r>
        <w:rPr>
          <w:rFonts w:ascii="Segoe UI" w:hAnsi="Segoe UI" w:cs="Segoe UI"/>
          <w:color w:val="F9F9F9"/>
        </w:rPr>
        <w:br/>
      </w:r>
    </w:p>
    <w:p w:rsidR="00EC0862" w:rsidRDefault="00EC0862" w:rsidP="00EC0862">
      <w:pPr>
        <w:pStyle w:val="z-BottomofForm"/>
      </w:pPr>
      <w:r>
        <w:t>Bottom of Form</w:t>
      </w:r>
    </w:p>
    <w:p w:rsidR="00EC0862" w:rsidRDefault="00EC0862"/>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proofErr w:type="gramStart"/>
      <w:r>
        <w:rPr>
          <w:rFonts w:ascii="Helvetica" w:hAnsi="Helvetica" w:cs="Helvetica"/>
          <w:b w:val="0"/>
          <w:bCs w:val="0"/>
          <w:color w:val="610B38"/>
          <w:sz w:val="44"/>
          <w:szCs w:val="44"/>
        </w:rPr>
        <w:t>document.getElementsByName</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EC0862" w:rsidRDefault="00EC0862" w:rsidP="00EC0862">
      <w:pPr>
        <w:numPr>
          <w:ilvl w:val="0"/>
          <w:numId w:val="73"/>
        </w:numPr>
        <w:shd w:val="clear" w:color="auto" w:fill="FFFFFF"/>
        <w:spacing w:before="60" w:after="100" w:afterAutospacing="1" w:line="375" w:lineRule="atLeast"/>
        <w:jc w:val="both"/>
        <w:rPr>
          <w:rFonts w:ascii="Segoe UI" w:hAnsi="Segoe UI" w:cs="Segoe UI"/>
          <w:color w:val="000000"/>
          <w:sz w:val="24"/>
          <w:szCs w:val="24"/>
        </w:rPr>
      </w:pPr>
      <w:hyperlink r:id="rId79" w:history="1">
        <w:proofErr w:type="spellStart"/>
        <w:r>
          <w:rPr>
            <w:rStyle w:val="Hyperlink"/>
            <w:color w:val="008000"/>
            <w:sz w:val="23"/>
            <w:szCs w:val="23"/>
          </w:rPr>
          <w:t>getElementsByName</w:t>
        </w:r>
        <w:proofErr w:type="spellEnd"/>
        <w:r>
          <w:rPr>
            <w:rStyle w:val="Hyperlink"/>
            <w:color w:val="008000"/>
            <w:sz w:val="23"/>
            <w:szCs w:val="23"/>
          </w:rPr>
          <w:t>() method</w:t>
        </w:r>
      </w:hyperlink>
    </w:p>
    <w:p w:rsidR="00EC0862" w:rsidRDefault="00EC0862" w:rsidP="00EC0862">
      <w:pPr>
        <w:numPr>
          <w:ilvl w:val="0"/>
          <w:numId w:val="73"/>
        </w:numPr>
        <w:shd w:val="clear" w:color="auto" w:fill="FFFFFF"/>
        <w:spacing w:before="60" w:after="100" w:afterAutospacing="1" w:line="375" w:lineRule="atLeast"/>
        <w:jc w:val="both"/>
        <w:rPr>
          <w:rFonts w:ascii="Segoe UI" w:hAnsi="Segoe UI" w:cs="Segoe UI"/>
          <w:color w:val="000000"/>
        </w:rPr>
      </w:pPr>
      <w:hyperlink r:id="rId80" w:history="1">
        <w:r>
          <w:rPr>
            <w:rStyle w:val="Hyperlink"/>
            <w:color w:val="008000"/>
            <w:sz w:val="23"/>
            <w:szCs w:val="23"/>
          </w:rPr>
          <w:t xml:space="preserve">Example of </w:t>
        </w:r>
        <w:proofErr w:type="spellStart"/>
        <w:r>
          <w:rPr>
            <w:rStyle w:val="Hyperlink"/>
            <w:color w:val="008000"/>
            <w:sz w:val="23"/>
            <w:szCs w:val="23"/>
          </w:rPr>
          <w:t>getElementsByName</w:t>
        </w:r>
        <w:proofErr w:type="spellEnd"/>
        <w:r>
          <w:rPr>
            <w:rStyle w:val="Hyperlink"/>
            <w:color w:val="008000"/>
            <w:sz w:val="23"/>
            <w:szCs w:val="23"/>
          </w:rPr>
          <w: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document.getElementsByName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all the element of specified name.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is given below:</w:t>
      </w:r>
    </w:p>
    <w:p w:rsidR="00EC0862" w:rsidRDefault="00EC0862" w:rsidP="00EC0862">
      <w:pPr>
        <w:numPr>
          <w:ilvl w:val="0"/>
          <w:numId w:val="7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document.getElementsByName</w:t>
      </w:r>
      <w:proofErr w:type="spellEnd"/>
      <w:r>
        <w:rPr>
          <w:rFonts w:ascii="Segoe UI" w:hAnsi="Segoe UI" w:cs="Segoe UI"/>
          <w:color w:val="000000"/>
          <w:bdr w:val="none" w:sz="0" w:space="0" w:color="auto" w:frame="1"/>
        </w:rPr>
        <w:t>("name")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Here, name is required.</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7" name="Picture 17"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spellStart"/>
      <w:proofErr w:type="gramStart"/>
      <w:r>
        <w:rPr>
          <w:rFonts w:ascii="Helvetica" w:hAnsi="Helvetica" w:cs="Helvetica"/>
          <w:b w:val="0"/>
          <w:bCs w:val="0"/>
          <w:color w:val="610B4B"/>
          <w:sz w:val="32"/>
          <w:szCs w:val="32"/>
        </w:rPr>
        <w:t>document.getElementsByName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t>
      </w:r>
      <w:proofErr w:type="gramStart"/>
      <w:r>
        <w:rPr>
          <w:rFonts w:ascii="Segoe UI" w:hAnsi="Segoe UI" w:cs="Segoe UI"/>
          <w:color w:val="333333"/>
        </w:rPr>
        <w:t>we going</w:t>
      </w:r>
      <w:proofErr w:type="gramEnd"/>
      <w:r>
        <w:rPr>
          <w:rFonts w:ascii="Segoe UI" w:hAnsi="Segoe UI" w:cs="Segoe UI"/>
          <w:color w:val="333333"/>
        </w:rPr>
        <w:t xml:space="preserve"> to count total number of genders. Here, we are using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to get all the genders.</w:t>
      </w:r>
    </w:p>
    <w:p w:rsidR="00EC0862" w:rsidRDefault="00EC0862" w:rsidP="00EC0862">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totalelements</w:t>
      </w:r>
      <w:proofErr w:type="spellEnd"/>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C0862" w:rsidRDefault="00EC0862" w:rsidP="00EC0862">
      <w:pPr>
        <w:numPr>
          <w:ilvl w:val="0"/>
          <w:numId w:val="7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allgenders</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.getElementsByName</w:t>
      </w:r>
      <w:proofErr w:type="spellEnd"/>
      <w:r>
        <w:rPr>
          <w:rFonts w:ascii="Segoe UI" w:hAnsi="Segoe UI" w:cs="Segoe UI"/>
          <w:color w:val="000000"/>
          <w:bdr w:val="none" w:sz="0" w:space="0" w:color="auto" w:frame="1"/>
        </w:rPr>
        <w:t>("gender");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Genders:"+</w:t>
      </w:r>
      <w:proofErr w:type="spellStart"/>
      <w:r>
        <w:rPr>
          <w:rFonts w:ascii="Segoe UI" w:hAnsi="Segoe UI" w:cs="Segoe UI"/>
          <w:color w:val="000000"/>
          <w:bdr w:val="none" w:sz="0" w:space="0" w:color="auto" w:frame="1"/>
        </w:rPr>
        <w:t>allgenders.length</w:t>
      </w:r>
      <w:proofErr w:type="spellEnd"/>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"totalelements()"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 Genders"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61"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proofErr w:type="gramStart"/>
      <w:r>
        <w:rPr>
          <w:rFonts w:ascii="Helvetica" w:hAnsi="Helvetica" w:cs="Helvetica"/>
          <w:b w:val="0"/>
          <w:bCs w:val="0"/>
          <w:color w:val="610B38"/>
          <w:sz w:val="44"/>
          <w:szCs w:val="44"/>
        </w:rPr>
        <w:t>document.getElementsByTagName</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EC0862" w:rsidRDefault="00EC0862" w:rsidP="00EC0862">
      <w:pPr>
        <w:numPr>
          <w:ilvl w:val="0"/>
          <w:numId w:val="76"/>
        </w:numPr>
        <w:shd w:val="clear" w:color="auto" w:fill="FFFFFF"/>
        <w:spacing w:before="60" w:after="100" w:afterAutospacing="1" w:line="375" w:lineRule="atLeast"/>
        <w:jc w:val="both"/>
        <w:rPr>
          <w:rFonts w:ascii="Segoe UI" w:hAnsi="Segoe UI" w:cs="Segoe UI"/>
          <w:color w:val="000000"/>
          <w:sz w:val="24"/>
          <w:szCs w:val="24"/>
        </w:rPr>
      </w:pPr>
      <w:hyperlink r:id="rId81" w:history="1">
        <w:proofErr w:type="spellStart"/>
        <w:r>
          <w:rPr>
            <w:rStyle w:val="Hyperlink"/>
            <w:color w:val="008000"/>
            <w:sz w:val="23"/>
            <w:szCs w:val="23"/>
          </w:rPr>
          <w:t>getElementsByTagName</w:t>
        </w:r>
        <w:proofErr w:type="spellEnd"/>
        <w:r>
          <w:rPr>
            <w:rStyle w:val="Hyperlink"/>
            <w:color w:val="008000"/>
            <w:sz w:val="23"/>
            <w:szCs w:val="23"/>
          </w:rPr>
          <w:t>() method</w:t>
        </w:r>
      </w:hyperlink>
    </w:p>
    <w:p w:rsidR="00EC0862" w:rsidRDefault="00EC0862" w:rsidP="00EC0862">
      <w:pPr>
        <w:numPr>
          <w:ilvl w:val="0"/>
          <w:numId w:val="76"/>
        </w:numPr>
        <w:shd w:val="clear" w:color="auto" w:fill="FFFFFF"/>
        <w:spacing w:before="60" w:after="100" w:afterAutospacing="1" w:line="375" w:lineRule="atLeast"/>
        <w:jc w:val="both"/>
        <w:rPr>
          <w:rFonts w:ascii="Segoe UI" w:hAnsi="Segoe UI" w:cs="Segoe UI"/>
          <w:color w:val="000000"/>
        </w:rPr>
      </w:pPr>
      <w:hyperlink r:id="rId82" w:history="1">
        <w:r>
          <w:rPr>
            <w:rStyle w:val="Hyperlink"/>
            <w:color w:val="008000"/>
            <w:sz w:val="23"/>
            <w:szCs w:val="23"/>
          </w:rPr>
          <w:t xml:space="preserve">Example of </w:t>
        </w:r>
        <w:proofErr w:type="spellStart"/>
        <w:r>
          <w:rPr>
            <w:rStyle w:val="Hyperlink"/>
            <w:color w:val="008000"/>
            <w:sz w:val="23"/>
            <w:szCs w:val="23"/>
          </w:rPr>
          <w:t>getElementsByTagName</w:t>
        </w:r>
        <w:proofErr w:type="spellEnd"/>
        <w:r>
          <w:rPr>
            <w:rStyle w:val="Hyperlink"/>
            <w:color w:val="008000"/>
            <w:sz w:val="23"/>
            <w:szCs w:val="23"/>
          </w:rPr>
          <w:t>()</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document.getElementsByTagName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all the element of specified tag name.</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getElementsByTagName</w:t>
      </w:r>
      <w:proofErr w:type="spellEnd"/>
      <w:r>
        <w:rPr>
          <w:rFonts w:ascii="Segoe UI" w:hAnsi="Segoe UI" w:cs="Segoe UI"/>
          <w:color w:val="333333"/>
        </w:rPr>
        <w:t>(</w:t>
      </w:r>
      <w:proofErr w:type="gramEnd"/>
      <w:r>
        <w:rPr>
          <w:rFonts w:ascii="Segoe UI" w:hAnsi="Segoe UI" w:cs="Segoe UI"/>
          <w:color w:val="333333"/>
        </w:rPr>
        <w:t>) method is given below:</w:t>
      </w:r>
    </w:p>
    <w:p w:rsidR="00EC0862" w:rsidRDefault="00EC0862" w:rsidP="00EC0862">
      <w:pPr>
        <w:numPr>
          <w:ilvl w:val="0"/>
          <w:numId w:val="7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document.getElementsByTagName</w:t>
      </w:r>
      <w:proofErr w:type="spellEnd"/>
      <w:r>
        <w:rPr>
          <w:rFonts w:ascii="Segoe UI" w:hAnsi="Segoe UI" w:cs="Segoe UI"/>
          <w:color w:val="000000"/>
          <w:bdr w:val="none" w:sz="0" w:space="0" w:color="auto" w:frame="1"/>
        </w:rPr>
        <w:t>("name")  </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Here, name is required.</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8" name="Picture 18"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Example of </w:t>
      </w:r>
      <w:proofErr w:type="spellStart"/>
      <w:proofErr w:type="gramStart"/>
      <w:r>
        <w:rPr>
          <w:rFonts w:ascii="Helvetica" w:hAnsi="Helvetica" w:cs="Helvetica"/>
          <w:b w:val="0"/>
          <w:bCs w:val="0"/>
          <w:color w:val="610B4B"/>
          <w:sz w:val="32"/>
          <w:szCs w:val="32"/>
        </w:rPr>
        <w:t>document.getElementsByTagName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paragraphs used in the document. To do this, we have called the </w:t>
      </w:r>
      <w:proofErr w:type="spellStart"/>
      <w:proofErr w:type="gramStart"/>
      <w:r>
        <w:rPr>
          <w:rFonts w:ascii="Segoe UI" w:hAnsi="Segoe UI" w:cs="Segoe UI"/>
          <w:color w:val="333333"/>
        </w:rPr>
        <w:t>document.getElementsByTagName</w:t>
      </w:r>
      <w:proofErr w:type="spellEnd"/>
      <w:r>
        <w:rPr>
          <w:rFonts w:ascii="Segoe UI" w:hAnsi="Segoe UI" w:cs="Segoe UI"/>
          <w:color w:val="333333"/>
        </w:rPr>
        <w:t>(</w:t>
      </w:r>
      <w:proofErr w:type="gramEnd"/>
      <w:r>
        <w:rPr>
          <w:rFonts w:ascii="Segoe UI" w:hAnsi="Segoe UI" w:cs="Segoe UI"/>
          <w:color w:val="333333"/>
        </w:rPr>
        <w:t>"p") method that returns the total paragraphs.</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countpara</w:t>
      </w:r>
      <w:proofErr w:type="spellEnd"/>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totalpara</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.getElementsByTagName</w:t>
      </w:r>
      <w:proofErr w:type="spellEnd"/>
      <w:r>
        <w:rPr>
          <w:rFonts w:ascii="Segoe UI" w:hAnsi="Segoe UI" w:cs="Segoe UI"/>
          <w:color w:val="000000"/>
          <w:bdr w:val="none" w:sz="0" w:space="0" w:color="auto" w:frame="1"/>
        </w:rPr>
        <w:t>("p");  </w:t>
      </w:r>
    </w:p>
    <w:p w:rsidR="00EC0862" w:rsidRDefault="00EC0862" w:rsidP="00EC0862">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p tags are: "+</w:t>
      </w:r>
      <w:proofErr w:type="spellStart"/>
      <w:r>
        <w:rPr>
          <w:rFonts w:ascii="Segoe UI" w:hAnsi="Segoe UI" w:cs="Segoe UI"/>
          <w:color w:val="000000"/>
          <w:bdr w:val="none" w:sz="0" w:space="0" w:color="auto" w:frame="1"/>
        </w:rPr>
        <w:t>totalpara.length</w:t>
      </w:r>
      <w:proofErr w:type="spellEnd"/>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w:t>
      </w:r>
      <w:proofErr w:type="spellStart"/>
      <w:r>
        <w:rPr>
          <w:rFonts w:ascii="Segoe UI" w:hAnsi="Segoe UI" w:cs="Segoe UI"/>
          <w:color w:val="000000"/>
          <w:bdr w:val="none" w:sz="0" w:space="0" w:color="auto" w:frame="1"/>
        </w:rPr>
        <w:t>pragraph</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Here we are going to count total number of paragraphs by getElementByTagName() method.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Let's see the simple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countpara</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count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r>
        <w:pict>
          <v:rect id="_x0000_i1165"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NormalWeb"/>
        <w:shd w:val="clear" w:color="auto" w:fill="1C1D1C"/>
        <w:jc w:val="both"/>
        <w:rPr>
          <w:rFonts w:ascii="Segoe UI" w:hAnsi="Segoe UI" w:cs="Segoe UI"/>
          <w:color w:val="F9F9F9"/>
        </w:rPr>
      </w:pPr>
      <w:r>
        <w:rPr>
          <w:rFonts w:ascii="Segoe UI" w:hAnsi="Segoe UI" w:cs="Segoe UI"/>
          <w:color w:val="F9F9F9"/>
        </w:rPr>
        <w:t xml:space="preserve">This is a </w:t>
      </w:r>
      <w:proofErr w:type="spellStart"/>
      <w:r>
        <w:rPr>
          <w:rFonts w:ascii="Segoe UI" w:hAnsi="Segoe UI" w:cs="Segoe UI"/>
          <w:color w:val="F9F9F9"/>
        </w:rPr>
        <w:t>pragraph</w:t>
      </w:r>
      <w:proofErr w:type="spellEnd"/>
    </w:p>
    <w:p w:rsidR="00EC0862" w:rsidRDefault="00EC0862" w:rsidP="00EC0862">
      <w:pPr>
        <w:pStyle w:val="NormalWeb"/>
        <w:shd w:val="clear" w:color="auto" w:fill="1C1D1C"/>
        <w:jc w:val="both"/>
        <w:rPr>
          <w:rFonts w:ascii="Segoe UI" w:hAnsi="Segoe UI" w:cs="Segoe UI"/>
          <w:color w:val="F9F9F9"/>
        </w:rPr>
      </w:pPr>
      <w:r>
        <w:rPr>
          <w:rFonts w:ascii="Segoe UI" w:hAnsi="Segoe UI" w:cs="Segoe UI"/>
          <w:color w:val="F9F9F9"/>
        </w:rPr>
        <w:t xml:space="preserve">Here we are going to count total number of paragraphs by </w:t>
      </w:r>
      <w:proofErr w:type="spellStart"/>
      <w:proofErr w:type="gramStart"/>
      <w:r>
        <w:rPr>
          <w:rFonts w:ascii="Segoe UI" w:hAnsi="Segoe UI" w:cs="Segoe UI"/>
          <w:color w:val="F9F9F9"/>
        </w:rPr>
        <w:t>getElementByTagName</w:t>
      </w:r>
      <w:proofErr w:type="spellEnd"/>
      <w:r>
        <w:rPr>
          <w:rFonts w:ascii="Segoe UI" w:hAnsi="Segoe UI" w:cs="Segoe UI"/>
          <w:color w:val="F9F9F9"/>
        </w:rPr>
        <w:t>(</w:t>
      </w:r>
      <w:proofErr w:type="gramEnd"/>
      <w:r>
        <w:rPr>
          <w:rFonts w:ascii="Segoe UI" w:hAnsi="Segoe UI" w:cs="Segoe UI"/>
          <w:color w:val="F9F9F9"/>
        </w:rPr>
        <w:t>) method.</w:t>
      </w:r>
    </w:p>
    <w:p w:rsidR="00EC0862" w:rsidRDefault="00EC0862" w:rsidP="00EC0862">
      <w:pPr>
        <w:pStyle w:val="NormalWeb"/>
        <w:shd w:val="clear" w:color="auto" w:fill="1C1D1C"/>
        <w:jc w:val="both"/>
        <w:rPr>
          <w:rFonts w:ascii="Segoe UI" w:hAnsi="Segoe UI" w:cs="Segoe UI"/>
          <w:color w:val="F9F9F9"/>
        </w:rPr>
      </w:pPr>
      <w:r>
        <w:rPr>
          <w:rFonts w:ascii="Segoe UI" w:hAnsi="Segoe UI" w:cs="Segoe UI"/>
          <w:color w:val="F9F9F9"/>
        </w:rPr>
        <w:t>Let's see the simple example</w:t>
      </w:r>
    </w:p>
    <w:p w:rsidR="00EC0862" w:rsidRDefault="00EC0862" w:rsidP="00EC0862">
      <w:pPr>
        <w:shd w:val="clear" w:color="auto" w:fill="1C1D1C"/>
        <w:jc w:val="both"/>
        <w:rPr>
          <w:rFonts w:ascii="Segoe UI" w:hAnsi="Segoe UI" w:cs="Segoe UI"/>
          <w:color w:val="F9F9F9"/>
        </w:rPr>
      </w:pPr>
      <w:proofErr w:type="gramStart"/>
      <w:r>
        <w:rPr>
          <w:rFonts w:ascii="Segoe UI" w:hAnsi="Segoe UI" w:cs="Segoe UI"/>
          <w:color w:val="F9F9F9"/>
        </w:rPr>
        <w:t>count</w:t>
      </w:r>
      <w:proofErr w:type="gramEnd"/>
      <w:r>
        <w:rPr>
          <w:rFonts w:ascii="Segoe UI" w:hAnsi="Segoe UI" w:cs="Segoe UI"/>
          <w:color w:val="F9F9F9"/>
        </w:rPr>
        <w:t xml:space="preserve"> paragraph</w:t>
      </w:r>
    </w:p>
    <w:p w:rsidR="00EC0862" w:rsidRDefault="00EC0862" w:rsidP="00EC086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Another example of </w:t>
      </w:r>
      <w:proofErr w:type="spellStart"/>
      <w:proofErr w:type="gramStart"/>
      <w:r>
        <w:rPr>
          <w:rFonts w:ascii="Helvetica" w:hAnsi="Helvetica" w:cs="Helvetica"/>
          <w:b w:val="0"/>
          <w:bCs w:val="0"/>
          <w:color w:val="610B38"/>
          <w:sz w:val="38"/>
          <w:szCs w:val="38"/>
        </w:rPr>
        <w:t>document.getElementsByTagName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In this example, we going to count total number of h2 and h3 tags used in the document.</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counth2(){  </w:t>
      </w:r>
    </w:p>
    <w:p w:rsidR="00EC0862" w:rsidRDefault="00EC0862" w:rsidP="00EC0862">
      <w:pPr>
        <w:numPr>
          <w:ilvl w:val="0"/>
          <w:numId w:val="7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totalh2</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.getElementsByTagName</w:t>
      </w:r>
      <w:proofErr w:type="spellEnd"/>
      <w:r>
        <w:rPr>
          <w:rFonts w:ascii="Segoe UI" w:hAnsi="Segoe UI" w:cs="Segoe UI"/>
          <w:color w:val="000000"/>
          <w:bdr w:val="none" w:sz="0" w:space="0" w:color="auto" w:frame="1"/>
        </w:rPr>
        <w:t>("h2");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h2 tags are: "+totalh2.length);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counth3(){  </w:t>
      </w:r>
    </w:p>
    <w:p w:rsidR="00EC0862" w:rsidRDefault="00EC0862" w:rsidP="00EC0862">
      <w:pPr>
        <w:numPr>
          <w:ilvl w:val="0"/>
          <w:numId w:val="7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totalh3</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.getElementsByTagName</w:t>
      </w:r>
      <w:proofErr w:type="spellEnd"/>
      <w:r>
        <w:rPr>
          <w:rFonts w:ascii="Segoe UI" w:hAnsi="Segoe UI" w:cs="Segoe UI"/>
          <w:color w:val="000000"/>
          <w:bdr w:val="none" w:sz="0" w:space="0" w:color="auto" w:frame="1"/>
        </w:rPr>
        <w:t>("h3");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h3 tags are: "+totalh3.length);  </w:t>
      </w:r>
    </w:p>
    <w:p w:rsidR="00EC0862" w:rsidRDefault="00EC0862" w:rsidP="00EC0862">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h2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h2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count h2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count h3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p w:rsidR="00EC0862" w:rsidRDefault="00EC0862" w:rsidP="00EC086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r>
        <w:rPr>
          <w:rFonts w:ascii="Helvetica" w:hAnsi="Helvetica" w:cs="Helvetica"/>
          <w:b w:val="0"/>
          <w:bCs w:val="0"/>
          <w:color w:val="610B38"/>
          <w:sz w:val="44"/>
          <w:szCs w:val="44"/>
        </w:rPr>
        <w:t>innerHTML</w:t>
      </w:r>
      <w:proofErr w:type="spellEnd"/>
    </w:p>
    <w:p w:rsidR="00EC0862" w:rsidRDefault="00EC0862" w:rsidP="00EC0862">
      <w:pPr>
        <w:numPr>
          <w:ilvl w:val="0"/>
          <w:numId w:val="80"/>
        </w:numPr>
        <w:shd w:val="clear" w:color="auto" w:fill="FFFFFF"/>
        <w:spacing w:before="60" w:after="100" w:afterAutospacing="1" w:line="375" w:lineRule="atLeast"/>
        <w:jc w:val="both"/>
        <w:rPr>
          <w:rFonts w:ascii="Segoe UI" w:hAnsi="Segoe UI" w:cs="Segoe UI"/>
          <w:color w:val="000000"/>
          <w:sz w:val="24"/>
          <w:szCs w:val="24"/>
        </w:rPr>
      </w:pPr>
      <w:hyperlink r:id="rId83" w:history="1">
        <w:proofErr w:type="spellStart"/>
        <w:r>
          <w:rPr>
            <w:rStyle w:val="Hyperlink"/>
            <w:color w:val="008000"/>
            <w:sz w:val="23"/>
            <w:szCs w:val="23"/>
          </w:rPr>
          <w:t>javascript</w:t>
        </w:r>
        <w:proofErr w:type="spellEnd"/>
        <w:r>
          <w:rPr>
            <w:rStyle w:val="Hyperlink"/>
            <w:color w:val="008000"/>
            <w:sz w:val="23"/>
            <w:szCs w:val="23"/>
          </w:rPr>
          <w:t xml:space="preserve"> </w:t>
        </w:r>
        <w:proofErr w:type="spellStart"/>
        <w:r>
          <w:rPr>
            <w:rStyle w:val="Hyperlink"/>
            <w:color w:val="008000"/>
            <w:sz w:val="23"/>
            <w:szCs w:val="23"/>
          </w:rPr>
          <w:t>innerHTML</w:t>
        </w:r>
        <w:proofErr w:type="spellEnd"/>
      </w:hyperlink>
    </w:p>
    <w:p w:rsidR="00EC0862" w:rsidRDefault="00EC0862" w:rsidP="00EC0862">
      <w:pPr>
        <w:numPr>
          <w:ilvl w:val="0"/>
          <w:numId w:val="80"/>
        </w:numPr>
        <w:shd w:val="clear" w:color="auto" w:fill="FFFFFF"/>
        <w:spacing w:before="60" w:after="100" w:afterAutospacing="1" w:line="375" w:lineRule="atLeast"/>
        <w:jc w:val="both"/>
        <w:rPr>
          <w:rFonts w:ascii="Segoe UI" w:hAnsi="Segoe UI" w:cs="Segoe UI"/>
          <w:color w:val="000000"/>
        </w:rPr>
      </w:pPr>
      <w:hyperlink r:id="rId84" w:history="1">
        <w:r>
          <w:rPr>
            <w:rStyle w:val="Hyperlink"/>
            <w:color w:val="008000"/>
            <w:sz w:val="23"/>
            <w:szCs w:val="23"/>
          </w:rPr>
          <w:t xml:space="preserve">Example of </w:t>
        </w:r>
        <w:proofErr w:type="spellStart"/>
        <w:r>
          <w:rPr>
            <w:rStyle w:val="Hyperlink"/>
            <w:color w:val="008000"/>
            <w:sz w:val="23"/>
            <w:szCs w:val="23"/>
          </w:rPr>
          <w:t>innerHTML</w:t>
        </w:r>
        <w:proofErr w:type="spellEnd"/>
        <w:r>
          <w:rPr>
            <w:rStyle w:val="Hyperlink"/>
            <w:color w:val="008000"/>
            <w:sz w:val="23"/>
            <w:szCs w:val="23"/>
          </w:rPr>
          <w:t xml:space="preserve"> property</w:t>
        </w:r>
      </w:hyperlink>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innerHTML</w:t>
      </w:r>
      <w:proofErr w:type="spellEnd"/>
      <w:r>
        <w:rPr>
          <w:rFonts w:ascii="Segoe UI" w:hAnsi="Segoe UI" w:cs="Segoe UI"/>
          <w:color w:val="333333"/>
        </w:rPr>
        <w:t> property can be used to write the dynamic html on the html document.</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html such as registration form, comment form, links etc.</w:t>
      </w:r>
    </w:p>
    <w:p w:rsidR="00EC0862" w:rsidRDefault="00EC0862" w:rsidP="00EC086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innerHTML</w:t>
      </w:r>
      <w:proofErr w:type="spellEnd"/>
      <w:r>
        <w:rPr>
          <w:rFonts w:ascii="Helvetica" w:hAnsi="Helvetica" w:cs="Helvetica"/>
          <w:b w:val="0"/>
          <w:bCs w:val="0"/>
          <w:color w:val="610B38"/>
          <w:sz w:val="38"/>
          <w:szCs w:val="38"/>
        </w:rPr>
        <w:t xml:space="preserve"> property</w:t>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In this example, we are going to create the html form when user clicks on the button.</w:t>
      </w:r>
    </w:p>
    <w:p w:rsidR="00EC0862" w:rsidRDefault="00EC0862" w:rsidP="00EC086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9" name="Picture 19"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Default="00EC0862" w:rsidP="00EC086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dynamically writing the html form inside the div name having the id </w:t>
      </w:r>
      <w:proofErr w:type="spellStart"/>
      <w:r>
        <w:rPr>
          <w:rFonts w:ascii="Segoe UI" w:hAnsi="Segoe UI" w:cs="Segoe UI"/>
          <w:color w:val="333333"/>
        </w:rPr>
        <w:t>mylocation</w:t>
      </w:r>
      <w:proofErr w:type="spellEnd"/>
      <w:r>
        <w:rPr>
          <w:rFonts w:ascii="Segoe UI" w:hAnsi="Segoe UI" w:cs="Segoe UI"/>
          <w:color w:val="333333"/>
        </w:rPr>
        <w:t xml:space="preserve">. We are </w:t>
      </w:r>
      <w:proofErr w:type="spellStart"/>
      <w:r>
        <w:rPr>
          <w:rFonts w:ascii="Segoe UI" w:hAnsi="Segoe UI" w:cs="Segoe UI"/>
          <w:color w:val="333333"/>
        </w:rPr>
        <w:t>identifing</w:t>
      </w:r>
      <w:proofErr w:type="spellEnd"/>
      <w:r>
        <w:rPr>
          <w:rFonts w:ascii="Segoe UI" w:hAnsi="Segoe UI" w:cs="Segoe UI"/>
          <w:color w:val="333333"/>
        </w:rPr>
        <w:t xml:space="preserve"> this position by calling the </w:t>
      </w:r>
      <w:proofErr w:type="spellStart"/>
      <w:proofErr w:type="gramStart"/>
      <w:r>
        <w:rPr>
          <w:rFonts w:ascii="Segoe UI" w:hAnsi="Segoe UI" w:cs="Segoe UI"/>
          <w:color w:val="333333"/>
        </w:rPr>
        <w:t>document.getElementById</w:t>
      </w:r>
      <w:proofErr w:type="spellEnd"/>
      <w:r>
        <w:rPr>
          <w:rFonts w:ascii="Segoe UI" w:hAnsi="Segoe UI" w:cs="Segoe UI"/>
          <w:color w:val="333333"/>
        </w:rPr>
        <w:t>(</w:t>
      </w:r>
      <w:proofErr w:type="gramEnd"/>
      <w:r>
        <w:rPr>
          <w:rFonts w:ascii="Segoe UI" w:hAnsi="Segoe UI" w:cs="Segoe UI"/>
          <w:color w:val="333333"/>
        </w:rPr>
        <w:t>) method.</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showcommentform</w:t>
      </w:r>
      <w:proofErr w:type="spellEnd"/>
      <w:r>
        <w:rPr>
          <w:rFonts w:ascii="Segoe UI" w:hAnsi="Segoe UI" w:cs="Segoe UI"/>
          <w:color w:val="000000"/>
          <w:bdr w:val="none" w:sz="0" w:space="0" w:color="auto" w:frame="1"/>
        </w:rPr>
        <w:t>() {  </w:t>
      </w:r>
    </w:p>
    <w:p w:rsidR="00EC0862" w:rsidRDefault="00EC0862" w:rsidP="00EC0862">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Comment: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 Comment'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mylocation</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data</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myForm</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"comment"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"showcommentform()"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mylocation</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spacing w:line="240" w:lineRule="auto"/>
        <w:rPr>
          <w:rFonts w:ascii="Times New Roman" w:hAnsi="Times New Roman" w:cs="Times New Roman"/>
        </w:rPr>
      </w:pPr>
      <w:hyperlink r:id="rId8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C0862" w:rsidRDefault="00EC0862" w:rsidP="00EC0862">
      <w:r>
        <w:pict>
          <v:rect id="_x0000_i1169" style="width:0;height:.75pt" o:hralign="left" o:hrstd="t" o:hrnoshade="t" o:hr="t" fillcolor="#d4d4d4" stroked="f"/>
        </w:pict>
      </w:r>
    </w:p>
    <w:p w:rsidR="00EC0862" w:rsidRDefault="00EC0862" w:rsidP="00EC0862">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 of the above example</w:t>
      </w:r>
    </w:p>
    <w:p w:rsidR="00EC0862" w:rsidRDefault="00EC0862" w:rsidP="00EC0862">
      <w:pPr>
        <w:pStyle w:val="z-TopofForm"/>
      </w:pPr>
      <w:r>
        <w:t>Top of Form</w:t>
      </w:r>
    </w:p>
    <w:p w:rsidR="00EC0862" w:rsidRDefault="00EC0862" w:rsidP="00EC0862">
      <w:pPr>
        <w:pStyle w:val="z-BottomofForm"/>
      </w:pPr>
      <w:r>
        <w:t>Bottom of Form</w:t>
      </w:r>
    </w:p>
    <w:p w:rsidR="00EC0862" w:rsidRDefault="00EC0862" w:rsidP="00EC0862">
      <w:pPr>
        <w:rPr>
          <w:ins w:id="0" w:author="Unknown"/>
          <w:rFonts w:ascii="Segoe UI" w:hAnsi="Segoe UI" w:cs="Segoe UI"/>
          <w:color w:val="333333"/>
          <w:sz w:val="24"/>
          <w:szCs w:val="24"/>
          <w:shd w:val="clear" w:color="auto" w:fill="FFFFFF"/>
        </w:rPr>
      </w:pPr>
      <w:r>
        <w:rPr>
          <w:rFonts w:ascii="Segoe UI" w:hAnsi="Segoe UI" w:cs="Segoe UI"/>
          <w:color w:val="333333"/>
        </w:rPr>
        <w:br/>
      </w:r>
      <w:r>
        <w:rPr>
          <w:rFonts w:ascii="Segoe UI" w:hAnsi="Segoe UI" w:cs="Segoe UI"/>
          <w:color w:val="333333"/>
        </w:rPr>
        <w:br/>
      </w:r>
    </w:p>
    <w:p w:rsidR="00EC0862" w:rsidRDefault="00EC0862" w:rsidP="00EC086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Show/Hide Comment Form Example using </w:t>
      </w:r>
      <w:proofErr w:type="spellStart"/>
      <w:r>
        <w:rPr>
          <w:rFonts w:ascii="Helvetica" w:hAnsi="Helvetica" w:cs="Helvetica"/>
          <w:b w:val="0"/>
          <w:bCs w:val="0"/>
          <w:color w:val="610B38"/>
          <w:sz w:val="38"/>
          <w:szCs w:val="38"/>
        </w:rPr>
        <w:t>innerHTML</w:t>
      </w:r>
      <w:proofErr w:type="spellEnd"/>
    </w:p>
    <w:p w:rsidR="00EC0862" w:rsidRDefault="00EC0862" w:rsidP="00EC0862">
      <w:pPr>
        <w:numPr>
          <w:ilvl w:val="0"/>
          <w:numId w:val="8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First JS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flag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commentform</w:t>
      </w:r>
      <w:proofErr w:type="spellEnd"/>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cform</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'Comment'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Email: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Comment: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textarea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'70'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 Comment'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if(flag){  </w:t>
      </w:r>
    </w:p>
    <w:p w:rsidR="00EC0862" w:rsidRDefault="00EC0862" w:rsidP="00EC0862">
      <w:pPr>
        <w:numPr>
          <w:ilvl w:val="0"/>
          <w:numId w:val="8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mylocation</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cform</w:t>
      </w:r>
      <w:proofErr w:type="spellEnd"/>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flag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false</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EC0862" w:rsidRDefault="00EC0862" w:rsidP="00EC0862">
      <w:pPr>
        <w:numPr>
          <w:ilvl w:val="0"/>
          <w:numId w:val="8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mylocation</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flag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commentform</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Comment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mylocation</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rsidP="00EC0862">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862" w:rsidRDefault="00EC0862"/>
    <w:p w:rsidR="00EC0862" w:rsidRDefault="00EC0862"/>
    <w:p w:rsidR="00EC0862" w:rsidRPr="00EC0862" w:rsidRDefault="00EC0862" w:rsidP="00EC08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C0862">
        <w:rPr>
          <w:rFonts w:ascii="Helvetica" w:eastAsia="Times New Roman" w:hAnsi="Helvetica" w:cs="Helvetica"/>
          <w:color w:val="610B38"/>
          <w:kern w:val="36"/>
          <w:sz w:val="44"/>
          <w:szCs w:val="44"/>
          <w:lang w:eastAsia="en-IN"/>
        </w:rPr>
        <w:t>JavaScript Form Validation</w:t>
      </w:r>
    </w:p>
    <w:p w:rsidR="00EC0862" w:rsidRPr="00EC0862" w:rsidRDefault="00EC0862" w:rsidP="00EC0862">
      <w:pPr>
        <w:numPr>
          <w:ilvl w:val="0"/>
          <w:numId w:val="8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6" w:history="1">
        <w:r w:rsidRPr="00EC0862">
          <w:rPr>
            <w:rFonts w:ascii="Times New Roman" w:eastAsia="Times New Roman" w:hAnsi="Times New Roman" w:cs="Times New Roman"/>
            <w:color w:val="008000"/>
            <w:sz w:val="23"/>
            <w:szCs w:val="23"/>
            <w:u w:val="single"/>
            <w:lang w:eastAsia="en-IN"/>
          </w:rPr>
          <w:t>JavaScript form validation</w:t>
        </w:r>
      </w:hyperlink>
    </w:p>
    <w:p w:rsidR="00EC0862" w:rsidRPr="00EC0862" w:rsidRDefault="00EC0862" w:rsidP="00EC0862">
      <w:pPr>
        <w:numPr>
          <w:ilvl w:val="0"/>
          <w:numId w:val="8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7" w:history="1">
        <w:r w:rsidRPr="00EC0862">
          <w:rPr>
            <w:rFonts w:ascii="Times New Roman" w:eastAsia="Times New Roman" w:hAnsi="Times New Roman" w:cs="Times New Roman"/>
            <w:color w:val="008000"/>
            <w:sz w:val="23"/>
            <w:szCs w:val="23"/>
            <w:u w:val="single"/>
            <w:lang w:eastAsia="en-IN"/>
          </w:rPr>
          <w:t>Example of JavaScript validation</w:t>
        </w:r>
      </w:hyperlink>
    </w:p>
    <w:p w:rsidR="00EC0862" w:rsidRPr="00EC0862" w:rsidRDefault="00EC0862" w:rsidP="00EC0862">
      <w:pPr>
        <w:numPr>
          <w:ilvl w:val="0"/>
          <w:numId w:val="8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8" w:anchor="email" w:history="1">
        <w:r w:rsidRPr="00EC0862">
          <w:rPr>
            <w:rFonts w:ascii="Times New Roman" w:eastAsia="Times New Roman" w:hAnsi="Times New Roman" w:cs="Times New Roman"/>
            <w:color w:val="008000"/>
            <w:sz w:val="23"/>
            <w:szCs w:val="23"/>
            <w:u w:val="single"/>
            <w:lang w:eastAsia="en-IN"/>
          </w:rPr>
          <w:t>JavaScript email validation</w:t>
        </w:r>
      </w:hyperlink>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It is important to validate the form submitted by the user because it can have inappropriate values. So, validation is must to authenticate user.</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lastRenderedPageBreak/>
        <w:t>JavaScript provides facility to validate the form on the client-side so data processing will be faster than server-side validation. Most of the web developers prefer JavaScript form validation.</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Through JavaScript, we can validate name, password, email, date, mobile numbers and more fields.</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172"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Form Validation Example</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In this example, we are going to validate the name and password. The name can’t be empty and password can’t be less than 6 characters long.</w:t>
      </w:r>
    </w:p>
    <w:p w:rsidR="00EC0862" w:rsidRPr="00EC0862" w:rsidRDefault="00EC0862" w:rsidP="00EC0862">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EC0862">
        <w:rPr>
          <w:rFonts w:ascii="Arial" w:eastAsia="Times New Roman" w:hAnsi="Arial" w:cs="Arial"/>
          <w:color w:val="FFFFFF"/>
          <w:sz w:val="21"/>
          <w:szCs w:val="21"/>
          <w:bdr w:val="none" w:sz="0" w:space="0" w:color="auto" w:frame="1"/>
          <w:lang w:eastAsia="en-IN"/>
        </w:rPr>
        <w:t xml:space="preserve">Play </w:t>
      </w:r>
      <w:proofErr w:type="spellStart"/>
      <w:r w:rsidRPr="00EC0862">
        <w:rPr>
          <w:rFonts w:ascii="Arial" w:eastAsia="Times New Roman" w:hAnsi="Arial" w:cs="Arial"/>
          <w:color w:val="FFFFFF"/>
          <w:sz w:val="21"/>
          <w:szCs w:val="21"/>
          <w:bdr w:val="none" w:sz="0" w:space="0" w:color="auto" w:frame="1"/>
          <w:lang w:eastAsia="en-IN"/>
        </w:rPr>
        <w:t>Video</w:t>
      </w:r>
      <w:r w:rsidRPr="00EC0862">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20" name="Picture 20" descr="https://i.imgur.com/q2gVMy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Here, we are validating the form on form submit. The user will not be forwarded to the next page until given values are correct.</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function </w:t>
      </w:r>
      <w:proofErr w:type="spellStart"/>
      <w:r w:rsidRPr="00EC0862">
        <w:rPr>
          <w:rFonts w:ascii="Segoe UI" w:eastAsia="Times New Roman" w:hAnsi="Segoe UI" w:cs="Segoe UI"/>
          <w:color w:val="000000"/>
          <w:sz w:val="24"/>
          <w:szCs w:val="24"/>
          <w:bdr w:val="none" w:sz="0" w:space="0" w:color="auto" w:frame="1"/>
          <w:lang w:eastAsia="en-IN"/>
        </w:rPr>
        <w:t>validateform</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.myform.name.value</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.myform.password.value</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==null ||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alert("Name can't be blank");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return false;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}else if(</w:t>
      </w:r>
      <w:proofErr w:type="spellStart"/>
      <w:r w:rsidRPr="00EC0862">
        <w:rPr>
          <w:rFonts w:ascii="Segoe UI" w:eastAsia="Times New Roman" w:hAnsi="Segoe UI" w:cs="Segoe UI"/>
          <w:color w:val="000000"/>
          <w:sz w:val="24"/>
          <w:szCs w:val="24"/>
          <w:bdr w:val="none" w:sz="0" w:space="0" w:color="auto" w:frame="1"/>
          <w:lang w:eastAsia="en-IN"/>
        </w:rPr>
        <w:t>password.length</w:t>
      </w:r>
      <w:proofErr w:type="spellEnd"/>
      <w:r w:rsidRPr="00EC0862">
        <w:rPr>
          <w:rFonts w:ascii="Segoe UI" w:eastAsia="Times New Roman" w:hAnsi="Segoe UI" w:cs="Segoe UI"/>
          <w:b/>
          <w:bCs/>
          <w:color w:val="006699"/>
          <w:sz w:val="24"/>
          <w:szCs w:val="24"/>
          <w:bdr w:val="none" w:sz="0" w:space="0" w:color="auto" w:frame="1"/>
          <w:lang w:eastAsia="en-IN"/>
        </w:rPr>
        <w:t>&lt;6</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roofErr w:type="gramStart"/>
      <w:r w:rsidRPr="00EC0862">
        <w:rPr>
          <w:rFonts w:ascii="Segoe UI" w:eastAsia="Times New Roman" w:hAnsi="Segoe UI" w:cs="Segoe UI"/>
          <w:color w:val="000000"/>
          <w:sz w:val="24"/>
          <w:szCs w:val="24"/>
          <w:bdr w:val="none" w:sz="0" w:space="0" w:color="auto" w:frame="1"/>
          <w:lang w:eastAsia="en-IN"/>
        </w:rPr>
        <w:t>alert(</w:t>
      </w:r>
      <w:proofErr w:type="gramEnd"/>
      <w:r w:rsidRPr="00EC0862">
        <w:rPr>
          <w:rFonts w:ascii="Segoe UI" w:eastAsia="Times New Roman" w:hAnsi="Segoe UI" w:cs="Segoe UI"/>
          <w:color w:val="000000"/>
          <w:sz w:val="24"/>
          <w:szCs w:val="24"/>
          <w:bdr w:val="none" w:sz="0" w:space="0" w:color="auto" w:frame="1"/>
          <w:lang w:eastAsia="en-IN"/>
        </w:rPr>
        <w:t>"Password must be at least 6 characters long.");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return false;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lastRenderedPageBreak/>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&lt;body&gt;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"myform"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method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"post"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action</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"abc.jsp"</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onsubmit</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"return validateform()"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Name: </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"text"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"name"</w:t>
      </w:r>
      <w:r w:rsidRPr="00EC0862">
        <w:rPr>
          <w:rFonts w:ascii="Segoe UI" w:eastAsia="Times New Roman" w:hAnsi="Segoe UI" w:cs="Segoe UI"/>
          <w:b/>
          <w:bCs/>
          <w:color w:val="006699"/>
          <w:sz w:val="24"/>
          <w:szCs w:val="24"/>
          <w:bdr w:val="none" w:sz="0" w:space="0" w:color="auto" w:frame="1"/>
          <w:lang w:eastAsia="en-IN"/>
        </w:rPr>
        <w:t>&gt;&lt;</w:t>
      </w:r>
      <w:proofErr w:type="spellStart"/>
      <w:r w:rsidRPr="00EC0862">
        <w:rPr>
          <w:rFonts w:ascii="Segoe UI" w:eastAsia="Times New Roman" w:hAnsi="Segoe UI" w:cs="Segoe UI"/>
          <w:b/>
          <w:bCs/>
          <w:color w:val="006699"/>
          <w:sz w:val="24"/>
          <w:szCs w:val="24"/>
          <w:bdr w:val="none" w:sz="0" w:space="0" w:color="auto" w:frame="1"/>
          <w:lang w:eastAsia="en-IN"/>
        </w:rPr>
        <w:t>br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Password: </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b/>
          <w:bCs/>
          <w:color w:val="006699"/>
          <w:sz w:val="24"/>
          <w:szCs w:val="24"/>
          <w:bdr w:val="none" w:sz="0" w:space="0" w:color="auto" w:frame="1"/>
          <w:lang w:eastAsia="en-IN"/>
        </w:rPr>
        <w:t>&gt;&lt;</w:t>
      </w:r>
      <w:proofErr w:type="spellStart"/>
      <w:r w:rsidRPr="00EC0862">
        <w:rPr>
          <w:rFonts w:ascii="Segoe UI" w:eastAsia="Times New Roman" w:hAnsi="Segoe UI" w:cs="Segoe UI"/>
          <w:b/>
          <w:bCs/>
          <w:color w:val="006699"/>
          <w:sz w:val="24"/>
          <w:szCs w:val="24"/>
          <w:bdr w:val="none" w:sz="0" w:space="0" w:color="auto" w:frame="1"/>
          <w:lang w:eastAsia="en-IN"/>
        </w:rPr>
        <w:t>br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value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"register"</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4"/>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89" w:tgtFrame="_blank" w:history="1">
        <w:r w:rsidRPr="00EC0862">
          <w:rPr>
            <w:rFonts w:ascii="Verdana" w:eastAsia="Times New Roman" w:hAnsi="Verdana" w:cs="Segoe UI"/>
            <w:b/>
            <w:bCs/>
            <w:color w:val="FFFFFF"/>
            <w:sz w:val="20"/>
            <w:szCs w:val="20"/>
            <w:u w:val="single"/>
            <w:shd w:val="clear" w:color="auto" w:fill="4CAF50"/>
            <w:lang w:eastAsia="en-IN"/>
          </w:rPr>
          <w:t xml:space="preserve">Test it </w:t>
        </w:r>
        <w:proofErr w:type="gramStart"/>
        <w:r w:rsidRPr="00EC0862">
          <w:rPr>
            <w:rFonts w:ascii="Verdana" w:eastAsia="Times New Roman" w:hAnsi="Verdana" w:cs="Segoe UI"/>
            <w:b/>
            <w:bCs/>
            <w:color w:val="FFFFFF"/>
            <w:sz w:val="20"/>
            <w:szCs w:val="20"/>
            <w:u w:val="single"/>
            <w:shd w:val="clear" w:color="auto" w:fill="4CAF50"/>
            <w:lang w:eastAsia="en-IN"/>
          </w:rPr>
          <w:t>Now</w:t>
        </w:r>
        <w:proofErr w:type="gramEnd"/>
      </w:hyperlink>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174"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Retype Password Validation</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"text/</w:t>
      </w:r>
      <w:proofErr w:type="spellStart"/>
      <w:r w:rsidRPr="00EC0862">
        <w:rPr>
          <w:rFonts w:ascii="Segoe UI" w:eastAsia="Times New Roman" w:hAnsi="Segoe UI" w:cs="Segoe UI"/>
          <w:color w:val="0000FF"/>
          <w:sz w:val="24"/>
          <w:szCs w:val="24"/>
          <w:bdr w:val="none" w:sz="0" w:space="0" w:color="auto" w:frame="1"/>
          <w:lang w:eastAsia="en-IN"/>
        </w:rPr>
        <w:t>javascript</w:t>
      </w:r>
      <w:proofErr w:type="spellEnd"/>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function </w:t>
      </w:r>
      <w:proofErr w:type="spellStart"/>
      <w:r w:rsidRPr="00EC0862">
        <w:rPr>
          <w:rFonts w:ascii="Segoe UI" w:eastAsia="Times New Roman" w:hAnsi="Segoe UI" w:cs="Segoe UI"/>
          <w:color w:val="000000"/>
          <w:sz w:val="24"/>
          <w:szCs w:val="24"/>
          <w:bdr w:val="none" w:sz="0" w:space="0" w:color="auto" w:frame="1"/>
          <w:lang w:eastAsia="en-IN"/>
        </w:rPr>
        <w:t>matchpass</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firstpassword</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.f1.password.value;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secondpassword</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.f1.password2.value;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w:t>
      </w:r>
      <w:proofErr w:type="spellStart"/>
      <w:r w:rsidRPr="00EC0862">
        <w:rPr>
          <w:rFonts w:ascii="Segoe UI" w:eastAsia="Times New Roman" w:hAnsi="Segoe UI" w:cs="Segoe UI"/>
          <w:color w:val="FF0000"/>
          <w:sz w:val="24"/>
          <w:szCs w:val="24"/>
          <w:bdr w:val="none" w:sz="0" w:space="0" w:color="auto" w:frame="1"/>
          <w:lang w:eastAsia="en-IN"/>
        </w:rPr>
        <w:t>firstpassword</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secondpassword</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return true;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else{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proofErr w:type="gramStart"/>
      <w:r w:rsidRPr="00EC0862">
        <w:rPr>
          <w:rFonts w:ascii="Segoe UI" w:eastAsia="Times New Roman" w:hAnsi="Segoe UI" w:cs="Segoe UI"/>
          <w:color w:val="000000"/>
          <w:sz w:val="24"/>
          <w:szCs w:val="24"/>
          <w:bdr w:val="none" w:sz="0" w:space="0" w:color="auto" w:frame="1"/>
          <w:lang w:eastAsia="en-IN"/>
        </w:rPr>
        <w:t>alert(</w:t>
      </w:r>
      <w:proofErr w:type="gramEnd"/>
      <w:r w:rsidRPr="00EC0862">
        <w:rPr>
          <w:rFonts w:ascii="Segoe UI" w:eastAsia="Times New Roman" w:hAnsi="Segoe UI" w:cs="Segoe UI"/>
          <w:color w:val="000000"/>
          <w:sz w:val="24"/>
          <w:szCs w:val="24"/>
          <w:bdr w:val="none" w:sz="0" w:space="0" w:color="auto" w:frame="1"/>
          <w:lang w:eastAsia="en-IN"/>
        </w:rPr>
        <w:t>"password must be same!");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return false;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"f1"</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action</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"register.jsp"</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onsubmit</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"return matchpass()"</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Password:</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b/>
          <w:bCs/>
          <w:color w:val="006699"/>
          <w:sz w:val="24"/>
          <w:szCs w:val="24"/>
          <w:bdr w:val="none" w:sz="0" w:space="0" w:color="auto" w:frame="1"/>
          <w:lang w:eastAsia="en-IN"/>
        </w:rPr>
        <w:t>/&gt;&lt;</w:t>
      </w:r>
      <w:proofErr w:type="spellStart"/>
      <w:r w:rsidRPr="00EC0862">
        <w:rPr>
          <w:rFonts w:ascii="Segoe UI" w:eastAsia="Times New Roman" w:hAnsi="Segoe UI" w:cs="Segoe UI"/>
          <w:b/>
          <w:bCs/>
          <w:color w:val="006699"/>
          <w:sz w:val="24"/>
          <w:szCs w:val="24"/>
          <w:bdr w:val="none" w:sz="0" w:space="0" w:color="auto" w:frame="1"/>
          <w:lang w:eastAsia="en-IN"/>
        </w:rPr>
        <w:t>br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Re-enter Password:</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"password2"</w:t>
      </w:r>
      <w:r w:rsidRPr="00EC0862">
        <w:rPr>
          <w:rFonts w:ascii="Segoe UI" w:eastAsia="Times New Roman" w:hAnsi="Segoe UI" w:cs="Segoe UI"/>
          <w:b/>
          <w:bCs/>
          <w:color w:val="006699"/>
          <w:sz w:val="24"/>
          <w:szCs w:val="24"/>
          <w:bdr w:val="none" w:sz="0" w:space="0" w:color="auto" w:frame="1"/>
          <w:lang w:eastAsia="en-IN"/>
        </w:rPr>
        <w:t>/&gt;&lt;br/&gt;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5"/>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90" w:tgtFrame="_blank" w:history="1">
        <w:r w:rsidRPr="00EC0862">
          <w:rPr>
            <w:rFonts w:ascii="Verdana" w:eastAsia="Times New Roman" w:hAnsi="Verdana" w:cs="Segoe UI"/>
            <w:b/>
            <w:bCs/>
            <w:color w:val="FFFFFF"/>
            <w:sz w:val="20"/>
            <w:szCs w:val="20"/>
            <w:u w:val="single"/>
            <w:shd w:val="clear" w:color="auto" w:fill="4CAF50"/>
            <w:lang w:eastAsia="en-IN"/>
          </w:rPr>
          <w:t xml:space="preserve">Test it </w:t>
        </w:r>
        <w:proofErr w:type="gramStart"/>
        <w:r w:rsidRPr="00EC0862">
          <w:rPr>
            <w:rFonts w:ascii="Verdana" w:eastAsia="Times New Roman" w:hAnsi="Verdana" w:cs="Segoe UI"/>
            <w:b/>
            <w:bCs/>
            <w:color w:val="FFFFFF"/>
            <w:sz w:val="20"/>
            <w:szCs w:val="20"/>
            <w:u w:val="single"/>
            <w:shd w:val="clear" w:color="auto" w:fill="4CAF50"/>
            <w:lang w:eastAsia="en-IN"/>
          </w:rPr>
          <w:t>Now</w:t>
        </w:r>
        <w:proofErr w:type="gramEnd"/>
      </w:hyperlink>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175"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Number Validation</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lastRenderedPageBreak/>
        <w:t xml:space="preserve">Let's validate the </w:t>
      </w:r>
      <w:proofErr w:type="spellStart"/>
      <w:r w:rsidRPr="00EC0862">
        <w:rPr>
          <w:rFonts w:ascii="Segoe UI" w:eastAsia="Times New Roman" w:hAnsi="Segoe UI" w:cs="Segoe UI"/>
          <w:color w:val="333333"/>
          <w:sz w:val="24"/>
          <w:szCs w:val="24"/>
          <w:lang w:eastAsia="en-IN"/>
        </w:rPr>
        <w:t>textfield</w:t>
      </w:r>
      <w:proofErr w:type="spellEnd"/>
      <w:r w:rsidRPr="00EC0862">
        <w:rPr>
          <w:rFonts w:ascii="Segoe UI" w:eastAsia="Times New Roman" w:hAnsi="Segoe UI" w:cs="Segoe UI"/>
          <w:color w:val="333333"/>
          <w:sz w:val="24"/>
          <w:szCs w:val="24"/>
          <w:lang w:eastAsia="en-IN"/>
        </w:rPr>
        <w:t xml:space="preserve"> for numeric value only. Here, we are using </w:t>
      </w:r>
      <w:proofErr w:type="spellStart"/>
      <w:proofErr w:type="gramStart"/>
      <w:r w:rsidRPr="00EC0862">
        <w:rPr>
          <w:rFonts w:ascii="Segoe UI" w:eastAsia="Times New Roman" w:hAnsi="Segoe UI" w:cs="Segoe UI"/>
          <w:color w:val="333333"/>
          <w:sz w:val="24"/>
          <w:szCs w:val="24"/>
          <w:lang w:eastAsia="en-IN"/>
        </w:rPr>
        <w:t>isNaN</w:t>
      </w:r>
      <w:proofErr w:type="spellEnd"/>
      <w:r w:rsidRPr="00EC0862">
        <w:rPr>
          <w:rFonts w:ascii="Segoe UI" w:eastAsia="Times New Roman" w:hAnsi="Segoe UI" w:cs="Segoe UI"/>
          <w:color w:val="333333"/>
          <w:sz w:val="24"/>
          <w:szCs w:val="24"/>
          <w:lang w:eastAsia="en-IN"/>
        </w:rPr>
        <w:t>(</w:t>
      </w:r>
      <w:proofErr w:type="gramEnd"/>
      <w:r w:rsidRPr="00EC0862">
        <w:rPr>
          <w:rFonts w:ascii="Segoe UI" w:eastAsia="Times New Roman" w:hAnsi="Segoe UI" w:cs="Segoe UI"/>
          <w:color w:val="333333"/>
          <w:sz w:val="24"/>
          <w:szCs w:val="24"/>
          <w:lang w:eastAsia="en-IN"/>
        </w:rPr>
        <w:t>) function.</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function validate(){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num</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.myform.num.value</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 (</w:t>
      </w:r>
      <w:proofErr w:type="spellStart"/>
      <w:r w:rsidRPr="00EC0862">
        <w:rPr>
          <w:rFonts w:ascii="Segoe UI" w:eastAsia="Times New Roman" w:hAnsi="Segoe UI" w:cs="Segoe UI"/>
          <w:color w:val="000000"/>
          <w:sz w:val="24"/>
          <w:szCs w:val="24"/>
          <w:bdr w:val="none" w:sz="0" w:space="0" w:color="auto" w:frame="1"/>
          <w:lang w:eastAsia="en-IN"/>
        </w:rPr>
        <w:t>isNaN</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num</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document.getElementById("numloc")</w:t>
      </w:r>
      <w:r w:rsidRPr="00EC0862">
        <w:rPr>
          <w:rFonts w:ascii="Segoe UI" w:eastAsia="Times New Roman" w:hAnsi="Segoe UI" w:cs="Segoe UI"/>
          <w:color w:val="FF0000"/>
          <w:sz w:val="24"/>
          <w:szCs w:val="24"/>
          <w:bdr w:val="none" w:sz="0" w:space="0" w:color="auto" w:frame="1"/>
          <w:lang w:eastAsia="en-IN"/>
        </w:rPr>
        <w:t>.innerHTML</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"Enter Numeric value only"</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return false;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}else{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return true;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myform</w:t>
      </w:r>
      <w:proofErr w:type="spellEnd"/>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onsubmit</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"return validate()"</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Number: </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"text"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"num"</w:t>
      </w:r>
      <w:r w:rsidRPr="00EC0862">
        <w:rPr>
          <w:rFonts w:ascii="Segoe UI" w:eastAsia="Times New Roman" w:hAnsi="Segoe UI" w:cs="Segoe UI"/>
          <w:b/>
          <w:bCs/>
          <w:color w:val="006699"/>
          <w:sz w:val="24"/>
          <w:szCs w:val="24"/>
          <w:bdr w:val="none" w:sz="0" w:space="0" w:color="auto" w:frame="1"/>
          <w:lang w:eastAsia="en-IN"/>
        </w:rPr>
        <w:t>&gt;&lt;span</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id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"numloc"</w:t>
      </w:r>
      <w:r w:rsidRPr="00EC0862">
        <w:rPr>
          <w:rFonts w:ascii="Segoe UI" w:eastAsia="Times New Roman" w:hAnsi="Segoe UI" w:cs="Segoe UI"/>
          <w:b/>
          <w:bCs/>
          <w:color w:val="006699"/>
          <w:sz w:val="24"/>
          <w:szCs w:val="24"/>
          <w:bdr w:val="none" w:sz="0" w:space="0" w:color="auto" w:frame="1"/>
          <w:lang w:eastAsia="en-IN"/>
        </w:rPr>
        <w:t>&gt;&lt;/span&gt;&lt;br/&gt;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value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6"/>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91" w:tgtFrame="_blank" w:history="1">
        <w:r w:rsidRPr="00EC0862">
          <w:rPr>
            <w:rFonts w:ascii="Verdana" w:eastAsia="Times New Roman" w:hAnsi="Verdana" w:cs="Segoe UI"/>
            <w:b/>
            <w:bCs/>
            <w:color w:val="FFFFFF"/>
            <w:sz w:val="20"/>
            <w:szCs w:val="20"/>
            <w:u w:val="single"/>
            <w:shd w:val="clear" w:color="auto" w:fill="4CAF50"/>
            <w:lang w:eastAsia="en-IN"/>
          </w:rPr>
          <w:t xml:space="preserve">Test it </w:t>
        </w:r>
        <w:proofErr w:type="gramStart"/>
        <w:r w:rsidRPr="00EC0862">
          <w:rPr>
            <w:rFonts w:ascii="Verdana" w:eastAsia="Times New Roman" w:hAnsi="Verdana" w:cs="Segoe UI"/>
            <w:b/>
            <w:bCs/>
            <w:color w:val="FFFFFF"/>
            <w:sz w:val="20"/>
            <w:szCs w:val="20"/>
            <w:u w:val="single"/>
            <w:shd w:val="clear" w:color="auto" w:fill="4CAF50"/>
            <w:lang w:eastAsia="en-IN"/>
          </w:rPr>
          <w:t>Now</w:t>
        </w:r>
        <w:proofErr w:type="gramEnd"/>
      </w:hyperlink>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176"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validation with image</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Let’s see an interactive JavaScript form validation example that displays correct and incorrect image if input is correct or incorrect.</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function validate(){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.f1.name.value;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.f1.password.value;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status</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false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w:t>
      </w:r>
      <w:proofErr w:type="spellStart"/>
      <w:r w:rsidRPr="00EC0862">
        <w:rPr>
          <w:rFonts w:ascii="Segoe UI" w:eastAsia="Times New Roman" w:hAnsi="Segoe UI" w:cs="Segoe UI"/>
          <w:color w:val="000000"/>
          <w:sz w:val="24"/>
          <w:szCs w:val="24"/>
          <w:bdr w:val="none" w:sz="0" w:space="0" w:color="auto" w:frame="1"/>
          <w:lang w:eastAsia="en-IN"/>
        </w:rPr>
        <w:t>name.length</w:t>
      </w:r>
      <w:proofErr w:type="spellEnd"/>
      <w:r w:rsidRPr="00EC0862">
        <w:rPr>
          <w:rFonts w:ascii="Segoe UI" w:eastAsia="Times New Roman" w:hAnsi="Segoe UI" w:cs="Segoe UI"/>
          <w:b/>
          <w:bCs/>
          <w:color w:val="006699"/>
          <w:sz w:val="24"/>
          <w:szCs w:val="24"/>
          <w:bdr w:val="none" w:sz="0" w:space="0" w:color="auto" w:frame="1"/>
          <w:lang w:eastAsia="en-IN"/>
        </w:rPr>
        <w:t>&lt;1</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document.getElementById</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nameloc</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FF0000"/>
          <w:sz w:val="24"/>
          <w:szCs w:val="24"/>
          <w:bdr w:val="none" w:sz="0" w:space="0" w:color="auto" w:frame="1"/>
          <w:lang w:eastAsia="en-IN"/>
        </w:rPr>
        <w:t>.</w:t>
      </w:r>
      <w:proofErr w:type="spellStart"/>
      <w:r w:rsidRPr="00EC0862">
        <w:rPr>
          <w:rFonts w:ascii="Segoe UI" w:eastAsia="Times New Roman" w:hAnsi="Segoe UI" w:cs="Segoe UI"/>
          <w:color w:val="FF0000"/>
          <w:sz w:val="24"/>
          <w:szCs w:val="24"/>
          <w:bdr w:val="none" w:sz="0" w:space="0" w:color="auto" w:frame="1"/>
          <w:lang w:eastAsia="en-IN"/>
        </w:rPr>
        <w:t>innerHTML</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FF"/>
          <w:sz w:val="24"/>
          <w:szCs w:val="24"/>
          <w:bdr w:val="none" w:sz="0" w:space="0" w:color="auto" w:frame="1"/>
          <w:lang w:eastAsia="en-IN"/>
        </w:rPr>
        <w:t>" &lt;</w:t>
      </w:r>
      <w:proofErr w:type="spellStart"/>
      <w:r w:rsidRPr="00EC0862">
        <w:rPr>
          <w:rFonts w:ascii="Segoe UI" w:eastAsia="Times New Roman" w:hAnsi="Segoe UI" w:cs="Segoe UI"/>
          <w:color w:val="0000FF"/>
          <w:sz w:val="24"/>
          <w:szCs w:val="24"/>
          <w:bdr w:val="none" w:sz="0" w:space="0" w:color="auto" w:frame="1"/>
          <w:lang w:eastAsia="en-IN"/>
        </w:rPr>
        <w:t>img</w:t>
      </w:r>
      <w:proofErr w:type="spellEnd"/>
      <w:r w:rsidRPr="00EC0862">
        <w:rPr>
          <w:rFonts w:ascii="Segoe UI" w:eastAsia="Times New Roman" w:hAnsi="Segoe UI" w:cs="Segoe UI"/>
          <w:color w:val="0000FF"/>
          <w:sz w:val="24"/>
          <w:szCs w:val="24"/>
          <w:bdr w:val="none" w:sz="0" w:space="0" w:color="auto" w:frame="1"/>
          <w:lang w:eastAsia="en-IN"/>
        </w:rPr>
        <w:t> </w:t>
      </w:r>
      <w:proofErr w:type="spellStart"/>
      <w:r w:rsidRPr="00EC0862">
        <w:rPr>
          <w:rFonts w:ascii="Segoe UI" w:eastAsia="Times New Roman" w:hAnsi="Segoe UI" w:cs="Segoe UI"/>
          <w:color w:val="0000FF"/>
          <w:sz w:val="24"/>
          <w:szCs w:val="24"/>
          <w:bdr w:val="none" w:sz="0" w:space="0" w:color="auto" w:frame="1"/>
          <w:lang w:eastAsia="en-IN"/>
        </w:rPr>
        <w:t>src</w:t>
      </w:r>
      <w:proofErr w:type="spellEnd"/>
      <w:r w:rsidRPr="00EC0862">
        <w:rPr>
          <w:rFonts w:ascii="Segoe UI" w:eastAsia="Times New Roman" w:hAnsi="Segoe UI" w:cs="Segoe UI"/>
          <w:color w:val="0000FF"/>
          <w:sz w:val="24"/>
          <w:szCs w:val="24"/>
          <w:bdr w:val="none" w:sz="0" w:space="0" w:color="auto" w:frame="1"/>
          <w:lang w:eastAsia="en-IN"/>
        </w:rPr>
        <w:t>='unchecked.gif'/&gt; Please enter your name"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FF0000"/>
          <w:sz w:val="24"/>
          <w:szCs w:val="24"/>
          <w:bdr w:val="none" w:sz="0" w:space="0" w:color="auto" w:frame="1"/>
          <w:lang w:eastAsia="en-IN"/>
        </w:rPr>
        <w:t>status</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false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}else{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document.getElementById("nameloc")</w:t>
      </w:r>
      <w:r w:rsidRPr="00EC0862">
        <w:rPr>
          <w:rFonts w:ascii="Segoe UI" w:eastAsia="Times New Roman" w:hAnsi="Segoe UI" w:cs="Segoe UI"/>
          <w:color w:val="FF0000"/>
          <w:sz w:val="24"/>
          <w:szCs w:val="24"/>
          <w:bdr w:val="none" w:sz="0" w:space="0" w:color="auto" w:frame="1"/>
          <w:lang w:eastAsia="en-IN"/>
        </w:rPr>
        <w:t>.innerHTML</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 &lt;img src='checked.gif'/&gt;"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FF0000"/>
          <w:sz w:val="24"/>
          <w:szCs w:val="24"/>
          <w:bdr w:val="none" w:sz="0" w:space="0" w:color="auto" w:frame="1"/>
          <w:lang w:eastAsia="en-IN"/>
        </w:rPr>
        <w:lastRenderedPageBreak/>
        <w:t>status</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true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w:t>
      </w:r>
      <w:proofErr w:type="spellStart"/>
      <w:r w:rsidRPr="00EC0862">
        <w:rPr>
          <w:rFonts w:ascii="Segoe UI" w:eastAsia="Times New Roman" w:hAnsi="Segoe UI" w:cs="Segoe UI"/>
          <w:color w:val="000000"/>
          <w:sz w:val="24"/>
          <w:szCs w:val="24"/>
          <w:bdr w:val="none" w:sz="0" w:space="0" w:color="auto" w:frame="1"/>
          <w:lang w:eastAsia="en-IN"/>
        </w:rPr>
        <w:t>password.length</w:t>
      </w:r>
      <w:proofErr w:type="spellEnd"/>
      <w:r w:rsidRPr="00EC0862">
        <w:rPr>
          <w:rFonts w:ascii="Segoe UI" w:eastAsia="Times New Roman" w:hAnsi="Segoe UI" w:cs="Segoe UI"/>
          <w:b/>
          <w:bCs/>
          <w:color w:val="006699"/>
          <w:sz w:val="24"/>
          <w:szCs w:val="24"/>
          <w:bdr w:val="none" w:sz="0" w:space="0" w:color="auto" w:frame="1"/>
          <w:lang w:eastAsia="en-IN"/>
        </w:rPr>
        <w:t>&lt;6</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document.getElementById</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00"/>
          <w:sz w:val="24"/>
          <w:szCs w:val="24"/>
          <w:bdr w:val="none" w:sz="0" w:space="0" w:color="auto" w:frame="1"/>
          <w:lang w:eastAsia="en-IN"/>
        </w:rPr>
        <w:t>passwordloc</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FF0000"/>
          <w:sz w:val="24"/>
          <w:szCs w:val="24"/>
          <w:bdr w:val="none" w:sz="0" w:space="0" w:color="auto" w:frame="1"/>
          <w:lang w:eastAsia="en-IN"/>
        </w:rPr>
        <w:t>.</w:t>
      </w:r>
      <w:proofErr w:type="spellStart"/>
      <w:r w:rsidRPr="00EC0862">
        <w:rPr>
          <w:rFonts w:ascii="Segoe UI" w:eastAsia="Times New Roman" w:hAnsi="Segoe UI" w:cs="Segoe UI"/>
          <w:color w:val="FF0000"/>
          <w:sz w:val="24"/>
          <w:szCs w:val="24"/>
          <w:bdr w:val="none" w:sz="0" w:space="0" w:color="auto" w:frame="1"/>
          <w:lang w:eastAsia="en-IN"/>
        </w:rPr>
        <w:t>innerHTML</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FF"/>
          <w:sz w:val="24"/>
          <w:szCs w:val="24"/>
          <w:bdr w:val="none" w:sz="0" w:space="0" w:color="auto" w:frame="1"/>
          <w:lang w:eastAsia="en-IN"/>
        </w:rPr>
        <w:t>" &lt;img src='unchecked.gif'/&gt; Password must be at least 6 char long"</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FF0000"/>
          <w:sz w:val="24"/>
          <w:szCs w:val="24"/>
          <w:bdr w:val="none" w:sz="0" w:space="0" w:color="auto" w:frame="1"/>
          <w:lang w:eastAsia="en-IN"/>
        </w:rPr>
        <w:t>status</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false</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}else{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document.getElementById("passwordloc")</w:t>
      </w:r>
      <w:r w:rsidRPr="00EC0862">
        <w:rPr>
          <w:rFonts w:ascii="Segoe UI" w:eastAsia="Times New Roman" w:hAnsi="Segoe UI" w:cs="Segoe UI"/>
          <w:color w:val="FF0000"/>
          <w:sz w:val="24"/>
          <w:szCs w:val="24"/>
          <w:bdr w:val="none" w:sz="0" w:space="0" w:color="auto" w:frame="1"/>
          <w:lang w:eastAsia="en-IN"/>
        </w:rPr>
        <w:t>.innerHTML</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 &lt;img src='checked.gif'/&gt;"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return status;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"f1"</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action</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onsubmit</w:t>
      </w:r>
      <w:proofErr w:type="spellEnd"/>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"return validate()"</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&lt;table&gt;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w:t>
      </w:r>
      <w:proofErr w:type="spellStart"/>
      <w:r w:rsidRPr="00EC0862">
        <w:rPr>
          <w:rFonts w:ascii="Segoe UI" w:eastAsia="Times New Roman" w:hAnsi="Segoe UI" w:cs="Segoe UI"/>
          <w:b/>
          <w:bCs/>
          <w:color w:val="006699"/>
          <w:sz w:val="24"/>
          <w:szCs w:val="24"/>
          <w:bdr w:val="none" w:sz="0" w:space="0" w:color="auto" w:frame="1"/>
          <w:lang w:eastAsia="en-IN"/>
        </w:rPr>
        <w:t>tr</w:t>
      </w:r>
      <w:proofErr w:type="spellEnd"/>
      <w:r w:rsidRPr="00EC0862">
        <w:rPr>
          <w:rFonts w:ascii="Segoe UI" w:eastAsia="Times New Roman" w:hAnsi="Segoe UI" w:cs="Segoe UI"/>
          <w:b/>
          <w:bCs/>
          <w:color w:val="006699"/>
          <w:sz w:val="24"/>
          <w:szCs w:val="24"/>
          <w:bdr w:val="none" w:sz="0" w:space="0" w:color="auto" w:frame="1"/>
          <w:lang w:eastAsia="en-IN"/>
        </w:rPr>
        <w:t>&gt;&lt;td&gt;</w:t>
      </w:r>
      <w:r w:rsidRPr="00EC0862">
        <w:rPr>
          <w:rFonts w:ascii="Segoe UI" w:eastAsia="Times New Roman" w:hAnsi="Segoe UI" w:cs="Segoe UI"/>
          <w:color w:val="000000"/>
          <w:sz w:val="24"/>
          <w:szCs w:val="24"/>
          <w:bdr w:val="none" w:sz="0" w:space="0" w:color="auto" w:frame="1"/>
          <w:lang w:eastAsia="en-IN"/>
        </w:rPr>
        <w:t>Enter Name:</w:t>
      </w:r>
      <w:r w:rsidRPr="00EC0862">
        <w:rPr>
          <w:rFonts w:ascii="Segoe UI" w:eastAsia="Times New Roman" w:hAnsi="Segoe UI" w:cs="Segoe UI"/>
          <w:b/>
          <w:bCs/>
          <w:color w:val="006699"/>
          <w:sz w:val="24"/>
          <w:szCs w:val="24"/>
          <w:bdr w:val="none" w:sz="0" w:space="0" w:color="auto" w:frame="1"/>
          <w:lang w:eastAsia="en-IN"/>
        </w:rPr>
        <w:t>&lt;/td&gt;&lt;td&gt;&lt;input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"text"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"name"</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&lt;span</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id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nameloc</w:t>
      </w:r>
      <w:proofErr w:type="spellEnd"/>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b/>
          <w:bCs/>
          <w:color w:val="006699"/>
          <w:sz w:val="24"/>
          <w:szCs w:val="24"/>
          <w:bdr w:val="none" w:sz="0" w:space="0" w:color="auto" w:frame="1"/>
          <w:lang w:eastAsia="en-IN"/>
        </w:rPr>
        <w:t>&gt;&lt;/span&gt;&lt;/td&gt;&lt;/</w:t>
      </w:r>
      <w:proofErr w:type="spellStart"/>
      <w:r w:rsidRPr="00EC0862">
        <w:rPr>
          <w:rFonts w:ascii="Segoe UI" w:eastAsia="Times New Roman" w:hAnsi="Segoe UI" w:cs="Segoe UI"/>
          <w:b/>
          <w:bCs/>
          <w:color w:val="006699"/>
          <w:sz w:val="24"/>
          <w:szCs w:val="24"/>
          <w:bdr w:val="none" w:sz="0" w:space="0" w:color="auto" w:frame="1"/>
          <w:lang w:eastAsia="en-IN"/>
        </w:rPr>
        <w:t>tr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&lt;tr&gt;&lt;td&gt;</w:t>
      </w:r>
      <w:r w:rsidRPr="00EC0862">
        <w:rPr>
          <w:rFonts w:ascii="Segoe UI" w:eastAsia="Times New Roman" w:hAnsi="Segoe UI" w:cs="Segoe UI"/>
          <w:color w:val="000000"/>
          <w:sz w:val="24"/>
          <w:szCs w:val="24"/>
          <w:bdr w:val="none" w:sz="0" w:space="0" w:color="auto" w:frame="1"/>
          <w:lang w:eastAsia="en-IN"/>
        </w:rPr>
        <w:t>Enter Password:</w:t>
      </w:r>
      <w:r w:rsidRPr="00EC0862">
        <w:rPr>
          <w:rFonts w:ascii="Segoe UI" w:eastAsia="Times New Roman" w:hAnsi="Segoe UI" w:cs="Segoe UI"/>
          <w:b/>
          <w:bCs/>
          <w:color w:val="006699"/>
          <w:sz w:val="24"/>
          <w:szCs w:val="24"/>
          <w:bdr w:val="none" w:sz="0" w:space="0" w:color="auto" w:frame="1"/>
          <w:lang w:eastAsia="en-IN"/>
        </w:rPr>
        <w:t>&lt;/td&gt;&lt;td&gt;&lt;input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"password"</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&lt;span</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id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passwordloc</w:t>
      </w:r>
      <w:proofErr w:type="spellEnd"/>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b/>
          <w:bCs/>
          <w:color w:val="006699"/>
          <w:sz w:val="24"/>
          <w:szCs w:val="24"/>
          <w:bdr w:val="none" w:sz="0" w:space="0" w:color="auto" w:frame="1"/>
          <w:lang w:eastAsia="en-IN"/>
        </w:rPr>
        <w:t>&gt;&lt;/span&gt;&lt;/td&gt;&lt;/</w:t>
      </w:r>
      <w:proofErr w:type="spellStart"/>
      <w:r w:rsidRPr="00EC0862">
        <w:rPr>
          <w:rFonts w:ascii="Segoe UI" w:eastAsia="Times New Roman" w:hAnsi="Segoe UI" w:cs="Segoe UI"/>
          <w:b/>
          <w:bCs/>
          <w:color w:val="006699"/>
          <w:sz w:val="24"/>
          <w:szCs w:val="24"/>
          <w:bdr w:val="none" w:sz="0" w:space="0" w:color="auto" w:frame="1"/>
          <w:lang w:eastAsia="en-IN"/>
        </w:rPr>
        <w:t>tr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&lt;tr&gt;&lt;td</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colspan</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"2"</w:t>
      </w:r>
      <w:r w:rsidRPr="00EC0862">
        <w:rPr>
          <w:rFonts w:ascii="Segoe UI" w:eastAsia="Times New Roman" w:hAnsi="Segoe UI" w:cs="Segoe UI"/>
          <w:b/>
          <w:bCs/>
          <w:color w:val="006699"/>
          <w:sz w:val="24"/>
          <w:szCs w:val="24"/>
          <w:bdr w:val="none" w:sz="0" w:space="0" w:color="auto" w:frame="1"/>
          <w:lang w:eastAsia="en-IN"/>
        </w:rPr>
        <w:t>&gt;&lt;input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value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"register"</w:t>
      </w:r>
      <w:r w:rsidRPr="00EC0862">
        <w:rPr>
          <w:rFonts w:ascii="Segoe UI" w:eastAsia="Times New Roman" w:hAnsi="Segoe UI" w:cs="Segoe UI"/>
          <w:b/>
          <w:bCs/>
          <w:color w:val="006699"/>
          <w:sz w:val="24"/>
          <w:szCs w:val="24"/>
          <w:bdr w:val="none" w:sz="0" w:space="0" w:color="auto" w:frame="1"/>
          <w:lang w:eastAsia="en-IN"/>
        </w:rPr>
        <w:t>/&gt;&lt;/td&gt;&lt;/tr&gt;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&lt;/table&gt;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7"/>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hyperlink r:id="rId92" w:tgtFrame="_blank" w:history="1">
        <w:r w:rsidRPr="00EC0862">
          <w:rPr>
            <w:rFonts w:ascii="Verdana" w:eastAsia="Times New Roman" w:hAnsi="Verdana" w:cs="Segoe UI"/>
            <w:b/>
            <w:bCs/>
            <w:color w:val="FFFFFF"/>
            <w:sz w:val="20"/>
            <w:szCs w:val="20"/>
            <w:u w:val="single"/>
            <w:shd w:val="clear" w:color="auto" w:fill="4CAF50"/>
            <w:lang w:eastAsia="en-IN"/>
          </w:rPr>
          <w:t xml:space="preserve">Test it </w:t>
        </w:r>
        <w:proofErr w:type="gramStart"/>
        <w:r w:rsidRPr="00EC0862">
          <w:rPr>
            <w:rFonts w:ascii="Verdana" w:eastAsia="Times New Roman" w:hAnsi="Verdana" w:cs="Segoe UI"/>
            <w:b/>
            <w:bCs/>
            <w:color w:val="FFFFFF"/>
            <w:sz w:val="20"/>
            <w:szCs w:val="20"/>
            <w:u w:val="single"/>
            <w:shd w:val="clear" w:color="auto" w:fill="4CAF50"/>
            <w:lang w:eastAsia="en-IN"/>
          </w:rPr>
          <w:t>Now</w:t>
        </w:r>
        <w:proofErr w:type="gramEnd"/>
      </w:hyperlink>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Output:</w:t>
      </w:r>
    </w:p>
    <w:p w:rsidR="00EC0862" w:rsidRPr="00EC0862" w:rsidRDefault="00EC0862" w:rsidP="00EC0862">
      <w:pPr>
        <w:pBdr>
          <w:bottom w:val="single" w:sz="6" w:space="1" w:color="auto"/>
        </w:pBdr>
        <w:spacing w:after="0" w:line="240" w:lineRule="auto"/>
        <w:jc w:val="center"/>
        <w:rPr>
          <w:rFonts w:ascii="Arial" w:eastAsia="Times New Roman" w:hAnsi="Arial" w:cs="Arial"/>
          <w:vanish/>
          <w:sz w:val="16"/>
          <w:szCs w:val="16"/>
          <w:lang w:eastAsia="en-IN"/>
        </w:rPr>
      </w:pPr>
      <w:r w:rsidRPr="00EC0862">
        <w:rPr>
          <w:rFonts w:ascii="Arial" w:eastAsia="Times New Roman" w:hAnsi="Arial" w:cs="Arial"/>
          <w:vanish/>
          <w:sz w:val="16"/>
          <w:szCs w:val="16"/>
          <w:lang w:eastAsia="en-IN"/>
        </w:rPr>
        <w:t>Top of Form</w:t>
      </w:r>
    </w:p>
    <w:tbl>
      <w:tblPr>
        <w:tblW w:w="12341" w:type="dxa"/>
        <w:tblCellSpacing w:w="15" w:type="dxa"/>
        <w:tblCellMar>
          <w:top w:w="15" w:type="dxa"/>
          <w:left w:w="15" w:type="dxa"/>
          <w:bottom w:w="15" w:type="dxa"/>
          <w:right w:w="15" w:type="dxa"/>
        </w:tblCellMar>
        <w:tblLook w:val="04A0" w:firstRow="1" w:lastRow="0" w:firstColumn="1" w:lastColumn="0" w:noHBand="0" w:noVBand="1"/>
      </w:tblPr>
      <w:tblGrid>
        <w:gridCol w:w="7779"/>
        <w:gridCol w:w="4562"/>
      </w:tblGrid>
      <w:tr w:rsidR="00EC0862" w:rsidRPr="00EC0862" w:rsidTr="00EC0862">
        <w:trPr>
          <w:tblCellSpacing w:w="15" w:type="dxa"/>
        </w:trPr>
        <w:tc>
          <w:tcPr>
            <w:tcW w:w="0" w:type="auto"/>
            <w:vAlign w:val="cente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Enter Name:</w:t>
            </w:r>
          </w:p>
        </w:tc>
        <w:tc>
          <w:tcPr>
            <w:tcW w:w="0" w:type="auto"/>
            <w:vAlign w:val="cente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object w:dxaOrig="1000" w:dyaOrig="500">
                <v:shape id="_x0000_i1192" type="#_x0000_t75" style="width:48pt;height:18pt" o:ole="">
                  <v:imagedata r:id="rId77" o:title=""/>
                </v:shape>
                <w:control r:id="rId93" w:name="DefaultOcxName3" w:shapeid="_x0000_i1192"/>
              </w:object>
            </w:r>
          </w:p>
        </w:tc>
      </w:tr>
      <w:tr w:rsidR="00EC0862" w:rsidRPr="00EC0862" w:rsidTr="00EC0862">
        <w:trPr>
          <w:tblCellSpacing w:w="15" w:type="dxa"/>
        </w:trPr>
        <w:tc>
          <w:tcPr>
            <w:tcW w:w="0" w:type="auto"/>
            <w:vAlign w:val="cente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Enter Password:</w:t>
            </w:r>
          </w:p>
        </w:tc>
        <w:tc>
          <w:tcPr>
            <w:tcW w:w="0" w:type="auto"/>
            <w:vAlign w:val="cente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object w:dxaOrig="1000" w:dyaOrig="500">
                <v:shape id="_x0000_i1191" type="#_x0000_t75" style="width:48pt;height:18pt" o:ole="">
                  <v:imagedata r:id="rId77" o:title=""/>
                </v:shape>
                <w:control r:id="rId94" w:name="DefaultOcxName1" w:shapeid="_x0000_i1191"/>
              </w:object>
            </w:r>
          </w:p>
        </w:tc>
      </w:tr>
      <w:tr w:rsidR="00EC0862" w:rsidRPr="00EC0862" w:rsidTr="00EC0862">
        <w:trPr>
          <w:tblCellSpacing w:w="15" w:type="dxa"/>
        </w:trPr>
        <w:tc>
          <w:tcPr>
            <w:tcW w:w="0" w:type="auto"/>
            <w:gridSpan w:val="2"/>
            <w:vAlign w:val="center"/>
            <w:hideMark/>
          </w:tcPr>
          <w:p w:rsidR="00EC0862" w:rsidRPr="00EC0862" w:rsidRDefault="00EC0862" w:rsidP="00EC0862">
            <w:pPr>
              <w:spacing w:after="0"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object w:dxaOrig="1000" w:dyaOrig="500">
                <v:shape id="_x0000_i1190" type="#_x0000_t75" style="width:37.2pt;height:20.4pt" o:ole="">
                  <v:imagedata r:id="rId95" o:title=""/>
                </v:shape>
                <w:control r:id="rId96" w:name="DefaultOcxName2" w:shapeid="_x0000_i1190"/>
              </w:object>
            </w:r>
          </w:p>
        </w:tc>
      </w:tr>
    </w:tbl>
    <w:p w:rsidR="00EC0862" w:rsidRPr="00EC0862" w:rsidRDefault="00EC0862" w:rsidP="00EC0862">
      <w:pPr>
        <w:pBdr>
          <w:top w:val="single" w:sz="6" w:space="1" w:color="auto"/>
        </w:pBdr>
        <w:spacing w:after="0" w:line="240" w:lineRule="auto"/>
        <w:jc w:val="center"/>
        <w:rPr>
          <w:rFonts w:ascii="Arial" w:eastAsia="Times New Roman" w:hAnsi="Arial" w:cs="Arial"/>
          <w:vanish/>
          <w:sz w:val="16"/>
          <w:szCs w:val="16"/>
          <w:lang w:eastAsia="en-IN"/>
        </w:rPr>
      </w:pPr>
      <w:r w:rsidRPr="00EC0862">
        <w:rPr>
          <w:rFonts w:ascii="Arial" w:eastAsia="Times New Roman" w:hAnsi="Arial" w:cs="Arial"/>
          <w:vanish/>
          <w:sz w:val="16"/>
          <w:szCs w:val="16"/>
          <w:lang w:eastAsia="en-IN"/>
        </w:rPr>
        <w:t>Bottom of Form</w:t>
      </w:r>
    </w:p>
    <w:p w:rsidR="00EC0862" w:rsidRPr="00EC0862" w:rsidRDefault="00EC0862" w:rsidP="00EC0862">
      <w:pPr>
        <w:spacing w:after="0" w:line="240" w:lineRule="auto"/>
        <w:rPr>
          <w:rFonts w:ascii="Times New Roman" w:eastAsia="Times New Roman" w:hAnsi="Times New Roman" w:cs="Times New Roman"/>
          <w:sz w:val="24"/>
          <w:szCs w:val="24"/>
          <w:lang w:eastAsia="en-IN"/>
        </w:rPr>
      </w:pPr>
      <w:r w:rsidRPr="00EC0862">
        <w:rPr>
          <w:rFonts w:ascii="Times New Roman" w:eastAsia="Times New Roman" w:hAnsi="Times New Roman" w:cs="Times New Roman"/>
          <w:sz w:val="24"/>
          <w:szCs w:val="24"/>
          <w:lang w:eastAsia="en-IN"/>
        </w:rPr>
        <w:pict>
          <v:rect id="_x0000_i1177" style="width:0;height:.75pt" o:hralign="left" o:hrstd="t" o:hrnoshade="t" o:hr="t" fillcolor="#d4d4d4" stroked="f"/>
        </w:pict>
      </w:r>
    </w:p>
    <w:p w:rsidR="00EC0862" w:rsidRPr="00EC0862" w:rsidRDefault="00EC0862" w:rsidP="00EC08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C0862">
        <w:rPr>
          <w:rFonts w:ascii="Helvetica" w:eastAsia="Times New Roman" w:hAnsi="Helvetica" w:cs="Helvetica"/>
          <w:color w:val="610B38"/>
          <w:sz w:val="38"/>
          <w:szCs w:val="38"/>
          <w:lang w:eastAsia="en-IN"/>
        </w:rPr>
        <w:t>JavaScript email validation</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We can validate the email by the help of JavaScript.</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 xml:space="preserve">There are many criteria that need to be </w:t>
      </w:r>
      <w:proofErr w:type="gramStart"/>
      <w:r w:rsidRPr="00EC0862">
        <w:rPr>
          <w:rFonts w:ascii="Segoe UI" w:eastAsia="Times New Roman" w:hAnsi="Segoe UI" w:cs="Segoe UI"/>
          <w:color w:val="333333"/>
          <w:sz w:val="24"/>
          <w:szCs w:val="24"/>
          <w:lang w:eastAsia="en-IN"/>
        </w:rPr>
        <w:t>follow</w:t>
      </w:r>
      <w:proofErr w:type="gramEnd"/>
      <w:r w:rsidRPr="00EC0862">
        <w:rPr>
          <w:rFonts w:ascii="Segoe UI" w:eastAsia="Times New Roman" w:hAnsi="Segoe UI" w:cs="Segoe UI"/>
          <w:color w:val="333333"/>
          <w:sz w:val="24"/>
          <w:szCs w:val="24"/>
          <w:lang w:eastAsia="en-IN"/>
        </w:rPr>
        <w:t xml:space="preserve"> to validate the email id such as:</w:t>
      </w:r>
    </w:p>
    <w:p w:rsidR="00EC0862" w:rsidRPr="00EC0862" w:rsidRDefault="00EC0862" w:rsidP="00EC086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EC0862">
        <w:rPr>
          <w:rFonts w:ascii="Segoe UI" w:eastAsia="Times New Roman" w:hAnsi="Segoe UI" w:cs="Segoe UI"/>
          <w:color w:val="000000"/>
          <w:sz w:val="24"/>
          <w:szCs w:val="24"/>
          <w:lang w:eastAsia="en-IN"/>
        </w:rPr>
        <w:lastRenderedPageBreak/>
        <w:t>email</w:t>
      </w:r>
      <w:proofErr w:type="gramEnd"/>
      <w:r w:rsidRPr="00EC0862">
        <w:rPr>
          <w:rFonts w:ascii="Segoe UI" w:eastAsia="Times New Roman" w:hAnsi="Segoe UI" w:cs="Segoe UI"/>
          <w:color w:val="000000"/>
          <w:sz w:val="24"/>
          <w:szCs w:val="24"/>
          <w:lang w:eastAsia="en-IN"/>
        </w:rPr>
        <w:t xml:space="preserve"> id must contain the @ and . character</w:t>
      </w:r>
    </w:p>
    <w:p w:rsidR="00EC0862" w:rsidRPr="00EC0862" w:rsidRDefault="00EC0862" w:rsidP="00EC086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 xml:space="preserve">There must be at least one character before and after </w:t>
      </w:r>
      <w:proofErr w:type="gramStart"/>
      <w:r w:rsidRPr="00EC0862">
        <w:rPr>
          <w:rFonts w:ascii="Segoe UI" w:eastAsia="Times New Roman" w:hAnsi="Segoe UI" w:cs="Segoe UI"/>
          <w:color w:val="000000"/>
          <w:sz w:val="24"/>
          <w:szCs w:val="24"/>
          <w:lang w:eastAsia="en-IN"/>
        </w:rPr>
        <w:t>the @</w:t>
      </w:r>
      <w:proofErr w:type="gramEnd"/>
      <w:r w:rsidRPr="00EC0862">
        <w:rPr>
          <w:rFonts w:ascii="Segoe UI" w:eastAsia="Times New Roman" w:hAnsi="Segoe UI" w:cs="Segoe UI"/>
          <w:color w:val="000000"/>
          <w:sz w:val="24"/>
          <w:szCs w:val="24"/>
          <w:lang w:eastAsia="en-IN"/>
        </w:rPr>
        <w:t>.</w:t>
      </w:r>
    </w:p>
    <w:p w:rsidR="00EC0862" w:rsidRPr="00EC0862" w:rsidRDefault="00EC0862" w:rsidP="00EC086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lang w:eastAsia="en-IN"/>
        </w:rPr>
        <w:t xml:space="preserve">There must be at least two characters </w:t>
      </w:r>
      <w:proofErr w:type="gramStart"/>
      <w:r w:rsidRPr="00EC0862">
        <w:rPr>
          <w:rFonts w:ascii="Segoe UI" w:eastAsia="Times New Roman" w:hAnsi="Segoe UI" w:cs="Segoe UI"/>
          <w:color w:val="000000"/>
          <w:sz w:val="24"/>
          <w:szCs w:val="24"/>
          <w:lang w:eastAsia="en-IN"/>
        </w:rPr>
        <w:t>after .</w:t>
      </w:r>
      <w:proofErr w:type="gramEnd"/>
      <w:r w:rsidRPr="00EC0862">
        <w:rPr>
          <w:rFonts w:ascii="Segoe UI" w:eastAsia="Times New Roman" w:hAnsi="Segoe UI" w:cs="Segoe UI"/>
          <w:color w:val="000000"/>
          <w:sz w:val="24"/>
          <w:szCs w:val="24"/>
          <w:lang w:eastAsia="en-IN"/>
        </w:rPr>
        <w:t xml:space="preserve"> (</w:t>
      </w:r>
      <w:proofErr w:type="gramStart"/>
      <w:r w:rsidRPr="00EC0862">
        <w:rPr>
          <w:rFonts w:ascii="Segoe UI" w:eastAsia="Times New Roman" w:hAnsi="Segoe UI" w:cs="Segoe UI"/>
          <w:color w:val="000000"/>
          <w:sz w:val="24"/>
          <w:szCs w:val="24"/>
          <w:lang w:eastAsia="en-IN"/>
        </w:rPr>
        <w:t>dot</w:t>
      </w:r>
      <w:proofErr w:type="gramEnd"/>
      <w:r w:rsidRPr="00EC0862">
        <w:rPr>
          <w:rFonts w:ascii="Segoe UI" w:eastAsia="Times New Roman" w:hAnsi="Segoe UI" w:cs="Segoe UI"/>
          <w:color w:val="000000"/>
          <w:sz w:val="24"/>
          <w:szCs w:val="24"/>
          <w:lang w:eastAsia="en-IN"/>
        </w:rPr>
        <w:t>).</w:t>
      </w:r>
    </w:p>
    <w:p w:rsidR="00EC0862" w:rsidRPr="00EC0862" w:rsidRDefault="00EC0862" w:rsidP="00EC08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0862">
        <w:rPr>
          <w:rFonts w:ascii="Segoe UI" w:eastAsia="Times New Roman" w:hAnsi="Segoe UI" w:cs="Segoe UI"/>
          <w:color w:val="333333"/>
          <w:sz w:val="24"/>
          <w:szCs w:val="24"/>
          <w:lang w:eastAsia="en-IN"/>
        </w:rPr>
        <w:t>Let's see the simple example to validate the email field.</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function </w:t>
      </w:r>
      <w:proofErr w:type="spellStart"/>
      <w:r w:rsidRPr="00EC0862">
        <w:rPr>
          <w:rFonts w:ascii="Segoe UI" w:eastAsia="Times New Roman" w:hAnsi="Segoe UI" w:cs="Segoe UI"/>
          <w:color w:val="000000"/>
          <w:sz w:val="24"/>
          <w:szCs w:val="24"/>
          <w:bdr w:val="none" w:sz="0" w:space="0" w:color="auto" w:frame="1"/>
          <w:lang w:eastAsia="en-IN"/>
        </w:rPr>
        <w:t>validateemail</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x</w:t>
      </w:r>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document</w:t>
      </w:r>
      <w:r w:rsidRPr="00EC0862">
        <w:rPr>
          <w:rFonts w:ascii="Segoe UI" w:eastAsia="Times New Roman" w:hAnsi="Segoe UI" w:cs="Segoe UI"/>
          <w:color w:val="000000"/>
          <w:sz w:val="24"/>
          <w:szCs w:val="24"/>
          <w:bdr w:val="none" w:sz="0" w:space="0" w:color="auto" w:frame="1"/>
          <w:lang w:eastAsia="en-IN"/>
        </w:rPr>
        <w:t>.myform.email.value</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proofErr w:type="spellStart"/>
      <w:r w:rsidRPr="00EC0862">
        <w:rPr>
          <w:rFonts w:ascii="Segoe UI" w:eastAsia="Times New Roman" w:hAnsi="Segoe UI" w:cs="Segoe UI"/>
          <w:color w:val="000000"/>
          <w:sz w:val="24"/>
          <w:szCs w:val="24"/>
          <w:bdr w:val="none" w:sz="0" w:space="0" w:color="auto" w:frame="1"/>
          <w:lang w:eastAsia="en-IN"/>
        </w:rPr>
        <w:t>var</w:t>
      </w:r>
      <w:proofErr w:type="spell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atposition</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x</w:t>
      </w:r>
      <w:r w:rsidRPr="00EC0862">
        <w:rPr>
          <w:rFonts w:ascii="Segoe UI" w:eastAsia="Times New Roman" w:hAnsi="Segoe UI" w:cs="Segoe UI"/>
          <w:color w:val="000000"/>
          <w:sz w:val="24"/>
          <w:szCs w:val="24"/>
          <w:bdr w:val="none" w:sz="0" w:space="0" w:color="auto" w:frame="1"/>
          <w:lang w:eastAsia="en-IN"/>
        </w:rPr>
        <w:t>.indexOf</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EC0862">
        <w:rPr>
          <w:rFonts w:ascii="Segoe UI" w:eastAsia="Times New Roman" w:hAnsi="Segoe UI" w:cs="Segoe UI"/>
          <w:color w:val="000000"/>
          <w:sz w:val="24"/>
          <w:szCs w:val="24"/>
          <w:bdr w:val="none" w:sz="0" w:space="0" w:color="auto" w:frame="1"/>
          <w:lang w:eastAsia="en-IN"/>
        </w:rPr>
        <w:t>var</w:t>
      </w:r>
      <w:proofErr w:type="spellEnd"/>
      <w:proofErr w:type="gramEnd"/>
      <w:r w:rsidRPr="00EC0862">
        <w:rPr>
          <w:rFonts w:ascii="Segoe UI" w:eastAsia="Times New Roman" w:hAnsi="Segoe UI" w:cs="Segoe UI"/>
          <w:color w:val="000000"/>
          <w:sz w:val="24"/>
          <w:szCs w:val="24"/>
          <w:bdr w:val="none" w:sz="0" w:space="0" w:color="auto" w:frame="1"/>
          <w:lang w:eastAsia="en-IN"/>
        </w:rPr>
        <w:t> </w:t>
      </w:r>
      <w:proofErr w:type="spellStart"/>
      <w:r w:rsidRPr="00EC0862">
        <w:rPr>
          <w:rFonts w:ascii="Segoe UI" w:eastAsia="Times New Roman" w:hAnsi="Segoe UI" w:cs="Segoe UI"/>
          <w:color w:val="FF0000"/>
          <w:sz w:val="24"/>
          <w:szCs w:val="24"/>
          <w:bdr w:val="none" w:sz="0" w:space="0" w:color="auto" w:frame="1"/>
          <w:lang w:eastAsia="en-IN"/>
        </w:rPr>
        <w:t>dotposition</w:t>
      </w:r>
      <w:proofErr w:type="spellEnd"/>
      <w:r w:rsidRPr="00EC0862">
        <w:rPr>
          <w:rFonts w:ascii="Segoe UI" w:eastAsia="Times New Roman" w:hAnsi="Segoe UI" w:cs="Segoe UI"/>
          <w:color w:val="000000"/>
          <w:sz w:val="24"/>
          <w:szCs w:val="24"/>
          <w:bdr w:val="none" w:sz="0" w:space="0" w:color="auto" w:frame="1"/>
          <w:lang w:eastAsia="en-IN"/>
        </w:rPr>
        <w:t>=</w:t>
      </w:r>
      <w:proofErr w:type="spellStart"/>
      <w:r w:rsidRPr="00EC0862">
        <w:rPr>
          <w:rFonts w:ascii="Segoe UI" w:eastAsia="Times New Roman" w:hAnsi="Segoe UI" w:cs="Segoe UI"/>
          <w:color w:val="0000FF"/>
          <w:sz w:val="24"/>
          <w:szCs w:val="24"/>
          <w:bdr w:val="none" w:sz="0" w:space="0" w:color="auto" w:frame="1"/>
          <w:lang w:eastAsia="en-IN"/>
        </w:rPr>
        <w:t>x</w:t>
      </w:r>
      <w:r w:rsidRPr="00EC0862">
        <w:rPr>
          <w:rFonts w:ascii="Segoe UI" w:eastAsia="Times New Roman" w:hAnsi="Segoe UI" w:cs="Segoe UI"/>
          <w:color w:val="000000"/>
          <w:sz w:val="24"/>
          <w:szCs w:val="24"/>
          <w:bdr w:val="none" w:sz="0" w:space="0" w:color="auto" w:frame="1"/>
          <w:lang w:eastAsia="en-IN"/>
        </w:rPr>
        <w:t>.lastIndexOf</w:t>
      </w:r>
      <w:proofErr w:type="spellEnd"/>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if (atposition</w:t>
      </w:r>
      <w:r w:rsidRPr="00EC0862">
        <w:rPr>
          <w:rFonts w:ascii="Segoe UI" w:eastAsia="Times New Roman" w:hAnsi="Segoe UI" w:cs="Segoe UI"/>
          <w:b/>
          <w:bCs/>
          <w:color w:val="006699"/>
          <w:sz w:val="24"/>
          <w:szCs w:val="24"/>
          <w:bdr w:val="none" w:sz="0" w:space="0" w:color="auto" w:frame="1"/>
          <w:lang w:eastAsia="en-IN"/>
        </w:rPr>
        <w:t>&lt;1</w:t>
      </w:r>
      <w:r w:rsidRPr="00EC0862">
        <w:rPr>
          <w:rFonts w:ascii="Segoe UI" w:eastAsia="Times New Roman" w:hAnsi="Segoe UI" w:cs="Segoe UI"/>
          <w:color w:val="000000"/>
          <w:sz w:val="24"/>
          <w:szCs w:val="24"/>
          <w:bdr w:val="none" w:sz="0" w:space="0" w:color="auto" w:frame="1"/>
          <w:lang w:eastAsia="en-IN"/>
        </w:rPr>
        <w:t> || dotposition</w:t>
      </w:r>
      <w:r w:rsidRPr="00EC0862">
        <w:rPr>
          <w:rFonts w:ascii="Segoe UI" w:eastAsia="Times New Roman" w:hAnsi="Segoe UI" w:cs="Segoe UI"/>
          <w:b/>
          <w:bCs/>
          <w:color w:val="006699"/>
          <w:sz w:val="24"/>
          <w:szCs w:val="24"/>
          <w:bdr w:val="none" w:sz="0" w:space="0" w:color="auto" w:frame="1"/>
          <w:lang w:eastAsia="en-IN"/>
        </w:rPr>
        <w:t>&lt;atposition</w:t>
      </w:r>
      <w:r w:rsidRPr="00EC0862">
        <w:rPr>
          <w:rFonts w:ascii="Segoe UI" w:eastAsia="Times New Roman" w:hAnsi="Segoe UI" w:cs="Segoe UI"/>
          <w:color w:val="000000"/>
          <w:sz w:val="24"/>
          <w:szCs w:val="24"/>
          <w:bdr w:val="none" w:sz="0" w:space="0" w:color="auto" w:frame="1"/>
          <w:lang w:eastAsia="en-IN"/>
        </w:rPr>
        <w:t>+2 || dotposition+2</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=x.length){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alert("Please enter a valid e-mail address \n atpostion:"+atposition+"\n dotposition:"+dotposition);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return false;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&lt;/script&gt;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&lt;body&gt;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"myform"</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method</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"post"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action</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onsubmit</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"return validateemail();"</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Email: </w:t>
      </w: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"text"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name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"email"</w:t>
      </w:r>
      <w:r w:rsidRPr="00EC0862">
        <w:rPr>
          <w:rFonts w:ascii="Segoe UI" w:eastAsia="Times New Roman" w:hAnsi="Segoe UI" w:cs="Segoe UI"/>
          <w:b/>
          <w:bCs/>
          <w:color w:val="006699"/>
          <w:sz w:val="24"/>
          <w:szCs w:val="24"/>
          <w:bdr w:val="none" w:sz="0" w:space="0" w:color="auto" w:frame="1"/>
          <w:lang w:eastAsia="en-IN"/>
        </w:rPr>
        <w:t>&gt;&lt;</w:t>
      </w:r>
      <w:proofErr w:type="spellStart"/>
      <w:r w:rsidRPr="00EC0862">
        <w:rPr>
          <w:rFonts w:ascii="Segoe UI" w:eastAsia="Times New Roman" w:hAnsi="Segoe UI" w:cs="Segoe UI"/>
          <w:b/>
          <w:bCs/>
          <w:color w:val="006699"/>
          <w:sz w:val="24"/>
          <w:szCs w:val="24"/>
          <w:bdr w:val="none" w:sz="0" w:space="0" w:color="auto" w:frame="1"/>
          <w:lang w:eastAsia="en-IN"/>
        </w:rPr>
        <w:t>br</w:t>
      </w:r>
      <w:proofErr w:type="spellEnd"/>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&lt;input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type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"submit"</w:t>
      </w:r>
      <w:r w:rsidRPr="00EC0862">
        <w:rPr>
          <w:rFonts w:ascii="Segoe UI" w:eastAsia="Times New Roman" w:hAnsi="Segoe UI" w:cs="Segoe UI"/>
          <w:color w:val="000000"/>
          <w:sz w:val="24"/>
          <w:szCs w:val="24"/>
          <w:bdr w:val="none" w:sz="0" w:space="0" w:color="auto" w:frame="1"/>
          <w:lang w:eastAsia="en-IN"/>
        </w:rPr>
        <w:t> </w:t>
      </w:r>
      <w:r w:rsidRPr="00EC0862">
        <w:rPr>
          <w:rFonts w:ascii="Segoe UI" w:eastAsia="Times New Roman" w:hAnsi="Segoe UI" w:cs="Segoe UI"/>
          <w:color w:val="FF0000"/>
          <w:sz w:val="24"/>
          <w:szCs w:val="24"/>
          <w:bdr w:val="none" w:sz="0" w:space="0" w:color="auto" w:frame="1"/>
          <w:lang w:eastAsia="en-IN"/>
        </w:rPr>
        <w:t>value</w:t>
      </w:r>
      <w:r w:rsidRPr="00EC0862">
        <w:rPr>
          <w:rFonts w:ascii="Segoe UI" w:eastAsia="Times New Roman" w:hAnsi="Segoe UI" w:cs="Segoe UI"/>
          <w:color w:val="000000"/>
          <w:sz w:val="24"/>
          <w:szCs w:val="24"/>
          <w:bdr w:val="none" w:sz="0" w:space="0" w:color="auto" w:frame="1"/>
          <w:lang w:eastAsia="en-IN"/>
        </w:rPr>
        <w:t>=</w:t>
      </w:r>
      <w:r w:rsidRPr="00EC0862">
        <w:rPr>
          <w:rFonts w:ascii="Segoe UI" w:eastAsia="Times New Roman" w:hAnsi="Segoe UI" w:cs="Segoe UI"/>
          <w:color w:val="0000FF"/>
          <w:sz w:val="24"/>
          <w:szCs w:val="24"/>
          <w:bdr w:val="none" w:sz="0" w:space="0" w:color="auto" w:frame="1"/>
          <w:lang w:eastAsia="en-IN"/>
        </w:rPr>
        <w:t>"register"</w:t>
      </w:r>
      <w:r w:rsidRPr="00EC0862">
        <w:rPr>
          <w:rFonts w:ascii="Segoe UI" w:eastAsia="Times New Roman" w:hAnsi="Segoe UI" w:cs="Segoe UI"/>
          <w:b/>
          <w:bCs/>
          <w:color w:val="006699"/>
          <w:sz w:val="24"/>
          <w:szCs w:val="24"/>
          <w:bdr w:val="none" w:sz="0" w:space="0" w:color="auto" w:frame="1"/>
          <w:lang w:eastAsia="en-IN"/>
        </w:rPr>
        <w:t>&gt;</w:t>
      </w:r>
      <w:r w:rsidRPr="00EC0862">
        <w:rPr>
          <w:rFonts w:ascii="Segoe UI" w:eastAsia="Times New Roman" w:hAnsi="Segoe UI" w:cs="Segoe UI"/>
          <w:color w:val="000000"/>
          <w:sz w:val="24"/>
          <w:szCs w:val="24"/>
          <w:bdr w:val="none" w:sz="0" w:space="0" w:color="auto" w:frame="1"/>
          <w:lang w:eastAsia="en-IN"/>
        </w:rPr>
        <w:t>  </w:t>
      </w:r>
    </w:p>
    <w:p w:rsidR="00EC0862" w:rsidRPr="00EC0862" w:rsidRDefault="00EC0862" w:rsidP="00EC0862">
      <w:pPr>
        <w:numPr>
          <w:ilvl w:val="0"/>
          <w:numId w:val="89"/>
        </w:numPr>
        <w:spacing w:after="120" w:line="375" w:lineRule="atLeast"/>
        <w:ind w:left="0"/>
        <w:jc w:val="both"/>
        <w:rPr>
          <w:rFonts w:ascii="Segoe UI" w:eastAsia="Times New Roman" w:hAnsi="Segoe UI" w:cs="Segoe UI"/>
          <w:color w:val="000000"/>
          <w:sz w:val="24"/>
          <w:szCs w:val="24"/>
          <w:lang w:eastAsia="en-IN"/>
        </w:rPr>
      </w:pPr>
      <w:r w:rsidRPr="00EC0862">
        <w:rPr>
          <w:rFonts w:ascii="Segoe UI" w:eastAsia="Times New Roman" w:hAnsi="Segoe UI" w:cs="Segoe UI"/>
          <w:b/>
          <w:bCs/>
          <w:color w:val="006699"/>
          <w:sz w:val="24"/>
          <w:szCs w:val="24"/>
          <w:bdr w:val="none" w:sz="0" w:space="0" w:color="auto" w:frame="1"/>
          <w:lang w:eastAsia="en-IN"/>
        </w:rPr>
        <w:t>&lt;/form&gt;</w:t>
      </w:r>
      <w:r w:rsidRPr="00EC0862">
        <w:rPr>
          <w:rFonts w:ascii="Segoe UI" w:eastAsia="Times New Roman" w:hAnsi="Segoe UI" w:cs="Segoe UI"/>
          <w:color w:val="000000"/>
          <w:sz w:val="24"/>
          <w:szCs w:val="24"/>
          <w:bdr w:val="none" w:sz="0" w:space="0" w:color="auto" w:frame="1"/>
          <w:lang w:eastAsia="en-IN"/>
        </w:rPr>
        <w:t>  </w:t>
      </w:r>
    </w:p>
    <w:p w:rsidR="00EC0862" w:rsidRDefault="00EC0862">
      <w:bookmarkStart w:id="1" w:name="_GoBack"/>
      <w:bookmarkEnd w:id="1"/>
    </w:p>
    <w:sectPr w:rsidR="00EC0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8C6"/>
    <w:multiLevelType w:val="multilevel"/>
    <w:tmpl w:val="6E5A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12D6B"/>
    <w:multiLevelType w:val="multilevel"/>
    <w:tmpl w:val="3740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C47D8"/>
    <w:multiLevelType w:val="multilevel"/>
    <w:tmpl w:val="C5C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96EA6"/>
    <w:multiLevelType w:val="multilevel"/>
    <w:tmpl w:val="381A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1330B"/>
    <w:multiLevelType w:val="multilevel"/>
    <w:tmpl w:val="C1C4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022F5"/>
    <w:multiLevelType w:val="multilevel"/>
    <w:tmpl w:val="82E6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3F726E"/>
    <w:multiLevelType w:val="multilevel"/>
    <w:tmpl w:val="745E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553E52"/>
    <w:multiLevelType w:val="multilevel"/>
    <w:tmpl w:val="41E8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A36FC4"/>
    <w:multiLevelType w:val="multilevel"/>
    <w:tmpl w:val="E8F6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D56CD6"/>
    <w:multiLevelType w:val="multilevel"/>
    <w:tmpl w:val="3A3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D626DE"/>
    <w:multiLevelType w:val="multilevel"/>
    <w:tmpl w:val="7362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C60144"/>
    <w:multiLevelType w:val="multilevel"/>
    <w:tmpl w:val="6628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73965"/>
    <w:multiLevelType w:val="multilevel"/>
    <w:tmpl w:val="13B2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2F26C7"/>
    <w:multiLevelType w:val="multilevel"/>
    <w:tmpl w:val="9682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C46823"/>
    <w:multiLevelType w:val="multilevel"/>
    <w:tmpl w:val="CD2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202F40"/>
    <w:multiLevelType w:val="multilevel"/>
    <w:tmpl w:val="DED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34173B"/>
    <w:multiLevelType w:val="multilevel"/>
    <w:tmpl w:val="F202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B068F6"/>
    <w:multiLevelType w:val="multilevel"/>
    <w:tmpl w:val="E298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BC72ED"/>
    <w:multiLevelType w:val="multilevel"/>
    <w:tmpl w:val="89D8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4B40DA"/>
    <w:multiLevelType w:val="multilevel"/>
    <w:tmpl w:val="756E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CC42B1"/>
    <w:multiLevelType w:val="multilevel"/>
    <w:tmpl w:val="981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F141FE"/>
    <w:multiLevelType w:val="multilevel"/>
    <w:tmpl w:val="C3A0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B7565D"/>
    <w:multiLevelType w:val="multilevel"/>
    <w:tmpl w:val="EC7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190631"/>
    <w:multiLevelType w:val="multilevel"/>
    <w:tmpl w:val="5FD6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836195"/>
    <w:multiLevelType w:val="multilevel"/>
    <w:tmpl w:val="C82A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C65E5F"/>
    <w:multiLevelType w:val="multilevel"/>
    <w:tmpl w:val="6448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10730C"/>
    <w:multiLevelType w:val="multilevel"/>
    <w:tmpl w:val="AC48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434E6C"/>
    <w:multiLevelType w:val="multilevel"/>
    <w:tmpl w:val="A7BC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86745F"/>
    <w:multiLevelType w:val="multilevel"/>
    <w:tmpl w:val="800A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BE3BC7"/>
    <w:multiLevelType w:val="multilevel"/>
    <w:tmpl w:val="27D6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572998"/>
    <w:multiLevelType w:val="multilevel"/>
    <w:tmpl w:val="DEC2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6A6461"/>
    <w:multiLevelType w:val="multilevel"/>
    <w:tmpl w:val="53B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580895"/>
    <w:multiLevelType w:val="multilevel"/>
    <w:tmpl w:val="EAB0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2845C4"/>
    <w:multiLevelType w:val="multilevel"/>
    <w:tmpl w:val="5C22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9101C9"/>
    <w:multiLevelType w:val="multilevel"/>
    <w:tmpl w:val="45F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2236C9"/>
    <w:multiLevelType w:val="multilevel"/>
    <w:tmpl w:val="0790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4104A7"/>
    <w:multiLevelType w:val="multilevel"/>
    <w:tmpl w:val="48A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05040A"/>
    <w:multiLevelType w:val="multilevel"/>
    <w:tmpl w:val="33A6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292979"/>
    <w:multiLevelType w:val="multilevel"/>
    <w:tmpl w:val="9EFE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6D1B4E"/>
    <w:multiLevelType w:val="multilevel"/>
    <w:tmpl w:val="8C92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C900F1"/>
    <w:multiLevelType w:val="multilevel"/>
    <w:tmpl w:val="7BFE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364525"/>
    <w:multiLevelType w:val="multilevel"/>
    <w:tmpl w:val="CDC4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414373"/>
    <w:multiLevelType w:val="multilevel"/>
    <w:tmpl w:val="AF9E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C13346"/>
    <w:multiLevelType w:val="multilevel"/>
    <w:tmpl w:val="9E48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942F8A"/>
    <w:multiLevelType w:val="multilevel"/>
    <w:tmpl w:val="0AF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A4D5A56"/>
    <w:multiLevelType w:val="multilevel"/>
    <w:tmpl w:val="B36E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1D5A08"/>
    <w:multiLevelType w:val="multilevel"/>
    <w:tmpl w:val="727E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745BFA"/>
    <w:multiLevelType w:val="multilevel"/>
    <w:tmpl w:val="B1B8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C9A1193"/>
    <w:multiLevelType w:val="multilevel"/>
    <w:tmpl w:val="F3B6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C42578"/>
    <w:multiLevelType w:val="multilevel"/>
    <w:tmpl w:val="6614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4A64EBA"/>
    <w:multiLevelType w:val="multilevel"/>
    <w:tmpl w:val="1AE4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6597A31"/>
    <w:multiLevelType w:val="multilevel"/>
    <w:tmpl w:val="DAC6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6BF5719"/>
    <w:multiLevelType w:val="multilevel"/>
    <w:tmpl w:val="2EEC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8BD4FA0"/>
    <w:multiLevelType w:val="multilevel"/>
    <w:tmpl w:val="CD60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8C15693"/>
    <w:multiLevelType w:val="multilevel"/>
    <w:tmpl w:val="0F9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0C0651"/>
    <w:multiLevelType w:val="multilevel"/>
    <w:tmpl w:val="18AA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A015ECF"/>
    <w:multiLevelType w:val="multilevel"/>
    <w:tmpl w:val="E80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AFE417D"/>
    <w:multiLevelType w:val="multilevel"/>
    <w:tmpl w:val="3C34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EE2C34"/>
    <w:multiLevelType w:val="multilevel"/>
    <w:tmpl w:val="FE6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CD1224F"/>
    <w:multiLevelType w:val="multilevel"/>
    <w:tmpl w:val="C092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06A374B"/>
    <w:multiLevelType w:val="multilevel"/>
    <w:tmpl w:val="D0E8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0811F9E"/>
    <w:multiLevelType w:val="multilevel"/>
    <w:tmpl w:val="428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7D13DD3"/>
    <w:multiLevelType w:val="multilevel"/>
    <w:tmpl w:val="F75C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47764B"/>
    <w:multiLevelType w:val="multilevel"/>
    <w:tmpl w:val="EC70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4A274C"/>
    <w:multiLevelType w:val="multilevel"/>
    <w:tmpl w:val="6E2E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F8F2E55"/>
    <w:multiLevelType w:val="multilevel"/>
    <w:tmpl w:val="6B1C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FC42295"/>
    <w:multiLevelType w:val="multilevel"/>
    <w:tmpl w:val="F008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0833AE2"/>
    <w:multiLevelType w:val="multilevel"/>
    <w:tmpl w:val="3D0E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3E51219"/>
    <w:multiLevelType w:val="multilevel"/>
    <w:tmpl w:val="F33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41721A8"/>
    <w:multiLevelType w:val="multilevel"/>
    <w:tmpl w:val="BA94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4236581"/>
    <w:multiLevelType w:val="multilevel"/>
    <w:tmpl w:val="9136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4887747"/>
    <w:multiLevelType w:val="multilevel"/>
    <w:tmpl w:val="54DC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8A60088"/>
    <w:multiLevelType w:val="multilevel"/>
    <w:tmpl w:val="3A9C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8BE0A02"/>
    <w:multiLevelType w:val="multilevel"/>
    <w:tmpl w:val="609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9745B21"/>
    <w:multiLevelType w:val="multilevel"/>
    <w:tmpl w:val="AA54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AA45F58"/>
    <w:multiLevelType w:val="multilevel"/>
    <w:tmpl w:val="010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C30C01"/>
    <w:multiLevelType w:val="multilevel"/>
    <w:tmpl w:val="81E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8A101F"/>
    <w:multiLevelType w:val="multilevel"/>
    <w:tmpl w:val="2E04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856267"/>
    <w:multiLevelType w:val="multilevel"/>
    <w:tmpl w:val="C784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156351A"/>
    <w:multiLevelType w:val="multilevel"/>
    <w:tmpl w:val="DAF8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29E6EA5"/>
    <w:multiLevelType w:val="multilevel"/>
    <w:tmpl w:val="FE78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8D95F43"/>
    <w:multiLevelType w:val="multilevel"/>
    <w:tmpl w:val="8D26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9FF0A56"/>
    <w:multiLevelType w:val="multilevel"/>
    <w:tmpl w:val="91B0A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7A240F12"/>
    <w:multiLevelType w:val="multilevel"/>
    <w:tmpl w:val="BA8A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AC2326F"/>
    <w:multiLevelType w:val="multilevel"/>
    <w:tmpl w:val="0E4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B8A40E7"/>
    <w:multiLevelType w:val="multilevel"/>
    <w:tmpl w:val="441E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BFA67F3"/>
    <w:multiLevelType w:val="multilevel"/>
    <w:tmpl w:val="201C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E48523D"/>
    <w:multiLevelType w:val="multilevel"/>
    <w:tmpl w:val="8274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F4D11A0"/>
    <w:multiLevelType w:val="multilevel"/>
    <w:tmpl w:val="B80A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24"/>
  </w:num>
  <w:num w:numId="3">
    <w:abstractNumId w:val="37"/>
  </w:num>
  <w:num w:numId="4">
    <w:abstractNumId w:val="73"/>
  </w:num>
  <w:num w:numId="5">
    <w:abstractNumId w:val="80"/>
  </w:num>
  <w:num w:numId="6">
    <w:abstractNumId w:val="44"/>
  </w:num>
  <w:num w:numId="7">
    <w:abstractNumId w:val="61"/>
  </w:num>
  <w:num w:numId="8">
    <w:abstractNumId w:val="81"/>
  </w:num>
  <w:num w:numId="9">
    <w:abstractNumId w:val="35"/>
  </w:num>
  <w:num w:numId="10">
    <w:abstractNumId w:val="60"/>
  </w:num>
  <w:num w:numId="11">
    <w:abstractNumId w:val="1"/>
  </w:num>
  <w:num w:numId="12">
    <w:abstractNumId w:val="76"/>
  </w:num>
  <w:num w:numId="13">
    <w:abstractNumId w:val="65"/>
  </w:num>
  <w:num w:numId="14">
    <w:abstractNumId w:val="75"/>
  </w:num>
  <w:num w:numId="15">
    <w:abstractNumId w:val="85"/>
  </w:num>
  <w:num w:numId="16">
    <w:abstractNumId w:val="20"/>
  </w:num>
  <w:num w:numId="17">
    <w:abstractNumId w:val="16"/>
  </w:num>
  <w:num w:numId="18">
    <w:abstractNumId w:val="11"/>
  </w:num>
  <w:num w:numId="19">
    <w:abstractNumId w:val="66"/>
  </w:num>
  <w:num w:numId="20">
    <w:abstractNumId w:val="71"/>
  </w:num>
  <w:num w:numId="21">
    <w:abstractNumId w:val="52"/>
  </w:num>
  <w:num w:numId="22">
    <w:abstractNumId w:val="51"/>
  </w:num>
  <w:num w:numId="23">
    <w:abstractNumId w:val="72"/>
  </w:num>
  <w:num w:numId="24">
    <w:abstractNumId w:val="48"/>
  </w:num>
  <w:num w:numId="25">
    <w:abstractNumId w:val="79"/>
  </w:num>
  <w:num w:numId="26">
    <w:abstractNumId w:val="70"/>
  </w:num>
  <w:num w:numId="27">
    <w:abstractNumId w:val="32"/>
  </w:num>
  <w:num w:numId="28">
    <w:abstractNumId w:val="83"/>
  </w:num>
  <w:num w:numId="29">
    <w:abstractNumId w:val="59"/>
  </w:num>
  <w:num w:numId="30">
    <w:abstractNumId w:val="69"/>
  </w:num>
  <w:num w:numId="31">
    <w:abstractNumId w:val="46"/>
  </w:num>
  <w:num w:numId="32">
    <w:abstractNumId w:val="64"/>
  </w:num>
  <w:num w:numId="33">
    <w:abstractNumId w:val="74"/>
  </w:num>
  <w:num w:numId="34">
    <w:abstractNumId w:val="49"/>
  </w:num>
  <w:num w:numId="35">
    <w:abstractNumId w:val="57"/>
  </w:num>
  <w:num w:numId="36">
    <w:abstractNumId w:val="55"/>
  </w:num>
  <w:num w:numId="37">
    <w:abstractNumId w:val="23"/>
  </w:num>
  <w:num w:numId="38">
    <w:abstractNumId w:val="28"/>
  </w:num>
  <w:num w:numId="39">
    <w:abstractNumId w:val="30"/>
  </w:num>
  <w:num w:numId="40">
    <w:abstractNumId w:val="78"/>
  </w:num>
  <w:num w:numId="41">
    <w:abstractNumId w:val="5"/>
  </w:num>
  <w:num w:numId="42">
    <w:abstractNumId w:val="8"/>
  </w:num>
  <w:num w:numId="43">
    <w:abstractNumId w:val="84"/>
  </w:num>
  <w:num w:numId="44">
    <w:abstractNumId w:val="27"/>
  </w:num>
  <w:num w:numId="45">
    <w:abstractNumId w:val="41"/>
  </w:num>
  <w:num w:numId="46">
    <w:abstractNumId w:val="67"/>
  </w:num>
  <w:num w:numId="47">
    <w:abstractNumId w:val="50"/>
  </w:num>
  <w:num w:numId="48">
    <w:abstractNumId w:val="63"/>
  </w:num>
  <w:num w:numId="49">
    <w:abstractNumId w:val="12"/>
  </w:num>
  <w:num w:numId="50">
    <w:abstractNumId w:val="54"/>
  </w:num>
  <w:num w:numId="51">
    <w:abstractNumId w:val="36"/>
  </w:num>
  <w:num w:numId="52">
    <w:abstractNumId w:val="53"/>
  </w:num>
  <w:num w:numId="53">
    <w:abstractNumId w:val="43"/>
  </w:num>
  <w:num w:numId="54">
    <w:abstractNumId w:val="15"/>
  </w:num>
  <w:num w:numId="55">
    <w:abstractNumId w:val="7"/>
  </w:num>
  <w:num w:numId="56">
    <w:abstractNumId w:val="4"/>
  </w:num>
  <w:num w:numId="57">
    <w:abstractNumId w:val="39"/>
  </w:num>
  <w:num w:numId="58">
    <w:abstractNumId w:val="19"/>
  </w:num>
  <w:num w:numId="59">
    <w:abstractNumId w:val="31"/>
  </w:num>
  <w:num w:numId="60">
    <w:abstractNumId w:val="42"/>
  </w:num>
  <w:num w:numId="61">
    <w:abstractNumId w:val="47"/>
  </w:num>
  <w:num w:numId="62">
    <w:abstractNumId w:val="86"/>
  </w:num>
  <w:num w:numId="63">
    <w:abstractNumId w:val="14"/>
  </w:num>
  <w:num w:numId="64">
    <w:abstractNumId w:val="22"/>
  </w:num>
  <w:num w:numId="65">
    <w:abstractNumId w:val="45"/>
  </w:num>
  <w:num w:numId="66">
    <w:abstractNumId w:val="18"/>
  </w:num>
  <w:num w:numId="67">
    <w:abstractNumId w:val="33"/>
  </w:num>
  <w:num w:numId="68">
    <w:abstractNumId w:val="29"/>
  </w:num>
  <w:num w:numId="69">
    <w:abstractNumId w:val="88"/>
  </w:num>
  <w:num w:numId="70">
    <w:abstractNumId w:val="2"/>
  </w:num>
  <w:num w:numId="71">
    <w:abstractNumId w:val="40"/>
  </w:num>
  <w:num w:numId="72">
    <w:abstractNumId w:val="58"/>
  </w:num>
  <w:num w:numId="73">
    <w:abstractNumId w:val="0"/>
  </w:num>
  <w:num w:numId="74">
    <w:abstractNumId w:val="25"/>
  </w:num>
  <w:num w:numId="75">
    <w:abstractNumId w:val="21"/>
  </w:num>
  <w:num w:numId="76">
    <w:abstractNumId w:val="10"/>
  </w:num>
  <w:num w:numId="77">
    <w:abstractNumId w:val="9"/>
  </w:num>
  <w:num w:numId="78">
    <w:abstractNumId w:val="26"/>
  </w:num>
  <w:num w:numId="79">
    <w:abstractNumId w:val="6"/>
  </w:num>
  <w:num w:numId="80">
    <w:abstractNumId w:val="62"/>
  </w:num>
  <w:num w:numId="81">
    <w:abstractNumId w:val="13"/>
  </w:num>
  <w:num w:numId="82">
    <w:abstractNumId w:val="3"/>
  </w:num>
  <w:num w:numId="83">
    <w:abstractNumId w:val="77"/>
  </w:num>
  <w:num w:numId="84">
    <w:abstractNumId w:val="87"/>
  </w:num>
  <w:num w:numId="85">
    <w:abstractNumId w:val="68"/>
  </w:num>
  <w:num w:numId="86">
    <w:abstractNumId w:val="38"/>
  </w:num>
  <w:num w:numId="87">
    <w:abstractNumId w:val="17"/>
  </w:num>
  <w:num w:numId="88">
    <w:abstractNumId w:val="82"/>
  </w:num>
  <w:num w:numId="89">
    <w:abstractNumId w:val="3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64"/>
    <w:rsid w:val="00486664"/>
    <w:rsid w:val="007E4D46"/>
    <w:rsid w:val="00EC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6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66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08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6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666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86664"/>
    <w:rPr>
      <w:color w:val="0000FF"/>
      <w:u w:val="single"/>
    </w:rPr>
  </w:style>
  <w:style w:type="paragraph" w:styleId="NormalWeb">
    <w:name w:val="Normal (Web)"/>
    <w:basedOn w:val="Normal"/>
    <w:uiPriority w:val="99"/>
    <w:semiHidden/>
    <w:unhideWhenUsed/>
    <w:rsid w:val="00486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486664"/>
  </w:style>
  <w:style w:type="character" w:customStyle="1" w:styleId="tag-name">
    <w:name w:val="tag-name"/>
    <w:basedOn w:val="DefaultParagraphFont"/>
    <w:rsid w:val="00486664"/>
  </w:style>
  <w:style w:type="character" w:customStyle="1" w:styleId="attribute">
    <w:name w:val="attribute"/>
    <w:basedOn w:val="DefaultParagraphFont"/>
    <w:rsid w:val="00486664"/>
  </w:style>
  <w:style w:type="character" w:customStyle="1" w:styleId="attribute-value">
    <w:name w:val="attribute-value"/>
    <w:basedOn w:val="DefaultParagraphFont"/>
    <w:rsid w:val="00486664"/>
  </w:style>
  <w:style w:type="character" w:customStyle="1" w:styleId="testit">
    <w:name w:val="testit"/>
    <w:basedOn w:val="DefaultParagraphFont"/>
    <w:rsid w:val="00486664"/>
  </w:style>
  <w:style w:type="character" w:customStyle="1" w:styleId="vjs-control-text">
    <w:name w:val="vjs-control-text"/>
    <w:basedOn w:val="DefaultParagraphFont"/>
    <w:rsid w:val="00486664"/>
  </w:style>
  <w:style w:type="paragraph" w:styleId="BalloonText">
    <w:name w:val="Balloon Text"/>
    <w:basedOn w:val="Normal"/>
    <w:link w:val="BalloonTextChar"/>
    <w:uiPriority w:val="99"/>
    <w:semiHidden/>
    <w:unhideWhenUsed/>
    <w:rsid w:val="004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64"/>
    <w:rPr>
      <w:rFonts w:ascii="Tahoma" w:hAnsi="Tahoma" w:cs="Tahoma"/>
      <w:sz w:val="16"/>
      <w:szCs w:val="16"/>
    </w:rPr>
  </w:style>
  <w:style w:type="character" w:styleId="Strong">
    <w:name w:val="Strong"/>
    <w:basedOn w:val="DefaultParagraphFont"/>
    <w:uiPriority w:val="22"/>
    <w:qFormat/>
    <w:rsid w:val="00486664"/>
    <w:rPr>
      <w:b/>
      <w:bCs/>
    </w:rPr>
  </w:style>
  <w:style w:type="character" w:customStyle="1" w:styleId="Heading4Char">
    <w:name w:val="Heading 4 Char"/>
    <w:basedOn w:val="DefaultParagraphFont"/>
    <w:link w:val="Heading4"/>
    <w:uiPriority w:val="9"/>
    <w:semiHidden/>
    <w:rsid w:val="0048666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EC0862"/>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EC08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086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C086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C0862"/>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EC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86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6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66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08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6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666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86664"/>
    <w:rPr>
      <w:color w:val="0000FF"/>
      <w:u w:val="single"/>
    </w:rPr>
  </w:style>
  <w:style w:type="paragraph" w:styleId="NormalWeb">
    <w:name w:val="Normal (Web)"/>
    <w:basedOn w:val="Normal"/>
    <w:uiPriority w:val="99"/>
    <w:semiHidden/>
    <w:unhideWhenUsed/>
    <w:rsid w:val="00486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486664"/>
  </w:style>
  <w:style w:type="character" w:customStyle="1" w:styleId="tag-name">
    <w:name w:val="tag-name"/>
    <w:basedOn w:val="DefaultParagraphFont"/>
    <w:rsid w:val="00486664"/>
  </w:style>
  <w:style w:type="character" w:customStyle="1" w:styleId="attribute">
    <w:name w:val="attribute"/>
    <w:basedOn w:val="DefaultParagraphFont"/>
    <w:rsid w:val="00486664"/>
  </w:style>
  <w:style w:type="character" w:customStyle="1" w:styleId="attribute-value">
    <w:name w:val="attribute-value"/>
    <w:basedOn w:val="DefaultParagraphFont"/>
    <w:rsid w:val="00486664"/>
  </w:style>
  <w:style w:type="character" w:customStyle="1" w:styleId="testit">
    <w:name w:val="testit"/>
    <w:basedOn w:val="DefaultParagraphFont"/>
    <w:rsid w:val="00486664"/>
  </w:style>
  <w:style w:type="character" w:customStyle="1" w:styleId="vjs-control-text">
    <w:name w:val="vjs-control-text"/>
    <w:basedOn w:val="DefaultParagraphFont"/>
    <w:rsid w:val="00486664"/>
  </w:style>
  <w:style w:type="paragraph" w:styleId="BalloonText">
    <w:name w:val="Balloon Text"/>
    <w:basedOn w:val="Normal"/>
    <w:link w:val="BalloonTextChar"/>
    <w:uiPriority w:val="99"/>
    <w:semiHidden/>
    <w:unhideWhenUsed/>
    <w:rsid w:val="004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64"/>
    <w:rPr>
      <w:rFonts w:ascii="Tahoma" w:hAnsi="Tahoma" w:cs="Tahoma"/>
      <w:sz w:val="16"/>
      <w:szCs w:val="16"/>
    </w:rPr>
  </w:style>
  <w:style w:type="character" w:styleId="Strong">
    <w:name w:val="Strong"/>
    <w:basedOn w:val="DefaultParagraphFont"/>
    <w:uiPriority w:val="22"/>
    <w:qFormat/>
    <w:rsid w:val="00486664"/>
    <w:rPr>
      <w:b/>
      <w:bCs/>
    </w:rPr>
  </w:style>
  <w:style w:type="character" w:customStyle="1" w:styleId="Heading4Char">
    <w:name w:val="Heading 4 Char"/>
    <w:basedOn w:val="DefaultParagraphFont"/>
    <w:link w:val="Heading4"/>
    <w:uiPriority w:val="9"/>
    <w:semiHidden/>
    <w:rsid w:val="0048666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EC0862"/>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EC08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086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C086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C0862"/>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EC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8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6674">
      <w:bodyDiv w:val="1"/>
      <w:marLeft w:val="0"/>
      <w:marRight w:val="0"/>
      <w:marTop w:val="0"/>
      <w:marBottom w:val="0"/>
      <w:divBdr>
        <w:top w:val="none" w:sz="0" w:space="0" w:color="auto"/>
        <w:left w:val="none" w:sz="0" w:space="0" w:color="auto"/>
        <w:bottom w:val="none" w:sz="0" w:space="0" w:color="auto"/>
        <w:right w:val="none" w:sz="0" w:space="0" w:color="auto"/>
      </w:divBdr>
      <w:divsChild>
        <w:div w:id="1795906212">
          <w:marLeft w:val="150"/>
          <w:marRight w:val="0"/>
          <w:marTop w:val="0"/>
          <w:marBottom w:val="0"/>
          <w:divBdr>
            <w:top w:val="single" w:sz="6" w:space="0" w:color="FFC0CB"/>
            <w:left w:val="single" w:sz="6" w:space="1" w:color="FFC0CB"/>
            <w:bottom w:val="single" w:sz="6" w:space="1" w:color="FFC0CB"/>
            <w:right w:val="single" w:sz="6" w:space="1" w:color="FFC0CB"/>
          </w:divBdr>
        </w:div>
        <w:div w:id="999699290">
          <w:marLeft w:val="0"/>
          <w:marRight w:val="0"/>
          <w:marTop w:val="150"/>
          <w:marBottom w:val="150"/>
          <w:divBdr>
            <w:top w:val="none" w:sz="0" w:space="0" w:color="auto"/>
            <w:left w:val="none" w:sz="0" w:space="0" w:color="auto"/>
            <w:bottom w:val="none" w:sz="0" w:space="0" w:color="auto"/>
            <w:right w:val="none" w:sz="0" w:space="0" w:color="auto"/>
          </w:divBdr>
          <w:divsChild>
            <w:div w:id="1307080824">
              <w:marLeft w:val="0"/>
              <w:marRight w:val="0"/>
              <w:marTop w:val="100"/>
              <w:marBottom w:val="100"/>
              <w:divBdr>
                <w:top w:val="none" w:sz="0" w:space="0" w:color="auto"/>
                <w:left w:val="none" w:sz="0" w:space="0" w:color="auto"/>
                <w:bottom w:val="none" w:sz="0" w:space="0" w:color="auto"/>
                <w:right w:val="none" w:sz="0" w:space="0" w:color="auto"/>
              </w:divBdr>
              <w:divsChild>
                <w:div w:id="141821350">
                  <w:marLeft w:val="0"/>
                  <w:marRight w:val="0"/>
                  <w:marTop w:val="0"/>
                  <w:marBottom w:val="0"/>
                  <w:divBdr>
                    <w:top w:val="none" w:sz="0" w:space="0" w:color="auto"/>
                    <w:left w:val="none" w:sz="0" w:space="0" w:color="auto"/>
                    <w:bottom w:val="none" w:sz="0" w:space="0" w:color="auto"/>
                    <w:right w:val="none" w:sz="0" w:space="0" w:color="auto"/>
                  </w:divBdr>
                  <w:divsChild>
                    <w:div w:id="7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49291">
          <w:marLeft w:val="0"/>
          <w:marRight w:val="0"/>
          <w:marTop w:val="0"/>
          <w:marBottom w:val="120"/>
          <w:divBdr>
            <w:top w:val="single" w:sz="6" w:space="0" w:color="auto"/>
            <w:left w:val="single" w:sz="24" w:space="0" w:color="auto"/>
            <w:bottom w:val="single" w:sz="6" w:space="0" w:color="auto"/>
            <w:right w:val="single" w:sz="6" w:space="0" w:color="auto"/>
          </w:divBdr>
        </w:div>
        <w:div w:id="1557398159">
          <w:marLeft w:val="0"/>
          <w:marRight w:val="0"/>
          <w:marTop w:val="0"/>
          <w:marBottom w:val="120"/>
          <w:divBdr>
            <w:top w:val="single" w:sz="6" w:space="0" w:color="auto"/>
            <w:left w:val="single" w:sz="24" w:space="0" w:color="auto"/>
            <w:bottom w:val="single" w:sz="6" w:space="0" w:color="auto"/>
            <w:right w:val="single" w:sz="6" w:space="0" w:color="auto"/>
          </w:divBdr>
        </w:div>
        <w:div w:id="62339908">
          <w:marLeft w:val="0"/>
          <w:marRight w:val="0"/>
          <w:marTop w:val="0"/>
          <w:marBottom w:val="120"/>
          <w:divBdr>
            <w:top w:val="single" w:sz="6" w:space="0" w:color="auto"/>
            <w:left w:val="single" w:sz="24" w:space="0" w:color="auto"/>
            <w:bottom w:val="single" w:sz="6" w:space="0" w:color="auto"/>
            <w:right w:val="single" w:sz="6" w:space="0" w:color="auto"/>
          </w:divBdr>
        </w:div>
        <w:div w:id="1570186369">
          <w:marLeft w:val="0"/>
          <w:marRight w:val="0"/>
          <w:marTop w:val="0"/>
          <w:marBottom w:val="120"/>
          <w:divBdr>
            <w:top w:val="single" w:sz="6" w:space="0" w:color="auto"/>
            <w:left w:val="single" w:sz="24" w:space="0" w:color="auto"/>
            <w:bottom w:val="single" w:sz="6" w:space="0" w:color="auto"/>
            <w:right w:val="single" w:sz="6" w:space="0" w:color="auto"/>
          </w:divBdr>
        </w:div>
        <w:div w:id="1150756096">
          <w:marLeft w:val="0"/>
          <w:marRight w:val="0"/>
          <w:marTop w:val="0"/>
          <w:marBottom w:val="120"/>
          <w:divBdr>
            <w:top w:val="single" w:sz="6" w:space="0" w:color="auto"/>
            <w:left w:val="single" w:sz="24" w:space="0" w:color="auto"/>
            <w:bottom w:val="single" w:sz="6" w:space="0" w:color="auto"/>
            <w:right w:val="single" w:sz="6" w:space="0" w:color="auto"/>
          </w:divBdr>
        </w:div>
      </w:divsChild>
    </w:div>
    <w:div w:id="82185769">
      <w:bodyDiv w:val="1"/>
      <w:marLeft w:val="0"/>
      <w:marRight w:val="0"/>
      <w:marTop w:val="0"/>
      <w:marBottom w:val="0"/>
      <w:divBdr>
        <w:top w:val="none" w:sz="0" w:space="0" w:color="auto"/>
        <w:left w:val="none" w:sz="0" w:space="0" w:color="auto"/>
        <w:bottom w:val="none" w:sz="0" w:space="0" w:color="auto"/>
        <w:right w:val="none" w:sz="0" w:space="0" w:color="auto"/>
      </w:divBdr>
      <w:divsChild>
        <w:div w:id="105854915">
          <w:marLeft w:val="0"/>
          <w:marRight w:val="0"/>
          <w:marTop w:val="0"/>
          <w:marBottom w:val="120"/>
          <w:divBdr>
            <w:top w:val="single" w:sz="6" w:space="0" w:color="auto"/>
            <w:left w:val="single" w:sz="24" w:space="0" w:color="auto"/>
            <w:bottom w:val="single" w:sz="6" w:space="0" w:color="auto"/>
            <w:right w:val="single" w:sz="6" w:space="0" w:color="auto"/>
          </w:divBdr>
        </w:div>
        <w:div w:id="1804039629">
          <w:marLeft w:val="0"/>
          <w:marRight w:val="0"/>
          <w:marTop w:val="150"/>
          <w:marBottom w:val="150"/>
          <w:divBdr>
            <w:top w:val="none" w:sz="0" w:space="0" w:color="auto"/>
            <w:left w:val="none" w:sz="0" w:space="0" w:color="auto"/>
            <w:bottom w:val="none" w:sz="0" w:space="0" w:color="auto"/>
            <w:right w:val="none" w:sz="0" w:space="0" w:color="auto"/>
          </w:divBdr>
          <w:divsChild>
            <w:div w:id="1815827184">
              <w:marLeft w:val="0"/>
              <w:marRight w:val="0"/>
              <w:marTop w:val="100"/>
              <w:marBottom w:val="100"/>
              <w:divBdr>
                <w:top w:val="none" w:sz="0" w:space="0" w:color="auto"/>
                <w:left w:val="none" w:sz="0" w:space="0" w:color="auto"/>
                <w:bottom w:val="none" w:sz="0" w:space="0" w:color="auto"/>
                <w:right w:val="none" w:sz="0" w:space="0" w:color="auto"/>
              </w:divBdr>
              <w:divsChild>
                <w:div w:id="1782458003">
                  <w:marLeft w:val="0"/>
                  <w:marRight w:val="0"/>
                  <w:marTop w:val="0"/>
                  <w:marBottom w:val="0"/>
                  <w:divBdr>
                    <w:top w:val="none" w:sz="0" w:space="0" w:color="auto"/>
                    <w:left w:val="none" w:sz="0" w:space="0" w:color="auto"/>
                    <w:bottom w:val="none" w:sz="0" w:space="0" w:color="auto"/>
                    <w:right w:val="none" w:sz="0" w:space="0" w:color="auto"/>
                  </w:divBdr>
                  <w:divsChild>
                    <w:div w:id="15353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4780">
          <w:marLeft w:val="0"/>
          <w:marRight w:val="0"/>
          <w:marTop w:val="0"/>
          <w:marBottom w:val="120"/>
          <w:divBdr>
            <w:top w:val="single" w:sz="6" w:space="0" w:color="auto"/>
            <w:left w:val="single" w:sz="24" w:space="0" w:color="auto"/>
            <w:bottom w:val="single" w:sz="6" w:space="0" w:color="auto"/>
            <w:right w:val="single" w:sz="6" w:space="0" w:color="auto"/>
          </w:divBdr>
        </w:div>
        <w:div w:id="1729259346">
          <w:marLeft w:val="0"/>
          <w:marRight w:val="0"/>
          <w:marTop w:val="0"/>
          <w:marBottom w:val="120"/>
          <w:divBdr>
            <w:top w:val="single" w:sz="6" w:space="0" w:color="auto"/>
            <w:left w:val="single" w:sz="24" w:space="0" w:color="auto"/>
            <w:bottom w:val="single" w:sz="6" w:space="0" w:color="auto"/>
            <w:right w:val="single" w:sz="6" w:space="0" w:color="auto"/>
          </w:divBdr>
        </w:div>
        <w:div w:id="1516650139">
          <w:marLeft w:val="0"/>
          <w:marRight w:val="0"/>
          <w:marTop w:val="120"/>
          <w:marBottom w:val="0"/>
          <w:divBdr>
            <w:top w:val="single" w:sz="6" w:space="0" w:color="D5DDC6"/>
            <w:left w:val="single" w:sz="6" w:space="4" w:color="D5DDC6"/>
            <w:bottom w:val="single" w:sz="6" w:space="0" w:color="D5DDC6"/>
            <w:right w:val="single" w:sz="6" w:space="0" w:color="D5DDC6"/>
          </w:divBdr>
        </w:div>
        <w:div w:id="263194725">
          <w:marLeft w:val="0"/>
          <w:marRight w:val="0"/>
          <w:marTop w:val="0"/>
          <w:marBottom w:val="120"/>
          <w:divBdr>
            <w:top w:val="single" w:sz="6" w:space="0" w:color="auto"/>
            <w:left w:val="single" w:sz="24" w:space="0" w:color="auto"/>
            <w:bottom w:val="single" w:sz="6" w:space="0" w:color="auto"/>
            <w:right w:val="single" w:sz="6" w:space="0" w:color="auto"/>
          </w:divBdr>
        </w:div>
        <w:div w:id="304703311">
          <w:marLeft w:val="0"/>
          <w:marRight w:val="0"/>
          <w:marTop w:val="120"/>
          <w:marBottom w:val="0"/>
          <w:divBdr>
            <w:top w:val="single" w:sz="6" w:space="0" w:color="D5DDC6"/>
            <w:left w:val="single" w:sz="6" w:space="4" w:color="D5DDC6"/>
            <w:bottom w:val="single" w:sz="6" w:space="0" w:color="D5DDC6"/>
            <w:right w:val="single" w:sz="6" w:space="0" w:color="D5DDC6"/>
          </w:divBdr>
        </w:div>
        <w:div w:id="1769618325">
          <w:marLeft w:val="0"/>
          <w:marRight w:val="0"/>
          <w:marTop w:val="0"/>
          <w:marBottom w:val="120"/>
          <w:divBdr>
            <w:top w:val="single" w:sz="6" w:space="0" w:color="auto"/>
            <w:left w:val="single" w:sz="24" w:space="0" w:color="auto"/>
            <w:bottom w:val="single" w:sz="6" w:space="0" w:color="auto"/>
            <w:right w:val="single" w:sz="6" w:space="0" w:color="auto"/>
          </w:divBdr>
        </w:div>
        <w:div w:id="694887392">
          <w:marLeft w:val="0"/>
          <w:marRight w:val="0"/>
          <w:marTop w:val="0"/>
          <w:marBottom w:val="120"/>
          <w:divBdr>
            <w:top w:val="single" w:sz="6" w:space="0" w:color="auto"/>
            <w:left w:val="single" w:sz="24" w:space="0" w:color="auto"/>
            <w:bottom w:val="single" w:sz="6" w:space="0" w:color="auto"/>
            <w:right w:val="single" w:sz="6" w:space="0" w:color="auto"/>
          </w:divBdr>
        </w:div>
        <w:div w:id="1373073791">
          <w:marLeft w:val="0"/>
          <w:marRight w:val="0"/>
          <w:marTop w:val="120"/>
          <w:marBottom w:val="0"/>
          <w:divBdr>
            <w:top w:val="single" w:sz="6" w:space="0" w:color="D5DDC6"/>
            <w:left w:val="single" w:sz="6" w:space="4" w:color="D5DDC6"/>
            <w:bottom w:val="single" w:sz="6" w:space="0" w:color="D5DDC6"/>
            <w:right w:val="single" w:sz="6" w:space="0" w:color="D5DDC6"/>
          </w:divBdr>
        </w:div>
        <w:div w:id="20883846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630924">
      <w:bodyDiv w:val="1"/>
      <w:marLeft w:val="0"/>
      <w:marRight w:val="0"/>
      <w:marTop w:val="0"/>
      <w:marBottom w:val="0"/>
      <w:divBdr>
        <w:top w:val="none" w:sz="0" w:space="0" w:color="auto"/>
        <w:left w:val="none" w:sz="0" w:space="0" w:color="auto"/>
        <w:bottom w:val="none" w:sz="0" w:space="0" w:color="auto"/>
        <w:right w:val="none" w:sz="0" w:space="0" w:color="auto"/>
      </w:divBdr>
      <w:divsChild>
        <w:div w:id="1593271568">
          <w:marLeft w:val="0"/>
          <w:marRight w:val="0"/>
          <w:marTop w:val="0"/>
          <w:marBottom w:val="120"/>
          <w:divBdr>
            <w:top w:val="single" w:sz="6" w:space="0" w:color="auto"/>
            <w:left w:val="single" w:sz="24" w:space="0" w:color="auto"/>
            <w:bottom w:val="single" w:sz="6" w:space="0" w:color="auto"/>
            <w:right w:val="single" w:sz="6" w:space="0" w:color="auto"/>
          </w:divBdr>
        </w:div>
        <w:div w:id="962540770">
          <w:marLeft w:val="0"/>
          <w:marRight w:val="0"/>
          <w:marTop w:val="150"/>
          <w:marBottom w:val="150"/>
          <w:divBdr>
            <w:top w:val="none" w:sz="0" w:space="0" w:color="auto"/>
            <w:left w:val="none" w:sz="0" w:space="0" w:color="auto"/>
            <w:bottom w:val="none" w:sz="0" w:space="0" w:color="auto"/>
            <w:right w:val="none" w:sz="0" w:space="0" w:color="auto"/>
          </w:divBdr>
          <w:divsChild>
            <w:div w:id="710767422">
              <w:marLeft w:val="0"/>
              <w:marRight w:val="0"/>
              <w:marTop w:val="100"/>
              <w:marBottom w:val="100"/>
              <w:divBdr>
                <w:top w:val="none" w:sz="0" w:space="0" w:color="auto"/>
                <w:left w:val="none" w:sz="0" w:space="0" w:color="auto"/>
                <w:bottom w:val="none" w:sz="0" w:space="0" w:color="auto"/>
                <w:right w:val="none" w:sz="0" w:space="0" w:color="auto"/>
              </w:divBdr>
              <w:divsChild>
                <w:div w:id="420372474">
                  <w:marLeft w:val="0"/>
                  <w:marRight w:val="0"/>
                  <w:marTop w:val="0"/>
                  <w:marBottom w:val="0"/>
                  <w:divBdr>
                    <w:top w:val="none" w:sz="0" w:space="0" w:color="auto"/>
                    <w:left w:val="none" w:sz="0" w:space="0" w:color="auto"/>
                    <w:bottom w:val="none" w:sz="0" w:space="0" w:color="auto"/>
                    <w:right w:val="none" w:sz="0" w:space="0" w:color="auto"/>
                  </w:divBdr>
                  <w:divsChild>
                    <w:div w:id="468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09714">
      <w:bodyDiv w:val="1"/>
      <w:marLeft w:val="0"/>
      <w:marRight w:val="0"/>
      <w:marTop w:val="0"/>
      <w:marBottom w:val="0"/>
      <w:divBdr>
        <w:top w:val="none" w:sz="0" w:space="0" w:color="auto"/>
        <w:left w:val="none" w:sz="0" w:space="0" w:color="auto"/>
        <w:bottom w:val="none" w:sz="0" w:space="0" w:color="auto"/>
        <w:right w:val="none" w:sz="0" w:space="0" w:color="auto"/>
      </w:divBdr>
      <w:divsChild>
        <w:div w:id="1303729609">
          <w:marLeft w:val="150"/>
          <w:marRight w:val="0"/>
          <w:marTop w:val="0"/>
          <w:marBottom w:val="0"/>
          <w:divBdr>
            <w:top w:val="single" w:sz="6" w:space="0" w:color="FFC0CB"/>
            <w:left w:val="single" w:sz="6" w:space="1" w:color="FFC0CB"/>
            <w:bottom w:val="single" w:sz="6" w:space="1" w:color="FFC0CB"/>
            <w:right w:val="single" w:sz="6" w:space="1" w:color="FFC0CB"/>
          </w:divBdr>
        </w:div>
        <w:div w:id="1277101537">
          <w:marLeft w:val="0"/>
          <w:marRight w:val="0"/>
          <w:marTop w:val="150"/>
          <w:marBottom w:val="150"/>
          <w:divBdr>
            <w:top w:val="none" w:sz="0" w:space="0" w:color="auto"/>
            <w:left w:val="none" w:sz="0" w:space="0" w:color="auto"/>
            <w:bottom w:val="none" w:sz="0" w:space="0" w:color="auto"/>
            <w:right w:val="none" w:sz="0" w:space="0" w:color="auto"/>
          </w:divBdr>
          <w:divsChild>
            <w:div w:id="1740901068">
              <w:marLeft w:val="0"/>
              <w:marRight w:val="0"/>
              <w:marTop w:val="100"/>
              <w:marBottom w:val="100"/>
              <w:divBdr>
                <w:top w:val="none" w:sz="0" w:space="0" w:color="auto"/>
                <w:left w:val="none" w:sz="0" w:space="0" w:color="auto"/>
                <w:bottom w:val="none" w:sz="0" w:space="0" w:color="auto"/>
                <w:right w:val="none" w:sz="0" w:space="0" w:color="auto"/>
              </w:divBdr>
              <w:divsChild>
                <w:div w:id="154997153">
                  <w:marLeft w:val="0"/>
                  <w:marRight w:val="0"/>
                  <w:marTop w:val="0"/>
                  <w:marBottom w:val="0"/>
                  <w:divBdr>
                    <w:top w:val="none" w:sz="0" w:space="0" w:color="auto"/>
                    <w:left w:val="none" w:sz="0" w:space="0" w:color="auto"/>
                    <w:bottom w:val="none" w:sz="0" w:space="0" w:color="auto"/>
                    <w:right w:val="none" w:sz="0" w:space="0" w:color="auto"/>
                  </w:divBdr>
                  <w:divsChild>
                    <w:div w:id="535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7086">
          <w:marLeft w:val="0"/>
          <w:marRight w:val="0"/>
          <w:marTop w:val="0"/>
          <w:marBottom w:val="120"/>
          <w:divBdr>
            <w:top w:val="single" w:sz="6" w:space="0" w:color="auto"/>
            <w:left w:val="single" w:sz="24" w:space="0" w:color="auto"/>
            <w:bottom w:val="single" w:sz="6" w:space="0" w:color="auto"/>
            <w:right w:val="single" w:sz="6" w:space="0" w:color="auto"/>
          </w:divBdr>
        </w:div>
        <w:div w:id="7910996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19578791">
      <w:bodyDiv w:val="1"/>
      <w:marLeft w:val="0"/>
      <w:marRight w:val="0"/>
      <w:marTop w:val="0"/>
      <w:marBottom w:val="0"/>
      <w:divBdr>
        <w:top w:val="none" w:sz="0" w:space="0" w:color="auto"/>
        <w:left w:val="none" w:sz="0" w:space="0" w:color="auto"/>
        <w:bottom w:val="none" w:sz="0" w:space="0" w:color="auto"/>
        <w:right w:val="none" w:sz="0" w:space="0" w:color="auto"/>
      </w:divBdr>
      <w:divsChild>
        <w:div w:id="2065255267">
          <w:marLeft w:val="150"/>
          <w:marRight w:val="0"/>
          <w:marTop w:val="0"/>
          <w:marBottom w:val="0"/>
          <w:divBdr>
            <w:top w:val="single" w:sz="6" w:space="0" w:color="FFC0CB"/>
            <w:left w:val="single" w:sz="6" w:space="1" w:color="FFC0CB"/>
            <w:bottom w:val="single" w:sz="6" w:space="1" w:color="FFC0CB"/>
            <w:right w:val="single" w:sz="6" w:space="1" w:color="FFC0CB"/>
          </w:divBdr>
        </w:div>
        <w:div w:id="1020007793">
          <w:marLeft w:val="0"/>
          <w:marRight w:val="0"/>
          <w:marTop w:val="0"/>
          <w:marBottom w:val="120"/>
          <w:divBdr>
            <w:top w:val="single" w:sz="6" w:space="0" w:color="auto"/>
            <w:left w:val="single" w:sz="24" w:space="0" w:color="auto"/>
            <w:bottom w:val="single" w:sz="6" w:space="0" w:color="auto"/>
            <w:right w:val="single" w:sz="6" w:space="0" w:color="auto"/>
          </w:divBdr>
        </w:div>
        <w:div w:id="2113741132">
          <w:marLeft w:val="0"/>
          <w:marRight w:val="0"/>
          <w:marTop w:val="150"/>
          <w:marBottom w:val="150"/>
          <w:divBdr>
            <w:top w:val="none" w:sz="0" w:space="0" w:color="auto"/>
            <w:left w:val="none" w:sz="0" w:space="0" w:color="auto"/>
            <w:bottom w:val="none" w:sz="0" w:space="0" w:color="auto"/>
            <w:right w:val="none" w:sz="0" w:space="0" w:color="auto"/>
          </w:divBdr>
          <w:divsChild>
            <w:div w:id="184250789">
              <w:marLeft w:val="0"/>
              <w:marRight w:val="0"/>
              <w:marTop w:val="100"/>
              <w:marBottom w:val="100"/>
              <w:divBdr>
                <w:top w:val="none" w:sz="0" w:space="0" w:color="auto"/>
                <w:left w:val="none" w:sz="0" w:space="0" w:color="auto"/>
                <w:bottom w:val="none" w:sz="0" w:space="0" w:color="auto"/>
                <w:right w:val="none" w:sz="0" w:space="0" w:color="auto"/>
              </w:divBdr>
              <w:divsChild>
                <w:div w:id="802622385">
                  <w:marLeft w:val="0"/>
                  <w:marRight w:val="0"/>
                  <w:marTop w:val="0"/>
                  <w:marBottom w:val="0"/>
                  <w:divBdr>
                    <w:top w:val="none" w:sz="0" w:space="0" w:color="auto"/>
                    <w:left w:val="none" w:sz="0" w:space="0" w:color="auto"/>
                    <w:bottom w:val="none" w:sz="0" w:space="0" w:color="auto"/>
                    <w:right w:val="none" w:sz="0" w:space="0" w:color="auto"/>
                  </w:divBdr>
                  <w:divsChild>
                    <w:div w:id="3017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81668">
          <w:marLeft w:val="0"/>
          <w:marRight w:val="0"/>
          <w:marTop w:val="0"/>
          <w:marBottom w:val="120"/>
          <w:divBdr>
            <w:top w:val="single" w:sz="6" w:space="0" w:color="auto"/>
            <w:left w:val="single" w:sz="24" w:space="0" w:color="auto"/>
            <w:bottom w:val="single" w:sz="6" w:space="0" w:color="auto"/>
            <w:right w:val="single" w:sz="6" w:space="0" w:color="auto"/>
          </w:divBdr>
        </w:div>
        <w:div w:id="550963514">
          <w:marLeft w:val="0"/>
          <w:marRight w:val="0"/>
          <w:marTop w:val="0"/>
          <w:marBottom w:val="120"/>
          <w:divBdr>
            <w:top w:val="single" w:sz="6" w:space="0" w:color="auto"/>
            <w:left w:val="single" w:sz="24" w:space="0" w:color="auto"/>
            <w:bottom w:val="single" w:sz="6" w:space="0" w:color="auto"/>
            <w:right w:val="single" w:sz="6" w:space="0" w:color="auto"/>
          </w:divBdr>
        </w:div>
      </w:divsChild>
    </w:div>
    <w:div w:id="351414820">
      <w:bodyDiv w:val="1"/>
      <w:marLeft w:val="0"/>
      <w:marRight w:val="0"/>
      <w:marTop w:val="0"/>
      <w:marBottom w:val="0"/>
      <w:divBdr>
        <w:top w:val="none" w:sz="0" w:space="0" w:color="auto"/>
        <w:left w:val="none" w:sz="0" w:space="0" w:color="auto"/>
        <w:bottom w:val="none" w:sz="0" w:space="0" w:color="auto"/>
        <w:right w:val="none" w:sz="0" w:space="0" w:color="auto"/>
      </w:divBdr>
      <w:divsChild>
        <w:div w:id="110830349">
          <w:marLeft w:val="150"/>
          <w:marRight w:val="0"/>
          <w:marTop w:val="0"/>
          <w:marBottom w:val="0"/>
          <w:divBdr>
            <w:top w:val="single" w:sz="6" w:space="0" w:color="FFC0CB"/>
            <w:left w:val="single" w:sz="6" w:space="1" w:color="FFC0CB"/>
            <w:bottom w:val="single" w:sz="6" w:space="1" w:color="FFC0CB"/>
            <w:right w:val="single" w:sz="6" w:space="1" w:color="FFC0CB"/>
          </w:divBdr>
        </w:div>
        <w:div w:id="2114205836">
          <w:marLeft w:val="0"/>
          <w:marRight w:val="0"/>
          <w:marTop w:val="150"/>
          <w:marBottom w:val="150"/>
          <w:divBdr>
            <w:top w:val="none" w:sz="0" w:space="0" w:color="auto"/>
            <w:left w:val="none" w:sz="0" w:space="0" w:color="auto"/>
            <w:bottom w:val="none" w:sz="0" w:space="0" w:color="auto"/>
            <w:right w:val="none" w:sz="0" w:space="0" w:color="auto"/>
          </w:divBdr>
          <w:divsChild>
            <w:div w:id="1626619241">
              <w:marLeft w:val="0"/>
              <w:marRight w:val="0"/>
              <w:marTop w:val="100"/>
              <w:marBottom w:val="100"/>
              <w:divBdr>
                <w:top w:val="none" w:sz="0" w:space="0" w:color="auto"/>
                <w:left w:val="none" w:sz="0" w:space="0" w:color="auto"/>
                <w:bottom w:val="none" w:sz="0" w:space="0" w:color="auto"/>
                <w:right w:val="none" w:sz="0" w:space="0" w:color="auto"/>
              </w:divBdr>
              <w:divsChild>
                <w:div w:id="1145121674">
                  <w:marLeft w:val="0"/>
                  <w:marRight w:val="0"/>
                  <w:marTop w:val="0"/>
                  <w:marBottom w:val="0"/>
                  <w:divBdr>
                    <w:top w:val="none" w:sz="0" w:space="0" w:color="auto"/>
                    <w:left w:val="none" w:sz="0" w:space="0" w:color="auto"/>
                    <w:bottom w:val="none" w:sz="0" w:space="0" w:color="auto"/>
                    <w:right w:val="none" w:sz="0" w:space="0" w:color="auto"/>
                  </w:divBdr>
                  <w:divsChild>
                    <w:div w:id="12357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51638">
          <w:marLeft w:val="0"/>
          <w:marRight w:val="0"/>
          <w:marTop w:val="0"/>
          <w:marBottom w:val="120"/>
          <w:divBdr>
            <w:top w:val="single" w:sz="6" w:space="0" w:color="auto"/>
            <w:left w:val="single" w:sz="24" w:space="0" w:color="auto"/>
            <w:bottom w:val="single" w:sz="6" w:space="0" w:color="auto"/>
            <w:right w:val="single" w:sz="6" w:space="0" w:color="auto"/>
          </w:divBdr>
        </w:div>
        <w:div w:id="951982720">
          <w:marLeft w:val="0"/>
          <w:marRight w:val="0"/>
          <w:marTop w:val="0"/>
          <w:marBottom w:val="120"/>
          <w:divBdr>
            <w:top w:val="single" w:sz="6" w:space="0" w:color="auto"/>
            <w:left w:val="single" w:sz="24" w:space="0" w:color="auto"/>
            <w:bottom w:val="single" w:sz="6" w:space="0" w:color="auto"/>
            <w:right w:val="single" w:sz="6" w:space="0" w:color="auto"/>
          </w:divBdr>
        </w:div>
        <w:div w:id="2074038281">
          <w:marLeft w:val="0"/>
          <w:marRight w:val="0"/>
          <w:marTop w:val="0"/>
          <w:marBottom w:val="120"/>
          <w:divBdr>
            <w:top w:val="single" w:sz="6" w:space="0" w:color="auto"/>
            <w:left w:val="single" w:sz="24" w:space="0" w:color="auto"/>
            <w:bottom w:val="single" w:sz="6" w:space="0" w:color="auto"/>
            <w:right w:val="single" w:sz="6" w:space="0" w:color="auto"/>
          </w:divBdr>
        </w:div>
        <w:div w:id="607154792">
          <w:marLeft w:val="0"/>
          <w:marRight w:val="0"/>
          <w:marTop w:val="0"/>
          <w:marBottom w:val="120"/>
          <w:divBdr>
            <w:top w:val="single" w:sz="6" w:space="0" w:color="auto"/>
            <w:left w:val="single" w:sz="24" w:space="0" w:color="auto"/>
            <w:bottom w:val="single" w:sz="6" w:space="0" w:color="auto"/>
            <w:right w:val="single" w:sz="6" w:space="0" w:color="auto"/>
          </w:divBdr>
        </w:div>
        <w:div w:id="100605505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0591914">
      <w:bodyDiv w:val="1"/>
      <w:marLeft w:val="0"/>
      <w:marRight w:val="0"/>
      <w:marTop w:val="0"/>
      <w:marBottom w:val="0"/>
      <w:divBdr>
        <w:top w:val="none" w:sz="0" w:space="0" w:color="auto"/>
        <w:left w:val="none" w:sz="0" w:space="0" w:color="auto"/>
        <w:bottom w:val="none" w:sz="0" w:space="0" w:color="auto"/>
        <w:right w:val="none" w:sz="0" w:space="0" w:color="auto"/>
      </w:divBdr>
      <w:divsChild>
        <w:div w:id="121922766">
          <w:marLeft w:val="0"/>
          <w:marRight w:val="0"/>
          <w:marTop w:val="150"/>
          <w:marBottom w:val="150"/>
          <w:divBdr>
            <w:top w:val="none" w:sz="0" w:space="0" w:color="auto"/>
            <w:left w:val="none" w:sz="0" w:space="0" w:color="auto"/>
            <w:bottom w:val="none" w:sz="0" w:space="0" w:color="auto"/>
            <w:right w:val="none" w:sz="0" w:space="0" w:color="auto"/>
          </w:divBdr>
          <w:divsChild>
            <w:div w:id="129980452">
              <w:marLeft w:val="0"/>
              <w:marRight w:val="0"/>
              <w:marTop w:val="100"/>
              <w:marBottom w:val="100"/>
              <w:divBdr>
                <w:top w:val="none" w:sz="0" w:space="0" w:color="auto"/>
                <w:left w:val="none" w:sz="0" w:space="0" w:color="auto"/>
                <w:bottom w:val="none" w:sz="0" w:space="0" w:color="auto"/>
                <w:right w:val="none" w:sz="0" w:space="0" w:color="auto"/>
              </w:divBdr>
              <w:divsChild>
                <w:div w:id="836729137">
                  <w:marLeft w:val="0"/>
                  <w:marRight w:val="0"/>
                  <w:marTop w:val="0"/>
                  <w:marBottom w:val="0"/>
                  <w:divBdr>
                    <w:top w:val="none" w:sz="0" w:space="0" w:color="auto"/>
                    <w:left w:val="none" w:sz="0" w:space="0" w:color="auto"/>
                    <w:bottom w:val="none" w:sz="0" w:space="0" w:color="auto"/>
                    <w:right w:val="none" w:sz="0" w:space="0" w:color="auto"/>
                  </w:divBdr>
                  <w:divsChild>
                    <w:div w:id="11662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4077">
          <w:marLeft w:val="0"/>
          <w:marRight w:val="0"/>
          <w:marTop w:val="0"/>
          <w:marBottom w:val="120"/>
          <w:divBdr>
            <w:top w:val="single" w:sz="6" w:space="0" w:color="auto"/>
            <w:left w:val="single" w:sz="24" w:space="0" w:color="auto"/>
            <w:bottom w:val="single" w:sz="6" w:space="0" w:color="auto"/>
            <w:right w:val="single" w:sz="6" w:space="0" w:color="auto"/>
          </w:divBdr>
        </w:div>
        <w:div w:id="1392773201">
          <w:marLeft w:val="0"/>
          <w:marRight w:val="0"/>
          <w:marTop w:val="0"/>
          <w:marBottom w:val="120"/>
          <w:divBdr>
            <w:top w:val="single" w:sz="6" w:space="0" w:color="auto"/>
            <w:left w:val="single" w:sz="24" w:space="0" w:color="auto"/>
            <w:bottom w:val="single" w:sz="6" w:space="0" w:color="auto"/>
            <w:right w:val="single" w:sz="6" w:space="0" w:color="auto"/>
          </w:divBdr>
        </w:div>
        <w:div w:id="157502270">
          <w:marLeft w:val="0"/>
          <w:marRight w:val="0"/>
          <w:marTop w:val="120"/>
          <w:marBottom w:val="0"/>
          <w:divBdr>
            <w:top w:val="single" w:sz="6" w:space="0" w:color="D5DDC6"/>
            <w:left w:val="single" w:sz="6" w:space="4" w:color="D5DDC6"/>
            <w:bottom w:val="single" w:sz="6" w:space="0" w:color="D5DDC6"/>
            <w:right w:val="single" w:sz="6" w:space="0" w:color="D5DDC6"/>
          </w:divBdr>
        </w:div>
        <w:div w:id="206113822">
          <w:marLeft w:val="0"/>
          <w:marRight w:val="0"/>
          <w:marTop w:val="0"/>
          <w:marBottom w:val="120"/>
          <w:divBdr>
            <w:top w:val="single" w:sz="6" w:space="0" w:color="auto"/>
            <w:left w:val="single" w:sz="24" w:space="0" w:color="auto"/>
            <w:bottom w:val="single" w:sz="6" w:space="0" w:color="auto"/>
            <w:right w:val="single" w:sz="6" w:space="0" w:color="auto"/>
          </w:divBdr>
        </w:div>
        <w:div w:id="1909341206">
          <w:marLeft w:val="0"/>
          <w:marRight w:val="0"/>
          <w:marTop w:val="0"/>
          <w:marBottom w:val="120"/>
          <w:divBdr>
            <w:top w:val="single" w:sz="6" w:space="0" w:color="auto"/>
            <w:left w:val="single" w:sz="24" w:space="0" w:color="auto"/>
            <w:bottom w:val="single" w:sz="6" w:space="0" w:color="auto"/>
            <w:right w:val="single" w:sz="6" w:space="0" w:color="auto"/>
          </w:divBdr>
        </w:div>
        <w:div w:id="668600988">
          <w:marLeft w:val="0"/>
          <w:marRight w:val="0"/>
          <w:marTop w:val="120"/>
          <w:marBottom w:val="0"/>
          <w:divBdr>
            <w:top w:val="single" w:sz="6" w:space="0" w:color="D5DDC6"/>
            <w:left w:val="single" w:sz="6" w:space="4" w:color="D5DDC6"/>
            <w:bottom w:val="single" w:sz="6" w:space="0" w:color="D5DDC6"/>
            <w:right w:val="single" w:sz="6" w:space="0" w:color="D5DDC6"/>
          </w:divBdr>
        </w:div>
        <w:div w:id="1110660746">
          <w:marLeft w:val="0"/>
          <w:marRight w:val="0"/>
          <w:marTop w:val="0"/>
          <w:marBottom w:val="120"/>
          <w:divBdr>
            <w:top w:val="single" w:sz="6" w:space="0" w:color="auto"/>
            <w:left w:val="single" w:sz="24" w:space="0" w:color="auto"/>
            <w:bottom w:val="single" w:sz="6" w:space="0" w:color="auto"/>
            <w:right w:val="single" w:sz="6" w:space="0" w:color="auto"/>
          </w:divBdr>
        </w:div>
        <w:div w:id="1703415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0825612">
      <w:bodyDiv w:val="1"/>
      <w:marLeft w:val="0"/>
      <w:marRight w:val="0"/>
      <w:marTop w:val="0"/>
      <w:marBottom w:val="0"/>
      <w:divBdr>
        <w:top w:val="none" w:sz="0" w:space="0" w:color="auto"/>
        <w:left w:val="none" w:sz="0" w:space="0" w:color="auto"/>
        <w:bottom w:val="none" w:sz="0" w:space="0" w:color="auto"/>
        <w:right w:val="none" w:sz="0" w:space="0" w:color="auto"/>
      </w:divBdr>
      <w:divsChild>
        <w:div w:id="48311052">
          <w:marLeft w:val="150"/>
          <w:marRight w:val="0"/>
          <w:marTop w:val="0"/>
          <w:marBottom w:val="0"/>
          <w:divBdr>
            <w:top w:val="single" w:sz="6" w:space="0" w:color="FFC0CB"/>
            <w:left w:val="single" w:sz="6" w:space="1" w:color="FFC0CB"/>
            <w:bottom w:val="single" w:sz="6" w:space="1" w:color="FFC0CB"/>
            <w:right w:val="single" w:sz="6" w:space="1" w:color="FFC0CB"/>
          </w:divBdr>
        </w:div>
        <w:div w:id="395051135">
          <w:marLeft w:val="0"/>
          <w:marRight w:val="0"/>
          <w:marTop w:val="0"/>
          <w:marBottom w:val="120"/>
          <w:divBdr>
            <w:top w:val="single" w:sz="6" w:space="0" w:color="auto"/>
            <w:left w:val="single" w:sz="24" w:space="0" w:color="auto"/>
            <w:bottom w:val="single" w:sz="6" w:space="0" w:color="auto"/>
            <w:right w:val="single" w:sz="6" w:space="0" w:color="auto"/>
          </w:divBdr>
        </w:div>
        <w:div w:id="1234317726">
          <w:marLeft w:val="0"/>
          <w:marRight w:val="0"/>
          <w:marTop w:val="150"/>
          <w:marBottom w:val="150"/>
          <w:divBdr>
            <w:top w:val="none" w:sz="0" w:space="0" w:color="auto"/>
            <w:left w:val="none" w:sz="0" w:space="0" w:color="auto"/>
            <w:bottom w:val="none" w:sz="0" w:space="0" w:color="auto"/>
            <w:right w:val="none" w:sz="0" w:space="0" w:color="auto"/>
          </w:divBdr>
          <w:divsChild>
            <w:div w:id="2087921312">
              <w:marLeft w:val="0"/>
              <w:marRight w:val="0"/>
              <w:marTop w:val="100"/>
              <w:marBottom w:val="100"/>
              <w:divBdr>
                <w:top w:val="none" w:sz="0" w:space="0" w:color="auto"/>
                <w:left w:val="none" w:sz="0" w:space="0" w:color="auto"/>
                <w:bottom w:val="none" w:sz="0" w:space="0" w:color="auto"/>
                <w:right w:val="none" w:sz="0" w:space="0" w:color="auto"/>
              </w:divBdr>
              <w:divsChild>
                <w:div w:id="1440367287">
                  <w:marLeft w:val="0"/>
                  <w:marRight w:val="0"/>
                  <w:marTop w:val="0"/>
                  <w:marBottom w:val="0"/>
                  <w:divBdr>
                    <w:top w:val="none" w:sz="0" w:space="0" w:color="auto"/>
                    <w:left w:val="none" w:sz="0" w:space="0" w:color="auto"/>
                    <w:bottom w:val="none" w:sz="0" w:space="0" w:color="auto"/>
                    <w:right w:val="none" w:sz="0" w:space="0" w:color="auto"/>
                  </w:divBdr>
                  <w:divsChild>
                    <w:div w:id="405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7260">
          <w:marLeft w:val="0"/>
          <w:marRight w:val="0"/>
          <w:marTop w:val="0"/>
          <w:marBottom w:val="120"/>
          <w:divBdr>
            <w:top w:val="single" w:sz="6" w:space="0" w:color="auto"/>
            <w:left w:val="single" w:sz="24" w:space="0" w:color="auto"/>
            <w:bottom w:val="single" w:sz="6" w:space="0" w:color="auto"/>
            <w:right w:val="single" w:sz="6" w:space="0" w:color="auto"/>
          </w:divBdr>
        </w:div>
        <w:div w:id="1420246901">
          <w:marLeft w:val="0"/>
          <w:marRight w:val="0"/>
          <w:marTop w:val="120"/>
          <w:marBottom w:val="0"/>
          <w:divBdr>
            <w:top w:val="single" w:sz="6" w:space="0" w:color="D5DDC6"/>
            <w:left w:val="single" w:sz="6" w:space="4" w:color="D5DDC6"/>
            <w:bottom w:val="single" w:sz="6" w:space="0" w:color="D5DDC6"/>
            <w:right w:val="single" w:sz="6" w:space="0" w:color="D5DDC6"/>
          </w:divBdr>
        </w:div>
        <w:div w:id="21564772">
          <w:marLeft w:val="0"/>
          <w:marRight w:val="0"/>
          <w:marTop w:val="0"/>
          <w:marBottom w:val="120"/>
          <w:divBdr>
            <w:top w:val="single" w:sz="6" w:space="0" w:color="auto"/>
            <w:left w:val="single" w:sz="24" w:space="0" w:color="auto"/>
            <w:bottom w:val="single" w:sz="6" w:space="0" w:color="auto"/>
            <w:right w:val="single" w:sz="6" w:space="0" w:color="auto"/>
          </w:divBdr>
        </w:div>
      </w:divsChild>
    </w:div>
    <w:div w:id="868223170">
      <w:bodyDiv w:val="1"/>
      <w:marLeft w:val="0"/>
      <w:marRight w:val="0"/>
      <w:marTop w:val="0"/>
      <w:marBottom w:val="0"/>
      <w:divBdr>
        <w:top w:val="none" w:sz="0" w:space="0" w:color="auto"/>
        <w:left w:val="none" w:sz="0" w:space="0" w:color="auto"/>
        <w:bottom w:val="none" w:sz="0" w:space="0" w:color="auto"/>
        <w:right w:val="none" w:sz="0" w:space="0" w:color="auto"/>
      </w:divBdr>
      <w:divsChild>
        <w:div w:id="1455709929">
          <w:marLeft w:val="0"/>
          <w:marRight w:val="0"/>
          <w:marTop w:val="0"/>
          <w:marBottom w:val="120"/>
          <w:divBdr>
            <w:top w:val="single" w:sz="6" w:space="0" w:color="auto"/>
            <w:left w:val="single" w:sz="24" w:space="0" w:color="auto"/>
            <w:bottom w:val="single" w:sz="6" w:space="0" w:color="auto"/>
            <w:right w:val="single" w:sz="6" w:space="0" w:color="auto"/>
          </w:divBdr>
        </w:div>
        <w:div w:id="120535113">
          <w:marLeft w:val="0"/>
          <w:marRight w:val="0"/>
          <w:marTop w:val="150"/>
          <w:marBottom w:val="150"/>
          <w:divBdr>
            <w:top w:val="none" w:sz="0" w:space="0" w:color="auto"/>
            <w:left w:val="none" w:sz="0" w:space="0" w:color="auto"/>
            <w:bottom w:val="none" w:sz="0" w:space="0" w:color="auto"/>
            <w:right w:val="none" w:sz="0" w:space="0" w:color="auto"/>
          </w:divBdr>
          <w:divsChild>
            <w:div w:id="1181312905">
              <w:marLeft w:val="0"/>
              <w:marRight w:val="0"/>
              <w:marTop w:val="100"/>
              <w:marBottom w:val="100"/>
              <w:divBdr>
                <w:top w:val="none" w:sz="0" w:space="0" w:color="auto"/>
                <w:left w:val="none" w:sz="0" w:space="0" w:color="auto"/>
                <w:bottom w:val="none" w:sz="0" w:space="0" w:color="auto"/>
                <w:right w:val="none" w:sz="0" w:space="0" w:color="auto"/>
              </w:divBdr>
              <w:divsChild>
                <w:div w:id="1629431696">
                  <w:marLeft w:val="0"/>
                  <w:marRight w:val="0"/>
                  <w:marTop w:val="0"/>
                  <w:marBottom w:val="0"/>
                  <w:divBdr>
                    <w:top w:val="none" w:sz="0" w:space="0" w:color="auto"/>
                    <w:left w:val="none" w:sz="0" w:space="0" w:color="auto"/>
                    <w:bottom w:val="none" w:sz="0" w:space="0" w:color="auto"/>
                    <w:right w:val="none" w:sz="0" w:space="0" w:color="auto"/>
                  </w:divBdr>
                  <w:divsChild>
                    <w:div w:id="12172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75003">
      <w:bodyDiv w:val="1"/>
      <w:marLeft w:val="0"/>
      <w:marRight w:val="0"/>
      <w:marTop w:val="0"/>
      <w:marBottom w:val="0"/>
      <w:divBdr>
        <w:top w:val="none" w:sz="0" w:space="0" w:color="auto"/>
        <w:left w:val="none" w:sz="0" w:space="0" w:color="auto"/>
        <w:bottom w:val="none" w:sz="0" w:space="0" w:color="auto"/>
        <w:right w:val="none" w:sz="0" w:space="0" w:color="auto"/>
      </w:divBdr>
      <w:divsChild>
        <w:div w:id="1275400254">
          <w:marLeft w:val="150"/>
          <w:marRight w:val="0"/>
          <w:marTop w:val="0"/>
          <w:marBottom w:val="0"/>
          <w:divBdr>
            <w:top w:val="single" w:sz="6" w:space="0" w:color="FFC0CB"/>
            <w:left w:val="single" w:sz="6" w:space="1" w:color="FFC0CB"/>
            <w:bottom w:val="single" w:sz="6" w:space="1" w:color="FFC0CB"/>
            <w:right w:val="single" w:sz="6" w:space="1" w:color="FFC0CB"/>
          </w:divBdr>
        </w:div>
        <w:div w:id="1093553333">
          <w:marLeft w:val="0"/>
          <w:marRight w:val="0"/>
          <w:marTop w:val="0"/>
          <w:marBottom w:val="120"/>
          <w:divBdr>
            <w:top w:val="single" w:sz="6" w:space="0" w:color="auto"/>
            <w:left w:val="single" w:sz="24" w:space="0" w:color="auto"/>
            <w:bottom w:val="single" w:sz="6" w:space="0" w:color="auto"/>
            <w:right w:val="single" w:sz="6" w:space="0" w:color="auto"/>
          </w:divBdr>
        </w:div>
        <w:div w:id="903872619">
          <w:marLeft w:val="0"/>
          <w:marRight w:val="0"/>
          <w:marTop w:val="150"/>
          <w:marBottom w:val="150"/>
          <w:divBdr>
            <w:top w:val="none" w:sz="0" w:space="0" w:color="auto"/>
            <w:left w:val="none" w:sz="0" w:space="0" w:color="auto"/>
            <w:bottom w:val="none" w:sz="0" w:space="0" w:color="auto"/>
            <w:right w:val="none" w:sz="0" w:space="0" w:color="auto"/>
          </w:divBdr>
          <w:divsChild>
            <w:div w:id="2047752914">
              <w:marLeft w:val="0"/>
              <w:marRight w:val="0"/>
              <w:marTop w:val="100"/>
              <w:marBottom w:val="100"/>
              <w:divBdr>
                <w:top w:val="none" w:sz="0" w:space="0" w:color="auto"/>
                <w:left w:val="none" w:sz="0" w:space="0" w:color="auto"/>
                <w:bottom w:val="none" w:sz="0" w:space="0" w:color="auto"/>
                <w:right w:val="none" w:sz="0" w:space="0" w:color="auto"/>
              </w:divBdr>
              <w:divsChild>
                <w:div w:id="100539667">
                  <w:marLeft w:val="0"/>
                  <w:marRight w:val="0"/>
                  <w:marTop w:val="0"/>
                  <w:marBottom w:val="0"/>
                  <w:divBdr>
                    <w:top w:val="none" w:sz="0" w:space="0" w:color="auto"/>
                    <w:left w:val="none" w:sz="0" w:space="0" w:color="auto"/>
                    <w:bottom w:val="none" w:sz="0" w:space="0" w:color="auto"/>
                    <w:right w:val="none" w:sz="0" w:space="0" w:color="auto"/>
                  </w:divBdr>
                  <w:divsChild>
                    <w:div w:id="18326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72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2495419">
      <w:bodyDiv w:val="1"/>
      <w:marLeft w:val="0"/>
      <w:marRight w:val="0"/>
      <w:marTop w:val="0"/>
      <w:marBottom w:val="0"/>
      <w:divBdr>
        <w:top w:val="none" w:sz="0" w:space="0" w:color="auto"/>
        <w:left w:val="none" w:sz="0" w:space="0" w:color="auto"/>
        <w:bottom w:val="none" w:sz="0" w:space="0" w:color="auto"/>
        <w:right w:val="none" w:sz="0" w:space="0" w:color="auto"/>
      </w:divBdr>
      <w:divsChild>
        <w:div w:id="923345196">
          <w:marLeft w:val="150"/>
          <w:marRight w:val="0"/>
          <w:marTop w:val="0"/>
          <w:marBottom w:val="0"/>
          <w:divBdr>
            <w:top w:val="single" w:sz="6" w:space="0" w:color="FFC0CB"/>
            <w:left w:val="single" w:sz="6" w:space="1" w:color="FFC0CB"/>
            <w:bottom w:val="single" w:sz="6" w:space="1" w:color="FFC0CB"/>
            <w:right w:val="single" w:sz="6" w:space="1" w:color="FFC0CB"/>
          </w:divBdr>
        </w:div>
        <w:div w:id="566262404">
          <w:marLeft w:val="0"/>
          <w:marRight w:val="0"/>
          <w:marTop w:val="150"/>
          <w:marBottom w:val="150"/>
          <w:divBdr>
            <w:top w:val="none" w:sz="0" w:space="0" w:color="auto"/>
            <w:left w:val="none" w:sz="0" w:space="0" w:color="auto"/>
            <w:bottom w:val="none" w:sz="0" w:space="0" w:color="auto"/>
            <w:right w:val="none" w:sz="0" w:space="0" w:color="auto"/>
          </w:divBdr>
          <w:divsChild>
            <w:div w:id="90664161">
              <w:marLeft w:val="0"/>
              <w:marRight w:val="0"/>
              <w:marTop w:val="100"/>
              <w:marBottom w:val="100"/>
              <w:divBdr>
                <w:top w:val="none" w:sz="0" w:space="0" w:color="auto"/>
                <w:left w:val="none" w:sz="0" w:space="0" w:color="auto"/>
                <w:bottom w:val="none" w:sz="0" w:space="0" w:color="auto"/>
                <w:right w:val="none" w:sz="0" w:space="0" w:color="auto"/>
              </w:divBdr>
              <w:divsChild>
                <w:div w:id="662851423">
                  <w:marLeft w:val="0"/>
                  <w:marRight w:val="0"/>
                  <w:marTop w:val="0"/>
                  <w:marBottom w:val="0"/>
                  <w:divBdr>
                    <w:top w:val="none" w:sz="0" w:space="0" w:color="auto"/>
                    <w:left w:val="none" w:sz="0" w:space="0" w:color="auto"/>
                    <w:bottom w:val="none" w:sz="0" w:space="0" w:color="auto"/>
                    <w:right w:val="none" w:sz="0" w:space="0" w:color="auto"/>
                  </w:divBdr>
                  <w:divsChild>
                    <w:div w:id="686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0835">
          <w:marLeft w:val="0"/>
          <w:marRight w:val="0"/>
          <w:marTop w:val="0"/>
          <w:marBottom w:val="120"/>
          <w:divBdr>
            <w:top w:val="single" w:sz="6" w:space="0" w:color="auto"/>
            <w:left w:val="single" w:sz="24" w:space="0" w:color="auto"/>
            <w:bottom w:val="single" w:sz="6" w:space="0" w:color="auto"/>
            <w:right w:val="single" w:sz="6" w:space="0" w:color="auto"/>
          </w:divBdr>
        </w:div>
        <w:div w:id="1028683043">
          <w:marLeft w:val="0"/>
          <w:marRight w:val="0"/>
          <w:marTop w:val="0"/>
          <w:marBottom w:val="120"/>
          <w:divBdr>
            <w:top w:val="single" w:sz="6" w:space="0" w:color="auto"/>
            <w:left w:val="single" w:sz="24" w:space="0" w:color="auto"/>
            <w:bottom w:val="single" w:sz="6" w:space="0" w:color="auto"/>
            <w:right w:val="single" w:sz="6" w:space="0" w:color="auto"/>
          </w:divBdr>
        </w:div>
        <w:div w:id="1169516925">
          <w:marLeft w:val="0"/>
          <w:marRight w:val="0"/>
          <w:marTop w:val="0"/>
          <w:marBottom w:val="120"/>
          <w:divBdr>
            <w:top w:val="single" w:sz="6" w:space="0" w:color="auto"/>
            <w:left w:val="single" w:sz="24" w:space="0" w:color="auto"/>
            <w:bottom w:val="single" w:sz="6" w:space="0" w:color="auto"/>
            <w:right w:val="single" w:sz="6" w:space="0" w:color="auto"/>
          </w:divBdr>
        </w:div>
        <w:div w:id="1104417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8051303">
      <w:bodyDiv w:val="1"/>
      <w:marLeft w:val="0"/>
      <w:marRight w:val="0"/>
      <w:marTop w:val="0"/>
      <w:marBottom w:val="0"/>
      <w:divBdr>
        <w:top w:val="none" w:sz="0" w:space="0" w:color="auto"/>
        <w:left w:val="none" w:sz="0" w:space="0" w:color="auto"/>
        <w:bottom w:val="none" w:sz="0" w:space="0" w:color="auto"/>
        <w:right w:val="none" w:sz="0" w:space="0" w:color="auto"/>
      </w:divBdr>
      <w:divsChild>
        <w:div w:id="248466051">
          <w:marLeft w:val="150"/>
          <w:marRight w:val="0"/>
          <w:marTop w:val="0"/>
          <w:marBottom w:val="0"/>
          <w:divBdr>
            <w:top w:val="single" w:sz="6" w:space="0" w:color="FFC0CB"/>
            <w:left w:val="single" w:sz="6" w:space="1" w:color="FFC0CB"/>
            <w:bottom w:val="single" w:sz="6" w:space="1" w:color="FFC0CB"/>
            <w:right w:val="single" w:sz="6" w:space="1" w:color="FFC0CB"/>
          </w:divBdr>
        </w:div>
        <w:div w:id="220557039">
          <w:marLeft w:val="0"/>
          <w:marRight w:val="0"/>
          <w:marTop w:val="0"/>
          <w:marBottom w:val="120"/>
          <w:divBdr>
            <w:top w:val="single" w:sz="6" w:space="0" w:color="auto"/>
            <w:left w:val="single" w:sz="24" w:space="0" w:color="auto"/>
            <w:bottom w:val="single" w:sz="6" w:space="0" w:color="auto"/>
            <w:right w:val="single" w:sz="6" w:space="0" w:color="auto"/>
          </w:divBdr>
        </w:div>
        <w:div w:id="1504861307">
          <w:marLeft w:val="0"/>
          <w:marRight w:val="0"/>
          <w:marTop w:val="0"/>
          <w:marBottom w:val="120"/>
          <w:divBdr>
            <w:top w:val="single" w:sz="6" w:space="0" w:color="auto"/>
            <w:left w:val="single" w:sz="24" w:space="0" w:color="auto"/>
            <w:bottom w:val="single" w:sz="6" w:space="0" w:color="auto"/>
            <w:right w:val="single" w:sz="6" w:space="0" w:color="auto"/>
          </w:divBdr>
        </w:div>
        <w:div w:id="2122793698">
          <w:marLeft w:val="0"/>
          <w:marRight w:val="0"/>
          <w:marTop w:val="150"/>
          <w:marBottom w:val="150"/>
          <w:divBdr>
            <w:top w:val="none" w:sz="0" w:space="0" w:color="auto"/>
            <w:left w:val="none" w:sz="0" w:space="0" w:color="auto"/>
            <w:bottom w:val="none" w:sz="0" w:space="0" w:color="auto"/>
            <w:right w:val="none" w:sz="0" w:space="0" w:color="auto"/>
          </w:divBdr>
          <w:divsChild>
            <w:div w:id="1991714989">
              <w:marLeft w:val="0"/>
              <w:marRight w:val="0"/>
              <w:marTop w:val="100"/>
              <w:marBottom w:val="100"/>
              <w:divBdr>
                <w:top w:val="none" w:sz="0" w:space="0" w:color="auto"/>
                <w:left w:val="none" w:sz="0" w:space="0" w:color="auto"/>
                <w:bottom w:val="none" w:sz="0" w:space="0" w:color="auto"/>
                <w:right w:val="none" w:sz="0" w:space="0" w:color="auto"/>
              </w:divBdr>
              <w:divsChild>
                <w:div w:id="841579371">
                  <w:marLeft w:val="0"/>
                  <w:marRight w:val="0"/>
                  <w:marTop w:val="0"/>
                  <w:marBottom w:val="0"/>
                  <w:divBdr>
                    <w:top w:val="none" w:sz="0" w:space="0" w:color="auto"/>
                    <w:left w:val="none" w:sz="0" w:space="0" w:color="auto"/>
                    <w:bottom w:val="none" w:sz="0" w:space="0" w:color="auto"/>
                    <w:right w:val="none" w:sz="0" w:space="0" w:color="auto"/>
                  </w:divBdr>
                  <w:divsChild>
                    <w:div w:id="18873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946">
          <w:marLeft w:val="0"/>
          <w:marRight w:val="0"/>
          <w:marTop w:val="0"/>
          <w:marBottom w:val="120"/>
          <w:divBdr>
            <w:top w:val="single" w:sz="6" w:space="0" w:color="auto"/>
            <w:left w:val="single" w:sz="24" w:space="0" w:color="auto"/>
            <w:bottom w:val="single" w:sz="6" w:space="0" w:color="auto"/>
            <w:right w:val="single" w:sz="6" w:space="0" w:color="auto"/>
          </w:divBdr>
        </w:div>
        <w:div w:id="1216772510">
          <w:marLeft w:val="0"/>
          <w:marRight w:val="0"/>
          <w:marTop w:val="120"/>
          <w:marBottom w:val="0"/>
          <w:divBdr>
            <w:top w:val="single" w:sz="6" w:space="0" w:color="D5DDC6"/>
            <w:left w:val="single" w:sz="6" w:space="4" w:color="D5DDC6"/>
            <w:bottom w:val="single" w:sz="6" w:space="0" w:color="D5DDC6"/>
            <w:right w:val="single" w:sz="6" w:space="0" w:color="D5DDC6"/>
          </w:divBdr>
        </w:div>
        <w:div w:id="215238032">
          <w:marLeft w:val="0"/>
          <w:marRight w:val="0"/>
          <w:marTop w:val="0"/>
          <w:marBottom w:val="120"/>
          <w:divBdr>
            <w:top w:val="single" w:sz="6" w:space="0" w:color="auto"/>
            <w:left w:val="single" w:sz="24" w:space="0" w:color="auto"/>
            <w:bottom w:val="single" w:sz="6" w:space="0" w:color="auto"/>
            <w:right w:val="single" w:sz="6" w:space="0" w:color="auto"/>
          </w:divBdr>
        </w:div>
        <w:div w:id="1013653048">
          <w:marLeft w:val="0"/>
          <w:marRight w:val="0"/>
          <w:marTop w:val="0"/>
          <w:marBottom w:val="120"/>
          <w:divBdr>
            <w:top w:val="single" w:sz="6" w:space="0" w:color="auto"/>
            <w:left w:val="single" w:sz="24" w:space="0" w:color="auto"/>
            <w:bottom w:val="single" w:sz="6" w:space="0" w:color="auto"/>
            <w:right w:val="single" w:sz="6" w:space="0" w:color="auto"/>
          </w:divBdr>
        </w:div>
        <w:div w:id="7604936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6320120">
      <w:bodyDiv w:val="1"/>
      <w:marLeft w:val="0"/>
      <w:marRight w:val="0"/>
      <w:marTop w:val="0"/>
      <w:marBottom w:val="0"/>
      <w:divBdr>
        <w:top w:val="none" w:sz="0" w:space="0" w:color="auto"/>
        <w:left w:val="none" w:sz="0" w:space="0" w:color="auto"/>
        <w:bottom w:val="none" w:sz="0" w:space="0" w:color="auto"/>
        <w:right w:val="none" w:sz="0" w:space="0" w:color="auto"/>
      </w:divBdr>
      <w:divsChild>
        <w:div w:id="308826583">
          <w:marLeft w:val="0"/>
          <w:marRight w:val="0"/>
          <w:marTop w:val="150"/>
          <w:marBottom w:val="150"/>
          <w:divBdr>
            <w:top w:val="none" w:sz="0" w:space="0" w:color="auto"/>
            <w:left w:val="none" w:sz="0" w:space="0" w:color="auto"/>
            <w:bottom w:val="none" w:sz="0" w:space="0" w:color="auto"/>
            <w:right w:val="none" w:sz="0" w:space="0" w:color="auto"/>
          </w:divBdr>
          <w:divsChild>
            <w:div w:id="926116411">
              <w:marLeft w:val="0"/>
              <w:marRight w:val="0"/>
              <w:marTop w:val="100"/>
              <w:marBottom w:val="100"/>
              <w:divBdr>
                <w:top w:val="none" w:sz="0" w:space="0" w:color="auto"/>
                <w:left w:val="none" w:sz="0" w:space="0" w:color="auto"/>
                <w:bottom w:val="none" w:sz="0" w:space="0" w:color="auto"/>
                <w:right w:val="none" w:sz="0" w:space="0" w:color="auto"/>
              </w:divBdr>
              <w:divsChild>
                <w:div w:id="1778720802">
                  <w:marLeft w:val="0"/>
                  <w:marRight w:val="0"/>
                  <w:marTop w:val="0"/>
                  <w:marBottom w:val="0"/>
                  <w:divBdr>
                    <w:top w:val="none" w:sz="0" w:space="0" w:color="auto"/>
                    <w:left w:val="none" w:sz="0" w:space="0" w:color="auto"/>
                    <w:bottom w:val="none" w:sz="0" w:space="0" w:color="auto"/>
                    <w:right w:val="none" w:sz="0" w:space="0" w:color="auto"/>
                  </w:divBdr>
                  <w:divsChild>
                    <w:div w:id="19383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9955">
          <w:marLeft w:val="0"/>
          <w:marRight w:val="0"/>
          <w:marTop w:val="0"/>
          <w:marBottom w:val="120"/>
          <w:divBdr>
            <w:top w:val="single" w:sz="6" w:space="0" w:color="auto"/>
            <w:left w:val="single" w:sz="24" w:space="0" w:color="auto"/>
            <w:bottom w:val="single" w:sz="6" w:space="0" w:color="auto"/>
            <w:right w:val="single" w:sz="6" w:space="0" w:color="auto"/>
          </w:divBdr>
        </w:div>
        <w:div w:id="4492099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3025781">
      <w:bodyDiv w:val="1"/>
      <w:marLeft w:val="0"/>
      <w:marRight w:val="0"/>
      <w:marTop w:val="0"/>
      <w:marBottom w:val="0"/>
      <w:divBdr>
        <w:top w:val="none" w:sz="0" w:space="0" w:color="auto"/>
        <w:left w:val="none" w:sz="0" w:space="0" w:color="auto"/>
        <w:bottom w:val="none" w:sz="0" w:space="0" w:color="auto"/>
        <w:right w:val="none" w:sz="0" w:space="0" w:color="auto"/>
      </w:divBdr>
      <w:divsChild>
        <w:div w:id="2092772489">
          <w:marLeft w:val="150"/>
          <w:marRight w:val="0"/>
          <w:marTop w:val="0"/>
          <w:marBottom w:val="0"/>
          <w:divBdr>
            <w:top w:val="single" w:sz="6" w:space="0" w:color="FFC0CB"/>
            <w:left w:val="single" w:sz="6" w:space="1" w:color="FFC0CB"/>
            <w:bottom w:val="single" w:sz="6" w:space="1" w:color="FFC0CB"/>
            <w:right w:val="single" w:sz="6" w:space="1" w:color="FFC0CB"/>
          </w:divBdr>
        </w:div>
        <w:div w:id="1227449256">
          <w:marLeft w:val="0"/>
          <w:marRight w:val="0"/>
          <w:marTop w:val="0"/>
          <w:marBottom w:val="120"/>
          <w:divBdr>
            <w:top w:val="single" w:sz="6" w:space="0" w:color="auto"/>
            <w:left w:val="single" w:sz="24" w:space="0" w:color="auto"/>
            <w:bottom w:val="single" w:sz="6" w:space="0" w:color="auto"/>
            <w:right w:val="single" w:sz="6" w:space="0" w:color="auto"/>
          </w:divBdr>
        </w:div>
        <w:div w:id="688530387">
          <w:marLeft w:val="0"/>
          <w:marRight w:val="0"/>
          <w:marTop w:val="0"/>
          <w:marBottom w:val="120"/>
          <w:divBdr>
            <w:top w:val="single" w:sz="6" w:space="0" w:color="auto"/>
            <w:left w:val="single" w:sz="24" w:space="0" w:color="auto"/>
            <w:bottom w:val="single" w:sz="6" w:space="0" w:color="auto"/>
            <w:right w:val="single" w:sz="6" w:space="0" w:color="auto"/>
          </w:divBdr>
        </w:div>
        <w:div w:id="2069182981">
          <w:marLeft w:val="0"/>
          <w:marRight w:val="0"/>
          <w:marTop w:val="150"/>
          <w:marBottom w:val="150"/>
          <w:divBdr>
            <w:top w:val="none" w:sz="0" w:space="0" w:color="auto"/>
            <w:left w:val="none" w:sz="0" w:space="0" w:color="auto"/>
            <w:bottom w:val="none" w:sz="0" w:space="0" w:color="auto"/>
            <w:right w:val="none" w:sz="0" w:space="0" w:color="auto"/>
          </w:divBdr>
          <w:divsChild>
            <w:div w:id="1886135325">
              <w:marLeft w:val="0"/>
              <w:marRight w:val="0"/>
              <w:marTop w:val="100"/>
              <w:marBottom w:val="100"/>
              <w:divBdr>
                <w:top w:val="none" w:sz="0" w:space="0" w:color="auto"/>
                <w:left w:val="none" w:sz="0" w:space="0" w:color="auto"/>
                <w:bottom w:val="none" w:sz="0" w:space="0" w:color="auto"/>
                <w:right w:val="none" w:sz="0" w:space="0" w:color="auto"/>
              </w:divBdr>
              <w:divsChild>
                <w:div w:id="1035541582">
                  <w:marLeft w:val="0"/>
                  <w:marRight w:val="0"/>
                  <w:marTop w:val="0"/>
                  <w:marBottom w:val="0"/>
                  <w:divBdr>
                    <w:top w:val="none" w:sz="0" w:space="0" w:color="auto"/>
                    <w:left w:val="none" w:sz="0" w:space="0" w:color="auto"/>
                    <w:bottom w:val="none" w:sz="0" w:space="0" w:color="auto"/>
                    <w:right w:val="none" w:sz="0" w:space="0" w:color="auto"/>
                  </w:divBdr>
                  <w:divsChild>
                    <w:div w:id="17553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17859">
      <w:bodyDiv w:val="1"/>
      <w:marLeft w:val="0"/>
      <w:marRight w:val="0"/>
      <w:marTop w:val="0"/>
      <w:marBottom w:val="0"/>
      <w:divBdr>
        <w:top w:val="none" w:sz="0" w:space="0" w:color="auto"/>
        <w:left w:val="none" w:sz="0" w:space="0" w:color="auto"/>
        <w:bottom w:val="none" w:sz="0" w:space="0" w:color="auto"/>
        <w:right w:val="none" w:sz="0" w:space="0" w:color="auto"/>
      </w:divBdr>
      <w:divsChild>
        <w:div w:id="1981225741">
          <w:marLeft w:val="150"/>
          <w:marRight w:val="0"/>
          <w:marTop w:val="0"/>
          <w:marBottom w:val="0"/>
          <w:divBdr>
            <w:top w:val="single" w:sz="6" w:space="0" w:color="FFC0CB"/>
            <w:left w:val="single" w:sz="6" w:space="1" w:color="FFC0CB"/>
            <w:bottom w:val="single" w:sz="6" w:space="1" w:color="FFC0CB"/>
            <w:right w:val="single" w:sz="6" w:space="1" w:color="FFC0CB"/>
          </w:divBdr>
        </w:div>
        <w:div w:id="108666821">
          <w:marLeft w:val="0"/>
          <w:marRight w:val="0"/>
          <w:marTop w:val="150"/>
          <w:marBottom w:val="150"/>
          <w:divBdr>
            <w:top w:val="none" w:sz="0" w:space="0" w:color="auto"/>
            <w:left w:val="none" w:sz="0" w:space="0" w:color="auto"/>
            <w:bottom w:val="none" w:sz="0" w:space="0" w:color="auto"/>
            <w:right w:val="none" w:sz="0" w:space="0" w:color="auto"/>
          </w:divBdr>
          <w:divsChild>
            <w:div w:id="878663843">
              <w:marLeft w:val="0"/>
              <w:marRight w:val="0"/>
              <w:marTop w:val="100"/>
              <w:marBottom w:val="100"/>
              <w:divBdr>
                <w:top w:val="none" w:sz="0" w:space="0" w:color="auto"/>
                <w:left w:val="none" w:sz="0" w:space="0" w:color="auto"/>
                <w:bottom w:val="none" w:sz="0" w:space="0" w:color="auto"/>
                <w:right w:val="none" w:sz="0" w:space="0" w:color="auto"/>
              </w:divBdr>
              <w:divsChild>
                <w:div w:id="721173182">
                  <w:marLeft w:val="0"/>
                  <w:marRight w:val="0"/>
                  <w:marTop w:val="0"/>
                  <w:marBottom w:val="0"/>
                  <w:divBdr>
                    <w:top w:val="none" w:sz="0" w:space="0" w:color="auto"/>
                    <w:left w:val="none" w:sz="0" w:space="0" w:color="auto"/>
                    <w:bottom w:val="none" w:sz="0" w:space="0" w:color="auto"/>
                    <w:right w:val="none" w:sz="0" w:space="0" w:color="auto"/>
                  </w:divBdr>
                  <w:divsChild>
                    <w:div w:id="16203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817">
          <w:marLeft w:val="0"/>
          <w:marRight w:val="0"/>
          <w:marTop w:val="0"/>
          <w:marBottom w:val="120"/>
          <w:divBdr>
            <w:top w:val="single" w:sz="6" w:space="0" w:color="auto"/>
            <w:left w:val="single" w:sz="24" w:space="0" w:color="auto"/>
            <w:bottom w:val="single" w:sz="6" w:space="0" w:color="auto"/>
            <w:right w:val="single" w:sz="6" w:space="0" w:color="auto"/>
          </w:divBdr>
        </w:div>
        <w:div w:id="1759207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2244126">
      <w:bodyDiv w:val="1"/>
      <w:marLeft w:val="0"/>
      <w:marRight w:val="0"/>
      <w:marTop w:val="0"/>
      <w:marBottom w:val="0"/>
      <w:divBdr>
        <w:top w:val="none" w:sz="0" w:space="0" w:color="auto"/>
        <w:left w:val="none" w:sz="0" w:space="0" w:color="auto"/>
        <w:bottom w:val="none" w:sz="0" w:space="0" w:color="auto"/>
        <w:right w:val="none" w:sz="0" w:space="0" w:color="auto"/>
      </w:divBdr>
      <w:divsChild>
        <w:div w:id="1970280361">
          <w:marLeft w:val="0"/>
          <w:marRight w:val="0"/>
          <w:marTop w:val="0"/>
          <w:marBottom w:val="120"/>
          <w:divBdr>
            <w:top w:val="single" w:sz="6" w:space="0" w:color="auto"/>
            <w:left w:val="single" w:sz="24" w:space="0" w:color="auto"/>
            <w:bottom w:val="single" w:sz="6" w:space="0" w:color="auto"/>
            <w:right w:val="single" w:sz="6" w:space="0" w:color="auto"/>
          </w:divBdr>
        </w:div>
        <w:div w:id="1728795308">
          <w:marLeft w:val="0"/>
          <w:marRight w:val="0"/>
          <w:marTop w:val="150"/>
          <w:marBottom w:val="150"/>
          <w:divBdr>
            <w:top w:val="none" w:sz="0" w:space="0" w:color="auto"/>
            <w:left w:val="none" w:sz="0" w:space="0" w:color="auto"/>
            <w:bottom w:val="none" w:sz="0" w:space="0" w:color="auto"/>
            <w:right w:val="none" w:sz="0" w:space="0" w:color="auto"/>
          </w:divBdr>
          <w:divsChild>
            <w:div w:id="736126889">
              <w:marLeft w:val="0"/>
              <w:marRight w:val="0"/>
              <w:marTop w:val="100"/>
              <w:marBottom w:val="100"/>
              <w:divBdr>
                <w:top w:val="none" w:sz="0" w:space="0" w:color="auto"/>
                <w:left w:val="none" w:sz="0" w:space="0" w:color="auto"/>
                <w:bottom w:val="none" w:sz="0" w:space="0" w:color="auto"/>
                <w:right w:val="none" w:sz="0" w:space="0" w:color="auto"/>
              </w:divBdr>
              <w:divsChild>
                <w:div w:id="295985830">
                  <w:marLeft w:val="0"/>
                  <w:marRight w:val="0"/>
                  <w:marTop w:val="0"/>
                  <w:marBottom w:val="0"/>
                  <w:divBdr>
                    <w:top w:val="none" w:sz="0" w:space="0" w:color="auto"/>
                    <w:left w:val="none" w:sz="0" w:space="0" w:color="auto"/>
                    <w:bottom w:val="none" w:sz="0" w:space="0" w:color="auto"/>
                    <w:right w:val="none" w:sz="0" w:space="0" w:color="auto"/>
                  </w:divBdr>
                  <w:divsChild>
                    <w:div w:id="7614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6801">
          <w:marLeft w:val="0"/>
          <w:marRight w:val="0"/>
          <w:marTop w:val="0"/>
          <w:marBottom w:val="120"/>
          <w:divBdr>
            <w:top w:val="single" w:sz="6" w:space="0" w:color="auto"/>
            <w:left w:val="single" w:sz="24" w:space="0" w:color="auto"/>
            <w:bottom w:val="single" w:sz="6" w:space="0" w:color="auto"/>
            <w:right w:val="single" w:sz="6" w:space="0" w:color="auto"/>
          </w:divBdr>
        </w:div>
        <w:div w:id="748771425">
          <w:marLeft w:val="0"/>
          <w:marRight w:val="0"/>
          <w:marTop w:val="120"/>
          <w:marBottom w:val="0"/>
          <w:divBdr>
            <w:top w:val="single" w:sz="6" w:space="0" w:color="D5DDC6"/>
            <w:left w:val="single" w:sz="6" w:space="4" w:color="D5DDC6"/>
            <w:bottom w:val="single" w:sz="6" w:space="0" w:color="D5DDC6"/>
            <w:right w:val="single" w:sz="6" w:space="0" w:color="D5DDC6"/>
          </w:divBdr>
        </w:div>
        <w:div w:id="1322074803">
          <w:marLeft w:val="0"/>
          <w:marRight w:val="0"/>
          <w:marTop w:val="0"/>
          <w:marBottom w:val="120"/>
          <w:divBdr>
            <w:top w:val="single" w:sz="6" w:space="0" w:color="auto"/>
            <w:left w:val="single" w:sz="24" w:space="0" w:color="auto"/>
            <w:bottom w:val="single" w:sz="6" w:space="0" w:color="auto"/>
            <w:right w:val="single" w:sz="6" w:space="0" w:color="auto"/>
          </w:divBdr>
        </w:div>
        <w:div w:id="1840342149">
          <w:marLeft w:val="0"/>
          <w:marRight w:val="0"/>
          <w:marTop w:val="0"/>
          <w:marBottom w:val="120"/>
          <w:divBdr>
            <w:top w:val="single" w:sz="6" w:space="0" w:color="auto"/>
            <w:left w:val="single" w:sz="24" w:space="0" w:color="auto"/>
            <w:bottom w:val="single" w:sz="6" w:space="0" w:color="auto"/>
            <w:right w:val="single" w:sz="6" w:space="0" w:color="auto"/>
          </w:divBdr>
        </w:div>
        <w:div w:id="1798640006">
          <w:marLeft w:val="0"/>
          <w:marRight w:val="0"/>
          <w:marTop w:val="120"/>
          <w:marBottom w:val="0"/>
          <w:divBdr>
            <w:top w:val="single" w:sz="6" w:space="0" w:color="D5DDC6"/>
            <w:left w:val="single" w:sz="6" w:space="4" w:color="D5DDC6"/>
            <w:bottom w:val="single" w:sz="6" w:space="0" w:color="D5DDC6"/>
            <w:right w:val="single" w:sz="6" w:space="0" w:color="D5DDC6"/>
          </w:divBdr>
        </w:div>
        <w:div w:id="682971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0689294">
      <w:bodyDiv w:val="1"/>
      <w:marLeft w:val="0"/>
      <w:marRight w:val="0"/>
      <w:marTop w:val="0"/>
      <w:marBottom w:val="0"/>
      <w:divBdr>
        <w:top w:val="none" w:sz="0" w:space="0" w:color="auto"/>
        <w:left w:val="none" w:sz="0" w:space="0" w:color="auto"/>
        <w:bottom w:val="none" w:sz="0" w:space="0" w:color="auto"/>
        <w:right w:val="none" w:sz="0" w:space="0" w:color="auto"/>
      </w:divBdr>
      <w:divsChild>
        <w:div w:id="2144151717">
          <w:marLeft w:val="150"/>
          <w:marRight w:val="0"/>
          <w:marTop w:val="0"/>
          <w:marBottom w:val="0"/>
          <w:divBdr>
            <w:top w:val="single" w:sz="6" w:space="0" w:color="FFC0CB"/>
            <w:left w:val="single" w:sz="6" w:space="1" w:color="FFC0CB"/>
            <w:bottom w:val="single" w:sz="6" w:space="1" w:color="FFC0CB"/>
            <w:right w:val="single" w:sz="6" w:space="1" w:color="FFC0CB"/>
          </w:divBdr>
        </w:div>
        <w:div w:id="764348035">
          <w:marLeft w:val="0"/>
          <w:marRight w:val="0"/>
          <w:marTop w:val="150"/>
          <w:marBottom w:val="150"/>
          <w:divBdr>
            <w:top w:val="none" w:sz="0" w:space="0" w:color="auto"/>
            <w:left w:val="none" w:sz="0" w:space="0" w:color="auto"/>
            <w:bottom w:val="none" w:sz="0" w:space="0" w:color="auto"/>
            <w:right w:val="none" w:sz="0" w:space="0" w:color="auto"/>
          </w:divBdr>
          <w:divsChild>
            <w:div w:id="1289316984">
              <w:marLeft w:val="0"/>
              <w:marRight w:val="0"/>
              <w:marTop w:val="100"/>
              <w:marBottom w:val="100"/>
              <w:divBdr>
                <w:top w:val="none" w:sz="0" w:space="0" w:color="auto"/>
                <w:left w:val="none" w:sz="0" w:space="0" w:color="auto"/>
                <w:bottom w:val="none" w:sz="0" w:space="0" w:color="auto"/>
                <w:right w:val="none" w:sz="0" w:space="0" w:color="auto"/>
              </w:divBdr>
              <w:divsChild>
                <w:div w:id="1196432561">
                  <w:marLeft w:val="0"/>
                  <w:marRight w:val="0"/>
                  <w:marTop w:val="0"/>
                  <w:marBottom w:val="0"/>
                  <w:divBdr>
                    <w:top w:val="none" w:sz="0" w:space="0" w:color="auto"/>
                    <w:left w:val="none" w:sz="0" w:space="0" w:color="auto"/>
                    <w:bottom w:val="none" w:sz="0" w:space="0" w:color="auto"/>
                    <w:right w:val="none" w:sz="0" w:space="0" w:color="auto"/>
                  </w:divBdr>
                  <w:divsChild>
                    <w:div w:id="7369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120">
          <w:marLeft w:val="0"/>
          <w:marRight w:val="0"/>
          <w:marTop w:val="0"/>
          <w:marBottom w:val="120"/>
          <w:divBdr>
            <w:top w:val="single" w:sz="6" w:space="0" w:color="auto"/>
            <w:left w:val="single" w:sz="24" w:space="0" w:color="auto"/>
            <w:bottom w:val="single" w:sz="6" w:space="0" w:color="auto"/>
            <w:right w:val="single" w:sz="6" w:space="0" w:color="auto"/>
          </w:divBdr>
        </w:div>
        <w:div w:id="1765416626">
          <w:marLeft w:val="0"/>
          <w:marRight w:val="0"/>
          <w:marTop w:val="0"/>
          <w:marBottom w:val="120"/>
          <w:divBdr>
            <w:top w:val="single" w:sz="6" w:space="0" w:color="auto"/>
            <w:left w:val="single" w:sz="24" w:space="0" w:color="auto"/>
            <w:bottom w:val="single" w:sz="6" w:space="0" w:color="auto"/>
            <w:right w:val="single" w:sz="6" w:space="0" w:color="auto"/>
          </w:divBdr>
        </w:div>
        <w:div w:id="550464203">
          <w:marLeft w:val="0"/>
          <w:marRight w:val="0"/>
          <w:marTop w:val="0"/>
          <w:marBottom w:val="120"/>
          <w:divBdr>
            <w:top w:val="single" w:sz="6" w:space="0" w:color="auto"/>
            <w:left w:val="single" w:sz="24" w:space="0" w:color="auto"/>
            <w:bottom w:val="single" w:sz="6" w:space="0" w:color="auto"/>
            <w:right w:val="single" w:sz="6" w:space="0" w:color="auto"/>
          </w:divBdr>
        </w:div>
        <w:div w:id="731734900">
          <w:marLeft w:val="0"/>
          <w:marRight w:val="0"/>
          <w:marTop w:val="0"/>
          <w:marBottom w:val="120"/>
          <w:divBdr>
            <w:top w:val="single" w:sz="6" w:space="0" w:color="auto"/>
            <w:left w:val="single" w:sz="24" w:space="0" w:color="auto"/>
            <w:bottom w:val="single" w:sz="6" w:space="0" w:color="auto"/>
            <w:right w:val="single" w:sz="6" w:space="0" w:color="auto"/>
          </w:divBdr>
        </w:div>
        <w:div w:id="179775042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4261919">
      <w:bodyDiv w:val="1"/>
      <w:marLeft w:val="0"/>
      <w:marRight w:val="0"/>
      <w:marTop w:val="0"/>
      <w:marBottom w:val="0"/>
      <w:divBdr>
        <w:top w:val="none" w:sz="0" w:space="0" w:color="auto"/>
        <w:left w:val="none" w:sz="0" w:space="0" w:color="auto"/>
        <w:bottom w:val="none" w:sz="0" w:space="0" w:color="auto"/>
        <w:right w:val="none" w:sz="0" w:space="0" w:color="auto"/>
      </w:divBdr>
      <w:divsChild>
        <w:div w:id="1936941380">
          <w:marLeft w:val="150"/>
          <w:marRight w:val="0"/>
          <w:marTop w:val="0"/>
          <w:marBottom w:val="0"/>
          <w:divBdr>
            <w:top w:val="single" w:sz="6" w:space="0" w:color="FFC0CB"/>
            <w:left w:val="single" w:sz="6" w:space="1" w:color="FFC0CB"/>
            <w:bottom w:val="single" w:sz="6" w:space="1" w:color="FFC0CB"/>
            <w:right w:val="single" w:sz="6" w:space="1" w:color="FFC0CB"/>
          </w:divBdr>
        </w:div>
        <w:div w:id="2036878596">
          <w:marLeft w:val="0"/>
          <w:marRight w:val="0"/>
          <w:marTop w:val="0"/>
          <w:marBottom w:val="120"/>
          <w:divBdr>
            <w:top w:val="single" w:sz="6" w:space="0" w:color="auto"/>
            <w:left w:val="single" w:sz="24" w:space="0" w:color="auto"/>
            <w:bottom w:val="single" w:sz="6" w:space="0" w:color="auto"/>
            <w:right w:val="single" w:sz="6" w:space="0" w:color="auto"/>
          </w:divBdr>
        </w:div>
        <w:div w:id="964233591">
          <w:marLeft w:val="0"/>
          <w:marRight w:val="0"/>
          <w:marTop w:val="150"/>
          <w:marBottom w:val="150"/>
          <w:divBdr>
            <w:top w:val="none" w:sz="0" w:space="0" w:color="auto"/>
            <w:left w:val="none" w:sz="0" w:space="0" w:color="auto"/>
            <w:bottom w:val="none" w:sz="0" w:space="0" w:color="auto"/>
            <w:right w:val="none" w:sz="0" w:space="0" w:color="auto"/>
          </w:divBdr>
          <w:divsChild>
            <w:div w:id="648945831">
              <w:marLeft w:val="0"/>
              <w:marRight w:val="0"/>
              <w:marTop w:val="100"/>
              <w:marBottom w:val="100"/>
              <w:divBdr>
                <w:top w:val="none" w:sz="0" w:space="0" w:color="auto"/>
                <w:left w:val="none" w:sz="0" w:space="0" w:color="auto"/>
                <w:bottom w:val="none" w:sz="0" w:space="0" w:color="auto"/>
                <w:right w:val="none" w:sz="0" w:space="0" w:color="auto"/>
              </w:divBdr>
              <w:divsChild>
                <w:div w:id="1287813376">
                  <w:marLeft w:val="0"/>
                  <w:marRight w:val="0"/>
                  <w:marTop w:val="0"/>
                  <w:marBottom w:val="0"/>
                  <w:divBdr>
                    <w:top w:val="none" w:sz="0" w:space="0" w:color="auto"/>
                    <w:left w:val="none" w:sz="0" w:space="0" w:color="auto"/>
                    <w:bottom w:val="none" w:sz="0" w:space="0" w:color="auto"/>
                    <w:right w:val="none" w:sz="0" w:space="0" w:color="auto"/>
                  </w:divBdr>
                  <w:divsChild>
                    <w:div w:id="10187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7051">
          <w:marLeft w:val="0"/>
          <w:marRight w:val="0"/>
          <w:marTop w:val="0"/>
          <w:marBottom w:val="120"/>
          <w:divBdr>
            <w:top w:val="single" w:sz="6" w:space="0" w:color="auto"/>
            <w:left w:val="single" w:sz="24" w:space="0" w:color="auto"/>
            <w:bottom w:val="single" w:sz="6" w:space="0" w:color="auto"/>
            <w:right w:val="single" w:sz="6" w:space="0" w:color="auto"/>
          </w:divBdr>
        </w:div>
        <w:div w:id="36086346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1007540">
      <w:bodyDiv w:val="1"/>
      <w:marLeft w:val="0"/>
      <w:marRight w:val="0"/>
      <w:marTop w:val="0"/>
      <w:marBottom w:val="0"/>
      <w:divBdr>
        <w:top w:val="none" w:sz="0" w:space="0" w:color="auto"/>
        <w:left w:val="none" w:sz="0" w:space="0" w:color="auto"/>
        <w:bottom w:val="none" w:sz="0" w:space="0" w:color="auto"/>
        <w:right w:val="none" w:sz="0" w:space="0" w:color="auto"/>
      </w:divBdr>
      <w:divsChild>
        <w:div w:id="189227422">
          <w:marLeft w:val="150"/>
          <w:marRight w:val="0"/>
          <w:marTop w:val="0"/>
          <w:marBottom w:val="0"/>
          <w:divBdr>
            <w:top w:val="single" w:sz="6" w:space="0" w:color="FFC0CB"/>
            <w:left w:val="single" w:sz="6" w:space="1" w:color="FFC0CB"/>
            <w:bottom w:val="single" w:sz="6" w:space="1" w:color="FFC0CB"/>
            <w:right w:val="single" w:sz="6" w:space="1" w:color="FFC0CB"/>
          </w:divBdr>
        </w:div>
        <w:div w:id="929629679">
          <w:marLeft w:val="0"/>
          <w:marRight w:val="0"/>
          <w:marTop w:val="0"/>
          <w:marBottom w:val="120"/>
          <w:divBdr>
            <w:top w:val="single" w:sz="6" w:space="0" w:color="auto"/>
            <w:left w:val="single" w:sz="24" w:space="0" w:color="auto"/>
            <w:bottom w:val="single" w:sz="6" w:space="0" w:color="auto"/>
            <w:right w:val="single" w:sz="6" w:space="0" w:color="auto"/>
          </w:divBdr>
        </w:div>
        <w:div w:id="147983139">
          <w:marLeft w:val="0"/>
          <w:marRight w:val="0"/>
          <w:marTop w:val="0"/>
          <w:marBottom w:val="120"/>
          <w:divBdr>
            <w:top w:val="single" w:sz="6" w:space="0" w:color="auto"/>
            <w:left w:val="single" w:sz="24" w:space="0" w:color="auto"/>
            <w:bottom w:val="single" w:sz="6" w:space="0" w:color="auto"/>
            <w:right w:val="single" w:sz="6" w:space="0" w:color="auto"/>
          </w:divBdr>
        </w:div>
        <w:div w:id="543518736">
          <w:marLeft w:val="0"/>
          <w:marRight w:val="0"/>
          <w:marTop w:val="150"/>
          <w:marBottom w:val="150"/>
          <w:divBdr>
            <w:top w:val="none" w:sz="0" w:space="0" w:color="auto"/>
            <w:left w:val="none" w:sz="0" w:space="0" w:color="auto"/>
            <w:bottom w:val="none" w:sz="0" w:space="0" w:color="auto"/>
            <w:right w:val="none" w:sz="0" w:space="0" w:color="auto"/>
          </w:divBdr>
          <w:divsChild>
            <w:div w:id="2098284943">
              <w:marLeft w:val="0"/>
              <w:marRight w:val="0"/>
              <w:marTop w:val="0"/>
              <w:marBottom w:val="0"/>
              <w:divBdr>
                <w:top w:val="none" w:sz="0" w:space="0" w:color="auto"/>
                <w:left w:val="none" w:sz="0" w:space="0" w:color="auto"/>
                <w:bottom w:val="none" w:sz="0" w:space="0" w:color="auto"/>
                <w:right w:val="none" w:sz="0" w:space="0" w:color="auto"/>
              </w:divBdr>
              <w:divsChild>
                <w:div w:id="240724021">
                  <w:marLeft w:val="0"/>
                  <w:marRight w:val="0"/>
                  <w:marTop w:val="0"/>
                  <w:marBottom w:val="0"/>
                  <w:divBdr>
                    <w:top w:val="none" w:sz="0" w:space="0" w:color="auto"/>
                    <w:left w:val="none" w:sz="0" w:space="0" w:color="auto"/>
                    <w:bottom w:val="none" w:sz="0" w:space="0" w:color="auto"/>
                    <w:right w:val="none" w:sz="0" w:space="0" w:color="auto"/>
                  </w:divBdr>
                  <w:divsChild>
                    <w:div w:id="1126191587">
                      <w:marLeft w:val="0"/>
                      <w:marRight w:val="0"/>
                      <w:marTop w:val="0"/>
                      <w:marBottom w:val="0"/>
                      <w:divBdr>
                        <w:top w:val="none" w:sz="0" w:space="0" w:color="auto"/>
                        <w:left w:val="none" w:sz="0" w:space="0" w:color="auto"/>
                        <w:bottom w:val="none" w:sz="0" w:space="0" w:color="auto"/>
                        <w:right w:val="none" w:sz="0" w:space="0" w:color="auto"/>
                      </w:divBdr>
                      <w:divsChild>
                        <w:div w:id="1616907427">
                          <w:marLeft w:val="0"/>
                          <w:marRight w:val="0"/>
                          <w:marTop w:val="0"/>
                          <w:marBottom w:val="0"/>
                          <w:divBdr>
                            <w:top w:val="none" w:sz="0" w:space="0" w:color="auto"/>
                            <w:left w:val="none" w:sz="0" w:space="0" w:color="auto"/>
                            <w:bottom w:val="none" w:sz="0" w:space="0" w:color="auto"/>
                            <w:right w:val="none" w:sz="0" w:space="0" w:color="auto"/>
                          </w:divBdr>
                          <w:divsChild>
                            <w:div w:id="845752879">
                              <w:marLeft w:val="0"/>
                              <w:marRight w:val="0"/>
                              <w:marTop w:val="0"/>
                              <w:marBottom w:val="0"/>
                              <w:divBdr>
                                <w:top w:val="none" w:sz="0" w:space="0" w:color="auto"/>
                                <w:left w:val="none" w:sz="0" w:space="0" w:color="auto"/>
                                <w:bottom w:val="none" w:sz="0" w:space="0" w:color="auto"/>
                                <w:right w:val="none" w:sz="0" w:space="0" w:color="auto"/>
                              </w:divBdr>
                              <w:divsChild>
                                <w:div w:id="755715015">
                                  <w:marLeft w:val="0"/>
                                  <w:marRight w:val="0"/>
                                  <w:marTop w:val="0"/>
                                  <w:marBottom w:val="0"/>
                                  <w:divBdr>
                                    <w:top w:val="none" w:sz="0" w:space="0" w:color="auto"/>
                                    <w:left w:val="none" w:sz="0" w:space="0" w:color="auto"/>
                                    <w:bottom w:val="none" w:sz="0" w:space="0" w:color="auto"/>
                                    <w:right w:val="none" w:sz="0" w:space="0" w:color="auto"/>
                                  </w:divBdr>
                                  <w:divsChild>
                                    <w:div w:id="1586305047">
                                      <w:marLeft w:val="0"/>
                                      <w:marRight w:val="0"/>
                                      <w:marTop w:val="0"/>
                                      <w:marBottom w:val="0"/>
                                      <w:divBdr>
                                        <w:top w:val="none" w:sz="0" w:space="0" w:color="auto"/>
                                        <w:left w:val="none" w:sz="0" w:space="0" w:color="auto"/>
                                        <w:bottom w:val="none" w:sz="0" w:space="0" w:color="auto"/>
                                        <w:right w:val="none" w:sz="0" w:space="0" w:color="auto"/>
                                      </w:divBdr>
                                      <w:divsChild>
                                        <w:div w:id="181017748">
                                          <w:marLeft w:val="0"/>
                                          <w:marRight w:val="0"/>
                                          <w:marTop w:val="0"/>
                                          <w:marBottom w:val="0"/>
                                          <w:divBdr>
                                            <w:top w:val="none" w:sz="0" w:space="0" w:color="auto"/>
                                            <w:left w:val="none" w:sz="0" w:space="0" w:color="auto"/>
                                            <w:bottom w:val="none" w:sz="0" w:space="0" w:color="auto"/>
                                            <w:right w:val="none" w:sz="0" w:space="0" w:color="auto"/>
                                          </w:divBdr>
                                          <w:divsChild>
                                            <w:div w:id="1589844944">
                                              <w:marLeft w:val="0"/>
                                              <w:marRight w:val="0"/>
                                              <w:marTop w:val="0"/>
                                              <w:marBottom w:val="0"/>
                                              <w:divBdr>
                                                <w:top w:val="none" w:sz="0" w:space="0" w:color="auto"/>
                                                <w:left w:val="none" w:sz="0" w:space="0" w:color="auto"/>
                                                <w:bottom w:val="none" w:sz="0" w:space="0" w:color="auto"/>
                                                <w:right w:val="none" w:sz="0" w:space="0" w:color="auto"/>
                                              </w:divBdr>
                                              <w:divsChild>
                                                <w:div w:id="1679891334">
                                                  <w:marLeft w:val="0"/>
                                                  <w:marRight w:val="0"/>
                                                  <w:marTop w:val="0"/>
                                                  <w:marBottom w:val="0"/>
                                                  <w:divBdr>
                                                    <w:top w:val="none" w:sz="0" w:space="0" w:color="auto"/>
                                                    <w:left w:val="none" w:sz="0" w:space="0" w:color="auto"/>
                                                    <w:bottom w:val="none" w:sz="0" w:space="0" w:color="auto"/>
                                                    <w:right w:val="none" w:sz="0" w:space="0" w:color="auto"/>
                                                  </w:divBdr>
                                                  <w:divsChild>
                                                    <w:div w:id="1098255552">
                                                      <w:marLeft w:val="0"/>
                                                      <w:marRight w:val="0"/>
                                                      <w:marTop w:val="0"/>
                                                      <w:marBottom w:val="0"/>
                                                      <w:divBdr>
                                                        <w:top w:val="none" w:sz="0" w:space="0" w:color="auto"/>
                                                        <w:left w:val="none" w:sz="0" w:space="0" w:color="auto"/>
                                                        <w:bottom w:val="none" w:sz="0" w:space="0" w:color="auto"/>
                                                        <w:right w:val="none" w:sz="0" w:space="0" w:color="auto"/>
                                                      </w:divBdr>
                                                    </w:div>
                                                    <w:div w:id="1067535711">
                                                      <w:marLeft w:val="0"/>
                                                      <w:marRight w:val="0"/>
                                                      <w:marTop w:val="0"/>
                                                      <w:marBottom w:val="0"/>
                                                      <w:divBdr>
                                                        <w:top w:val="none" w:sz="0" w:space="0" w:color="auto"/>
                                                        <w:left w:val="none" w:sz="0" w:space="0" w:color="auto"/>
                                                        <w:bottom w:val="none" w:sz="0" w:space="0" w:color="auto"/>
                                                        <w:right w:val="none" w:sz="0" w:space="0" w:color="auto"/>
                                                      </w:divBdr>
                                                    </w:div>
                                                  </w:divsChild>
                                                </w:div>
                                                <w:div w:id="1047027281">
                                                  <w:marLeft w:val="0"/>
                                                  <w:marRight w:val="0"/>
                                                  <w:marTop w:val="0"/>
                                                  <w:marBottom w:val="0"/>
                                                  <w:divBdr>
                                                    <w:top w:val="none" w:sz="0" w:space="0" w:color="auto"/>
                                                    <w:left w:val="none" w:sz="0" w:space="0" w:color="auto"/>
                                                    <w:bottom w:val="none" w:sz="0" w:space="0" w:color="auto"/>
                                                    <w:right w:val="none" w:sz="0" w:space="0" w:color="auto"/>
                                                  </w:divBdr>
                                                  <w:divsChild>
                                                    <w:div w:id="2048678283">
                                                      <w:marLeft w:val="0"/>
                                                      <w:marRight w:val="0"/>
                                                      <w:marTop w:val="0"/>
                                                      <w:marBottom w:val="0"/>
                                                      <w:divBdr>
                                                        <w:top w:val="none" w:sz="0" w:space="0" w:color="auto"/>
                                                        <w:left w:val="none" w:sz="0" w:space="0" w:color="auto"/>
                                                        <w:bottom w:val="none" w:sz="0" w:space="0" w:color="auto"/>
                                                        <w:right w:val="none" w:sz="0" w:space="0" w:color="auto"/>
                                                      </w:divBdr>
                                                      <w:divsChild>
                                                        <w:div w:id="20270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580238">
          <w:marLeft w:val="0"/>
          <w:marRight w:val="0"/>
          <w:marTop w:val="0"/>
          <w:marBottom w:val="120"/>
          <w:divBdr>
            <w:top w:val="single" w:sz="6" w:space="0" w:color="auto"/>
            <w:left w:val="single" w:sz="24" w:space="0" w:color="auto"/>
            <w:bottom w:val="single" w:sz="6" w:space="0" w:color="auto"/>
            <w:right w:val="single" w:sz="6" w:space="0" w:color="auto"/>
          </w:divBdr>
        </w:div>
        <w:div w:id="10199667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web/test.jsp?filename=function2js" TargetMode="External"/><Relationship Id="rId21" Type="http://schemas.openxmlformats.org/officeDocument/2006/relationships/hyperlink" Target="https://www.javatpoint.com/javascript-variable" TargetMode="External"/><Relationship Id="rId34" Type="http://schemas.openxmlformats.org/officeDocument/2006/relationships/hyperlink" Target="https://www.javatpoint.com/oprweb/test.jsp?filename=object2js" TargetMode="External"/><Relationship Id="rId42" Type="http://schemas.openxmlformats.org/officeDocument/2006/relationships/hyperlink" Target="https://www.javatpoint.com/javascript-string-lastindexof-method" TargetMode="External"/><Relationship Id="rId47" Type="http://schemas.openxmlformats.org/officeDocument/2006/relationships/hyperlink" Target="https://www.javatpoint.com/javascript-string-substring-method" TargetMode="External"/><Relationship Id="rId50" Type="http://schemas.openxmlformats.org/officeDocument/2006/relationships/hyperlink" Target="https://www.javatpoint.com/javascript-string-tolocalelowercase-method" TargetMode="External"/><Relationship Id="rId55" Type="http://schemas.openxmlformats.org/officeDocument/2006/relationships/hyperlink" Target="https://www.javatpoint.com/browser-object-model" TargetMode="External"/><Relationship Id="rId63" Type="http://schemas.openxmlformats.org/officeDocument/2006/relationships/hyperlink" Target="https://www.javatpoint.com/window-object" TargetMode="External"/><Relationship Id="rId68" Type="http://schemas.openxmlformats.org/officeDocument/2006/relationships/hyperlink" Target="https://www.javatpoint.com/javascript-screen" TargetMode="External"/><Relationship Id="rId76" Type="http://schemas.openxmlformats.org/officeDocument/2006/relationships/hyperlink" Target="https://www.javatpoint.com/document-getElementById()-method" TargetMode="External"/><Relationship Id="rId84" Type="http://schemas.openxmlformats.org/officeDocument/2006/relationships/hyperlink" Target="https://www.javatpoint.com/javascript-innerHTML" TargetMode="External"/><Relationship Id="rId89" Type="http://schemas.openxmlformats.org/officeDocument/2006/relationships/hyperlink" Target="https://www.javatpoint.com/oprweb/test.jsp?filename=jsvalidation1" TargetMode="External"/><Relationship Id="rId97" Type="http://schemas.openxmlformats.org/officeDocument/2006/relationships/fontTable" Target="fontTable.xml"/><Relationship Id="rId7" Type="http://schemas.openxmlformats.org/officeDocument/2006/relationships/hyperlink" Target="https://www.javatpoint.com/javascript-example" TargetMode="External"/><Relationship Id="rId71" Type="http://schemas.openxmlformats.org/officeDocument/2006/relationships/hyperlink" Target="https://www.javatpoint.com/document-object-model" TargetMode="External"/><Relationship Id="rId92" Type="http://schemas.openxmlformats.org/officeDocument/2006/relationships/hyperlink" Target="https://www.javatpoint.com/oprweb/test.jsp?filename=jsvalidation2" TargetMode="External"/><Relationship Id="rId2" Type="http://schemas.openxmlformats.org/officeDocument/2006/relationships/styles" Target="styles.xml"/><Relationship Id="rId16" Type="http://schemas.openxmlformats.org/officeDocument/2006/relationships/hyperlink" Target="https://www.javatpoint.com/javascript-comment" TargetMode="External"/><Relationship Id="rId29" Type="http://schemas.openxmlformats.org/officeDocument/2006/relationships/hyperlink" Target="https://www.javatpoint.com/javascript-function-bind-method" TargetMode="External"/><Relationship Id="rId11" Type="http://schemas.openxmlformats.org/officeDocument/2006/relationships/image" Target="media/image1.png"/><Relationship Id="rId24" Type="http://schemas.openxmlformats.org/officeDocument/2006/relationships/hyperlink" Target="https://www.javatpoint.com/oprweb/test.jsp?filename=jsvariable1" TargetMode="External"/><Relationship Id="rId32" Type="http://schemas.openxmlformats.org/officeDocument/2006/relationships/hyperlink" Target="https://www.javatpoint.com/oprweb/test.jsp?filename=JavaScriptFunctionObjectExample1" TargetMode="External"/><Relationship Id="rId37" Type="http://schemas.openxmlformats.org/officeDocument/2006/relationships/hyperlink" Target="https://www.javatpoint.com/oprweb/test.jsp?filename=jsstring2" TargetMode="External"/><Relationship Id="rId40" Type="http://schemas.openxmlformats.org/officeDocument/2006/relationships/hyperlink" Target="https://www.javatpoint.com/javascript-string-concat-method" TargetMode="External"/><Relationship Id="rId45" Type="http://schemas.openxmlformats.org/officeDocument/2006/relationships/hyperlink" Target="https://www.javatpoint.com/javascript-string-replace-method" TargetMode="External"/><Relationship Id="rId53" Type="http://schemas.openxmlformats.org/officeDocument/2006/relationships/hyperlink" Target="https://www.javatpoint.com/javascript-string-tostring-method" TargetMode="External"/><Relationship Id="rId58" Type="http://schemas.openxmlformats.org/officeDocument/2006/relationships/hyperlink" Target="https://www.javatpoint.com/window-object" TargetMode="External"/><Relationship Id="rId66" Type="http://schemas.openxmlformats.org/officeDocument/2006/relationships/hyperlink" Target="https://www.javatpoint.com/javascript-screen" TargetMode="External"/><Relationship Id="rId74" Type="http://schemas.openxmlformats.org/officeDocument/2006/relationships/image" Target="media/image3.png"/><Relationship Id="rId79" Type="http://schemas.openxmlformats.org/officeDocument/2006/relationships/hyperlink" Target="https://www.javatpoint.com/document-getElementsByName()-method" TargetMode="External"/><Relationship Id="rId87" Type="http://schemas.openxmlformats.org/officeDocument/2006/relationships/hyperlink" Target="https://www.javatpoint.com/javascript-form-validation" TargetMode="External"/><Relationship Id="rId5" Type="http://schemas.openxmlformats.org/officeDocument/2006/relationships/webSettings" Target="webSettings.xml"/><Relationship Id="rId61" Type="http://schemas.openxmlformats.org/officeDocument/2006/relationships/hyperlink" Target="https://www.javatpoint.com/window-object" TargetMode="External"/><Relationship Id="rId82" Type="http://schemas.openxmlformats.org/officeDocument/2006/relationships/hyperlink" Target="https://www.javatpoint.com/document-getElementsByTagName()-method" TargetMode="External"/><Relationship Id="rId90" Type="http://schemas.openxmlformats.org/officeDocument/2006/relationships/hyperlink" Target="https://www.javatpoint.com/oprweb/test.jsp?filename=jsvalidation4" TargetMode="External"/><Relationship Id="rId95" Type="http://schemas.openxmlformats.org/officeDocument/2006/relationships/image" Target="media/image5.wmf"/><Relationship Id="rId19" Type="http://schemas.openxmlformats.org/officeDocument/2006/relationships/hyperlink" Target="https://www.javatpoint.com/oprweb/test.jsp?filename=comment1js" TargetMode="External"/><Relationship Id="rId14" Type="http://schemas.openxmlformats.org/officeDocument/2006/relationships/hyperlink" Target="https://www.javatpoint.com/html-tutorial" TargetMode="External"/><Relationship Id="rId22" Type="http://schemas.openxmlformats.org/officeDocument/2006/relationships/hyperlink" Target="https://www.javatpoint.com/javascript-variable" TargetMode="External"/><Relationship Id="rId27" Type="http://schemas.openxmlformats.org/officeDocument/2006/relationships/hyperlink" Target="https://www.javatpoint.com/oprweb/test.jsp?filename=function3js" TargetMode="External"/><Relationship Id="rId30" Type="http://schemas.openxmlformats.org/officeDocument/2006/relationships/hyperlink" Target="https://www.javatpoint.com/javascript-function-call-method" TargetMode="External"/><Relationship Id="rId35" Type="http://schemas.openxmlformats.org/officeDocument/2006/relationships/hyperlink" Target="https://www.javatpoint.com/oprweb/test.jsp?filename=object3js" TargetMode="External"/><Relationship Id="rId43" Type="http://schemas.openxmlformats.org/officeDocument/2006/relationships/hyperlink" Target="https://www.javatpoint.com/javascript-string-search-method" TargetMode="External"/><Relationship Id="rId48" Type="http://schemas.openxmlformats.org/officeDocument/2006/relationships/hyperlink" Target="https://www.javatpoint.com/javascript-string-slice-method" TargetMode="External"/><Relationship Id="rId56" Type="http://schemas.openxmlformats.org/officeDocument/2006/relationships/image" Target="media/image2.jpeg"/><Relationship Id="rId64" Type="http://schemas.openxmlformats.org/officeDocument/2006/relationships/hyperlink" Target="https://www.javatpoint.com/window-object" TargetMode="External"/><Relationship Id="rId69" Type="http://schemas.openxmlformats.org/officeDocument/2006/relationships/hyperlink" Target="https://www.javatpoint.com/oprweb/test.jsp?filename=jsscreen" TargetMode="External"/><Relationship Id="rId77" Type="http://schemas.openxmlformats.org/officeDocument/2006/relationships/image" Target="media/image4.wmf"/><Relationship Id="rId8" Type="http://schemas.openxmlformats.org/officeDocument/2006/relationships/hyperlink" Target="https://www.javatpoint.com/javascript-example" TargetMode="External"/><Relationship Id="rId51" Type="http://schemas.openxmlformats.org/officeDocument/2006/relationships/hyperlink" Target="https://www.javatpoint.com/javascript-string-touppercase-method" TargetMode="External"/><Relationship Id="rId72" Type="http://schemas.openxmlformats.org/officeDocument/2006/relationships/hyperlink" Target="https://www.javatpoint.com/document-object-model" TargetMode="External"/><Relationship Id="rId80" Type="http://schemas.openxmlformats.org/officeDocument/2006/relationships/hyperlink" Target="https://www.javatpoint.com/document-getElementsByName()-method" TargetMode="External"/><Relationship Id="rId85" Type="http://schemas.openxmlformats.org/officeDocument/2006/relationships/hyperlink" Target="https://www.javatpoint.com/oprweb/test.jsp?filename=jsinnerhtml" TargetMode="External"/><Relationship Id="rId93" Type="http://schemas.openxmlformats.org/officeDocument/2006/relationships/control" Target="activeX/activeX2.xm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javatpoint.com/oprweb/test.jsp?filename=example2js" TargetMode="External"/><Relationship Id="rId17" Type="http://schemas.openxmlformats.org/officeDocument/2006/relationships/hyperlink" Target="https://www.javatpoint.com/javascript-comment" TargetMode="External"/><Relationship Id="rId25" Type="http://schemas.openxmlformats.org/officeDocument/2006/relationships/hyperlink" Target="https://www.javatpoint.com/oprweb/test.jsp?filename=function1js" TargetMode="External"/><Relationship Id="rId33" Type="http://schemas.openxmlformats.org/officeDocument/2006/relationships/hyperlink" Target="https://www.javatpoint.com/oprweb/test.jsp?filename=object1js" TargetMode="External"/><Relationship Id="rId38" Type="http://schemas.openxmlformats.org/officeDocument/2006/relationships/hyperlink" Target="https://www.javatpoint.com/javascript-string-charat-method" TargetMode="External"/><Relationship Id="rId46" Type="http://schemas.openxmlformats.org/officeDocument/2006/relationships/hyperlink" Target="https://www.javatpoint.com/javascript-string-substr-method" TargetMode="External"/><Relationship Id="rId59" Type="http://schemas.openxmlformats.org/officeDocument/2006/relationships/hyperlink" Target="https://www.javatpoint.com/window-object" TargetMode="External"/><Relationship Id="rId67" Type="http://schemas.openxmlformats.org/officeDocument/2006/relationships/hyperlink" Target="https://www.javatpoint.com/javascript-screen" TargetMode="External"/><Relationship Id="rId20" Type="http://schemas.openxmlformats.org/officeDocument/2006/relationships/hyperlink" Target="https://www.javatpoint.com/oprweb/test.jsp?filename=comment2js" TargetMode="External"/><Relationship Id="rId41" Type="http://schemas.openxmlformats.org/officeDocument/2006/relationships/hyperlink" Target="https://www.javatpoint.com/javascript-string-indexof-method" TargetMode="External"/><Relationship Id="rId54" Type="http://schemas.openxmlformats.org/officeDocument/2006/relationships/hyperlink" Target="https://www.javatpoint.com/javascript-string-valueof-method" TargetMode="External"/><Relationship Id="rId62" Type="http://schemas.openxmlformats.org/officeDocument/2006/relationships/hyperlink" Target="https://www.javatpoint.com/window-object" TargetMode="External"/><Relationship Id="rId70" Type="http://schemas.openxmlformats.org/officeDocument/2006/relationships/hyperlink" Target="https://www.javatpoint.com/document-object-model" TargetMode="External"/><Relationship Id="rId75" Type="http://schemas.openxmlformats.org/officeDocument/2006/relationships/hyperlink" Target="https://www.javatpoint.com/document-getElementById()-method" TargetMode="External"/><Relationship Id="rId83" Type="http://schemas.openxmlformats.org/officeDocument/2006/relationships/hyperlink" Target="https://www.javatpoint.com/javascript-innerHTML" TargetMode="External"/><Relationship Id="rId88" Type="http://schemas.openxmlformats.org/officeDocument/2006/relationships/hyperlink" Target="https://www.javatpoint.com/javascript-form-validation" TargetMode="External"/><Relationship Id="rId91" Type="http://schemas.openxmlformats.org/officeDocument/2006/relationships/hyperlink" Target="https://www.javatpoint.com/oprweb/test.jsp?filename=jsvalidation5" TargetMode="External"/><Relationship Id="rId96"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5" Type="http://schemas.openxmlformats.org/officeDocument/2006/relationships/hyperlink" Target="https://www.javatpoint.com/javascript-function" TargetMode="External"/><Relationship Id="rId23" Type="http://schemas.openxmlformats.org/officeDocument/2006/relationships/hyperlink" Target="https://www.javatpoint.com/javascript-variable" TargetMode="External"/><Relationship Id="rId28" Type="http://schemas.openxmlformats.org/officeDocument/2006/relationships/hyperlink" Target="https://www.javatpoint.com/javascript-function-apply-method" TargetMode="External"/><Relationship Id="rId36" Type="http://schemas.openxmlformats.org/officeDocument/2006/relationships/hyperlink" Target="https://www.javatpoint.com/oprweb/test.jsp?filename=jsstring1" TargetMode="External"/><Relationship Id="rId49" Type="http://schemas.openxmlformats.org/officeDocument/2006/relationships/hyperlink" Target="https://www.javatpoint.com/javascript-string-tolowercase-method" TargetMode="External"/><Relationship Id="rId57" Type="http://schemas.openxmlformats.org/officeDocument/2006/relationships/hyperlink" Target="https://www.javatpoint.com/window-object" TargetMode="External"/><Relationship Id="rId10" Type="http://schemas.openxmlformats.org/officeDocument/2006/relationships/hyperlink" Target="https://campaign.adpushup.com/get-started/?utm_source=banner&amp;utm_campaign=growth_hack" TargetMode="External"/><Relationship Id="rId31" Type="http://schemas.openxmlformats.org/officeDocument/2006/relationships/hyperlink" Target="https://www.javatpoint.com/javascript-function-tostring-method" TargetMode="External"/><Relationship Id="rId44" Type="http://schemas.openxmlformats.org/officeDocument/2006/relationships/hyperlink" Target="https://www.javatpoint.com/javascript-string-match-method" TargetMode="External"/><Relationship Id="rId52" Type="http://schemas.openxmlformats.org/officeDocument/2006/relationships/hyperlink" Target="https://www.javatpoint.com/javascript-string-tolocaleuppercase-method" TargetMode="External"/><Relationship Id="rId60" Type="http://schemas.openxmlformats.org/officeDocument/2006/relationships/hyperlink" Target="https://www.javatpoint.com/window-object" TargetMode="External"/><Relationship Id="rId65" Type="http://schemas.openxmlformats.org/officeDocument/2006/relationships/hyperlink" Target="https://www.javatpoint.com/javascript-screen" TargetMode="External"/><Relationship Id="rId73" Type="http://schemas.openxmlformats.org/officeDocument/2006/relationships/hyperlink" Target="https://www.javatpoint.com/document-object-model" TargetMode="External"/><Relationship Id="rId78" Type="http://schemas.openxmlformats.org/officeDocument/2006/relationships/control" Target="activeX/activeX1.xml"/><Relationship Id="rId81" Type="http://schemas.openxmlformats.org/officeDocument/2006/relationships/hyperlink" Target="https://www.javatpoint.com/document-getElementsByTagName()-method" TargetMode="External"/><Relationship Id="rId86" Type="http://schemas.openxmlformats.org/officeDocument/2006/relationships/hyperlink" Target="https://www.javatpoint.com/javascript-form-validation" TargetMode="External"/><Relationship Id="rId94"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https://www.javatpoint.com/oprweb/test.jsp?filename=example1js" TargetMode="External"/><Relationship Id="rId13" Type="http://schemas.openxmlformats.org/officeDocument/2006/relationships/hyperlink" Target="https://www.javatpoint.com/javascript-tutorial" TargetMode="External"/><Relationship Id="rId18" Type="http://schemas.openxmlformats.org/officeDocument/2006/relationships/hyperlink" Target="https://www.javatpoint.com/javascript-comment" TargetMode="External"/><Relationship Id="rId39" Type="http://schemas.openxmlformats.org/officeDocument/2006/relationships/hyperlink" Target="https://www.javatpoint.com/javascript-string-charcodeat-metho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44</Pages>
  <Words>6388</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2022-11-08T04:54:00Z</dcterms:created>
  <dcterms:modified xsi:type="dcterms:W3CDTF">2022-11-08T05:57:00Z</dcterms:modified>
</cp:coreProperties>
</file>